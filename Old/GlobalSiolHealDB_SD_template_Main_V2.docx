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2D633" w14:textId="73029FCB" w:rsidR="00BB1D57" w:rsidRPr="009A1643" w:rsidRDefault="00BB1D57" w:rsidP="00BB1D57">
      <w:pPr>
        <w:pStyle w:val="3"/>
        <w:spacing w:after="0"/>
        <w:rPr>
          <w:color w:val="0000CC"/>
          <w:lang w:val="en-US"/>
        </w:rPr>
      </w:pPr>
      <w:r w:rsidRPr="009A1643">
        <w:rPr>
          <w:rFonts w:hint="eastAsia"/>
          <w:color w:val="0000CC"/>
          <w:lang w:val="en-US"/>
        </w:rPr>
        <w:t>A global soil health database for soil health assessment</w:t>
      </w:r>
    </w:p>
    <w:p w14:paraId="3E03B738" w14:textId="77777777" w:rsidR="00C658AC" w:rsidRPr="009A1643" w:rsidRDefault="00C658AC" w:rsidP="006A42F1">
      <w:pPr>
        <w:pStyle w:val="3"/>
        <w:spacing w:before="0" w:after="0"/>
        <w:rPr>
          <w:color w:val="0000CC"/>
          <w:lang w:val="en-US"/>
        </w:rPr>
      </w:pPr>
    </w:p>
    <w:p w14:paraId="0E39CBD8" w14:textId="48301107" w:rsidR="00B2161C" w:rsidRPr="009A1643" w:rsidRDefault="00BB1D57" w:rsidP="006A42F1">
      <w:pPr>
        <w:rPr>
          <w:color w:val="0000CC"/>
        </w:rPr>
      </w:pPr>
      <w:proofErr w:type="spellStart"/>
      <w:r w:rsidRPr="009A1643">
        <w:rPr>
          <w:color w:val="0000CC"/>
        </w:rPr>
        <w:t>Jinshi</w:t>
      </w:r>
      <w:proofErr w:type="spellEnd"/>
      <w:r w:rsidRPr="009A1643">
        <w:rPr>
          <w:color w:val="0000CC"/>
        </w:rPr>
        <w:t xml:space="preserve"> Jian</w:t>
      </w:r>
      <w:r w:rsidRPr="009A1643">
        <w:rPr>
          <w:color w:val="0000CC"/>
          <w:vertAlign w:val="superscript"/>
        </w:rPr>
        <w:t>1</w:t>
      </w:r>
      <w:proofErr w:type="gramStart"/>
      <w:r w:rsidRPr="009A1643">
        <w:rPr>
          <w:color w:val="0000CC"/>
          <w:vertAlign w:val="subscript"/>
        </w:rPr>
        <w:t xml:space="preserve">, </w:t>
      </w:r>
      <w:r w:rsidRPr="009A1643">
        <w:rPr>
          <w:rFonts w:hint="eastAsia"/>
          <w:color w:val="0000CC"/>
          <w:vertAlign w:val="subscript"/>
        </w:rPr>
        <w:t xml:space="preserve"> </w:t>
      </w:r>
      <w:r w:rsidRPr="009A1643">
        <w:rPr>
          <w:color w:val="0000CC"/>
        </w:rPr>
        <w:t>Ryan</w:t>
      </w:r>
      <w:proofErr w:type="gramEnd"/>
      <w:r w:rsidRPr="009A1643">
        <w:rPr>
          <w:color w:val="0000CC"/>
        </w:rPr>
        <w:t xml:space="preserve"> D. Stewart</w:t>
      </w:r>
      <w:r w:rsidRPr="009A1643">
        <w:rPr>
          <w:color w:val="0000CC"/>
          <w:vertAlign w:val="superscript"/>
        </w:rPr>
        <w:t>1*</w:t>
      </w:r>
      <w:bookmarkStart w:id="0" w:name="OLE_LINK1"/>
      <w:bookmarkStart w:id="1" w:name="OLE_LINK29"/>
      <w:r w:rsidRPr="009A1643">
        <w:rPr>
          <w:color w:val="0000CC"/>
        </w:rPr>
        <w:t>,</w:t>
      </w:r>
      <w:bookmarkEnd w:id="0"/>
      <w:bookmarkEnd w:id="1"/>
      <w:r w:rsidRPr="009A1643">
        <w:rPr>
          <w:color w:val="0000CC"/>
        </w:rPr>
        <w:t xml:space="preserve"> </w:t>
      </w:r>
      <w:r w:rsidRPr="009A1643">
        <w:rPr>
          <w:rFonts w:hint="eastAsia"/>
          <w:color w:val="0000CC"/>
        </w:rPr>
        <w:t xml:space="preserve"> Xuan D</w:t>
      </w:r>
      <w:r w:rsidR="00411EC2">
        <w:rPr>
          <w:rFonts w:hint="eastAsia"/>
          <w:color w:val="0000CC"/>
          <w:lang w:eastAsia="zh-CN"/>
        </w:rPr>
        <w:t>u</w:t>
      </w:r>
      <w:r w:rsidRPr="009A1643">
        <w:rPr>
          <w:color w:val="0000CC"/>
          <w:vertAlign w:val="superscript"/>
        </w:rPr>
        <w:t>2</w:t>
      </w:r>
      <w:r w:rsidRPr="009A1643">
        <w:rPr>
          <w:color w:val="0000CC"/>
        </w:rPr>
        <w:t>,</w:t>
      </w:r>
      <w:r w:rsidRPr="009A1643">
        <w:rPr>
          <w:rFonts w:hint="eastAsia"/>
          <w:color w:val="0000CC"/>
        </w:rPr>
        <w:t xml:space="preserve"> </w:t>
      </w:r>
    </w:p>
    <w:p w14:paraId="5A4DD8BC" w14:textId="77777777" w:rsidR="00B2161C" w:rsidRPr="009A1643" w:rsidRDefault="00B2161C" w:rsidP="006A42F1">
      <w:pPr>
        <w:rPr>
          <w:color w:val="0000CC"/>
        </w:rPr>
      </w:pPr>
    </w:p>
    <w:p w14:paraId="1B594983" w14:textId="05D3E6C0" w:rsidR="00B2161C" w:rsidRPr="009A1643" w:rsidRDefault="00B2161C" w:rsidP="006A42F1">
      <w:pPr>
        <w:rPr>
          <w:color w:val="0000CC"/>
          <w:lang w:eastAsia="zh-CN"/>
        </w:rPr>
      </w:pPr>
      <w:r w:rsidRPr="009A1643">
        <w:rPr>
          <w:color w:val="0000CC"/>
        </w:rPr>
        <w:t xml:space="preserve">1. </w:t>
      </w:r>
      <w:r w:rsidR="00BB1D57" w:rsidRPr="009A1643">
        <w:rPr>
          <w:rFonts w:hint="eastAsia"/>
          <w:color w:val="0000CC"/>
          <w:lang w:val="en-US" w:eastAsia="zh-CN"/>
        </w:rPr>
        <w:t>S</w:t>
      </w:r>
      <w:r w:rsidR="00BB1D57" w:rsidRPr="009A1643">
        <w:rPr>
          <w:color w:val="0000CC"/>
          <w:lang w:val="en-US" w:eastAsia="zh-CN"/>
        </w:rPr>
        <w:t>chool of Plant and Environmental Sciences, Virginia Tech, Blacksburg, VA, USA</w:t>
      </w:r>
    </w:p>
    <w:p w14:paraId="4B65F57D" w14:textId="5372F238" w:rsidR="00B2161C" w:rsidRPr="009A1643" w:rsidRDefault="00B2161C" w:rsidP="006A42F1">
      <w:pPr>
        <w:rPr>
          <w:color w:val="0000CC"/>
        </w:rPr>
      </w:pPr>
      <w:r w:rsidRPr="009A1643">
        <w:rPr>
          <w:color w:val="0000CC"/>
        </w:rPr>
        <w:t xml:space="preserve">2. </w:t>
      </w:r>
      <w:r w:rsidR="00BB1D57" w:rsidRPr="009A1643">
        <w:rPr>
          <w:rFonts w:hint="eastAsia"/>
          <w:color w:val="0000CC"/>
          <w:lang w:val="en-US"/>
        </w:rPr>
        <w:t xml:space="preserve">Department of Hydraulic Engineering, </w:t>
      </w:r>
      <w:proofErr w:type="spellStart"/>
      <w:r w:rsidR="00BB1D57" w:rsidRPr="009A1643">
        <w:rPr>
          <w:color w:val="0000CC"/>
        </w:rPr>
        <w:t>Yangling</w:t>
      </w:r>
      <w:proofErr w:type="spellEnd"/>
      <w:r w:rsidR="00BB1D57" w:rsidRPr="009A1643">
        <w:rPr>
          <w:rFonts w:hint="eastAsia"/>
          <w:color w:val="0000CC"/>
        </w:rPr>
        <w:t xml:space="preserve"> </w:t>
      </w:r>
      <w:r w:rsidR="00BB1D57" w:rsidRPr="009A1643">
        <w:rPr>
          <w:color w:val="0000CC"/>
        </w:rPr>
        <w:t>Vocational</w:t>
      </w:r>
      <w:r w:rsidR="00BB1D57" w:rsidRPr="009A1643">
        <w:rPr>
          <w:rFonts w:hint="eastAsia"/>
          <w:color w:val="0000CC"/>
        </w:rPr>
        <w:t xml:space="preserve"> &amp; </w:t>
      </w:r>
      <w:r w:rsidR="00BB1D57" w:rsidRPr="009A1643">
        <w:rPr>
          <w:color w:val="0000CC"/>
        </w:rPr>
        <w:t>Technical College, Yang Ling</w:t>
      </w:r>
      <w:r w:rsidR="00BB1D57" w:rsidRPr="009A1643">
        <w:rPr>
          <w:rFonts w:hint="eastAsia"/>
          <w:color w:val="0000CC"/>
        </w:rPr>
        <w:t xml:space="preserve">, </w:t>
      </w:r>
      <w:r w:rsidR="00BB1D57" w:rsidRPr="009A1643">
        <w:rPr>
          <w:color w:val="0000CC"/>
        </w:rPr>
        <w:t>Shaanxi</w:t>
      </w:r>
      <w:r w:rsidR="00BB1D57" w:rsidRPr="009A1643">
        <w:rPr>
          <w:rFonts w:hint="eastAsia"/>
          <w:color w:val="0000CC"/>
        </w:rPr>
        <w:t xml:space="preserve">, </w:t>
      </w:r>
      <w:r w:rsidR="00BB1D57" w:rsidRPr="009A1643">
        <w:rPr>
          <w:color w:val="0000CC"/>
        </w:rPr>
        <w:t>China</w:t>
      </w:r>
    </w:p>
    <w:p w14:paraId="2187A084" w14:textId="5181C90B" w:rsidR="00B2161C" w:rsidRPr="009A1643" w:rsidRDefault="00AB73AC" w:rsidP="006A42F1">
      <w:pPr>
        <w:rPr>
          <w:color w:val="0000CC"/>
        </w:rPr>
      </w:pPr>
      <w:r w:rsidRPr="009A1643">
        <w:rPr>
          <w:color w:val="0000CC"/>
        </w:rPr>
        <w:t>Corresponding</w:t>
      </w:r>
      <w:r w:rsidR="00B2161C" w:rsidRPr="009A1643">
        <w:rPr>
          <w:color w:val="0000CC"/>
        </w:rPr>
        <w:t xml:space="preserve"> author: </w:t>
      </w:r>
      <w:r w:rsidR="00BB1D57" w:rsidRPr="009A1643">
        <w:rPr>
          <w:rFonts w:hint="eastAsia"/>
          <w:color w:val="0000CC"/>
          <w:lang w:eastAsia="zh-CN"/>
        </w:rPr>
        <w:t>Ryan D. Stewart</w:t>
      </w:r>
      <w:r w:rsidR="00B2161C" w:rsidRPr="009A1643">
        <w:rPr>
          <w:color w:val="0000CC"/>
        </w:rPr>
        <w:t xml:space="preserve"> (</w:t>
      </w:r>
      <w:r w:rsidR="00BB1D57" w:rsidRPr="009A1643">
        <w:rPr>
          <w:color w:val="0000CC"/>
        </w:rPr>
        <w:t>ryan.stewart@vt.edu</w:t>
      </w:r>
      <w:r w:rsidR="00B2161C" w:rsidRPr="009A1643">
        <w:rPr>
          <w:color w:val="0000CC"/>
        </w:rPr>
        <w:t>)</w:t>
      </w:r>
    </w:p>
    <w:p w14:paraId="6B25B534" w14:textId="77777777" w:rsidR="003A5F03" w:rsidRPr="0033109F" w:rsidRDefault="003A5F03" w:rsidP="006A42F1"/>
    <w:p w14:paraId="20A57026" w14:textId="77777777" w:rsidR="00C658AC" w:rsidRPr="0033109F" w:rsidRDefault="00C658AC" w:rsidP="006A42F1">
      <w:pPr>
        <w:pStyle w:val="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77777777" w:rsidR="00C658AC" w:rsidRDefault="00C658AC" w:rsidP="006A42F1">
      <w:pPr>
        <w:rPr>
          <w:lang w:eastAsia="zh-CN"/>
        </w:rPr>
      </w:pPr>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r w:rsidRPr="0033109F">
        <w:t xml:space="preserve">No references are allowed in this section. </w:t>
      </w:r>
    </w:p>
    <w:p w14:paraId="2D6460F8" w14:textId="77777777" w:rsidR="00373089" w:rsidRDefault="00373089" w:rsidP="006A42F1">
      <w:pPr>
        <w:rPr>
          <w:lang w:eastAsia="zh-CN"/>
        </w:rPr>
      </w:pPr>
    </w:p>
    <w:p w14:paraId="4EBA5D72" w14:textId="659031B7" w:rsidR="000E1133" w:rsidRPr="00E63869" w:rsidRDefault="00184D13" w:rsidP="000E1133">
      <w:pPr>
        <w:rPr>
          <w:color w:val="0000CC"/>
          <w:lang w:val="en-US" w:eastAsia="zh-CN"/>
        </w:rPr>
      </w:pPr>
      <w:r w:rsidRPr="00E63869">
        <w:rPr>
          <w:color w:val="0000CC"/>
          <w:lang w:eastAsia="zh-CN"/>
        </w:rPr>
        <w:t xml:space="preserve">Field studies have been performed for decades on </w:t>
      </w:r>
      <w:r w:rsidRPr="00E63869">
        <w:rPr>
          <w:rFonts w:hint="eastAsia"/>
          <w:color w:val="0000CC"/>
          <w:lang w:eastAsia="zh-CN"/>
        </w:rPr>
        <w:t>cropland conservation management</w:t>
      </w:r>
      <w:r w:rsidRPr="00E63869">
        <w:rPr>
          <w:color w:val="0000CC"/>
          <w:lang w:eastAsia="zh-CN"/>
        </w:rPr>
        <w:t xml:space="preserve">, but </w:t>
      </w:r>
      <w:r w:rsidRPr="00E63869">
        <w:rPr>
          <w:rFonts w:hint="eastAsia"/>
          <w:color w:val="0000CC"/>
          <w:lang w:eastAsia="zh-CN"/>
        </w:rPr>
        <w:t xml:space="preserve">the data from historical papers are not integrated to </w:t>
      </w:r>
      <w:r w:rsidR="007A18F8">
        <w:rPr>
          <w:rFonts w:hint="eastAsia"/>
          <w:color w:val="0000CC"/>
          <w:lang w:eastAsia="zh-CN"/>
        </w:rPr>
        <w:t>serve</w:t>
      </w:r>
      <w:r w:rsidRPr="00E63869">
        <w:rPr>
          <w:color w:val="0000CC"/>
          <w:lang w:eastAsia="zh-CN"/>
        </w:rPr>
        <w:t xml:space="preserve"> future </w:t>
      </w:r>
      <w:r w:rsidRPr="00E63869">
        <w:rPr>
          <w:rFonts w:hint="eastAsia"/>
          <w:color w:val="0000CC"/>
          <w:lang w:eastAsia="zh-CN"/>
        </w:rPr>
        <w:t xml:space="preserve">cropland </w:t>
      </w:r>
      <w:r w:rsidR="007A18F8">
        <w:rPr>
          <w:rFonts w:hint="eastAsia"/>
          <w:color w:val="0000CC"/>
          <w:lang w:eastAsia="zh-CN"/>
        </w:rPr>
        <w:t xml:space="preserve">soil quality </w:t>
      </w:r>
      <w:r w:rsidRPr="00E63869">
        <w:rPr>
          <w:rFonts w:hint="eastAsia"/>
          <w:color w:val="0000CC"/>
          <w:lang w:eastAsia="zh-CN"/>
        </w:rPr>
        <w:t>management</w:t>
      </w:r>
      <w:r w:rsidRPr="00E63869">
        <w:rPr>
          <w:color w:val="0000CC"/>
          <w:lang w:eastAsia="zh-CN"/>
        </w:rPr>
        <w:t>.</w:t>
      </w:r>
      <w:r w:rsidRPr="00E63869">
        <w:rPr>
          <w:rFonts w:hint="eastAsia"/>
          <w:color w:val="0000CC"/>
          <w:lang w:eastAsia="zh-CN"/>
        </w:rPr>
        <w:t xml:space="preserve"> </w:t>
      </w:r>
      <w:r w:rsidR="0090119F" w:rsidRPr="00E63869">
        <w:rPr>
          <w:color w:val="0000CC"/>
          <w:lang w:eastAsia="zh-CN"/>
        </w:rPr>
        <w:t xml:space="preserve">Reliable </w:t>
      </w:r>
      <w:r w:rsidR="0090119F" w:rsidRPr="00E63869">
        <w:rPr>
          <w:rFonts w:hint="eastAsia"/>
          <w:color w:val="0000CC"/>
          <w:lang w:eastAsia="zh-CN"/>
        </w:rPr>
        <w:t xml:space="preserve">soil health </w:t>
      </w:r>
      <w:r w:rsidRPr="00E63869">
        <w:rPr>
          <w:color w:val="0000CC"/>
          <w:lang w:eastAsia="zh-CN"/>
        </w:rPr>
        <w:t>data</w:t>
      </w:r>
      <w:r w:rsidRPr="00E63869">
        <w:rPr>
          <w:rFonts w:hint="eastAsia"/>
          <w:color w:val="0000CC"/>
          <w:lang w:eastAsia="zh-CN"/>
        </w:rPr>
        <w:t>base</w:t>
      </w:r>
      <w:r w:rsidR="000E1133" w:rsidRPr="00E63869">
        <w:rPr>
          <w:rFonts w:hint="eastAsia"/>
          <w:color w:val="0000CC"/>
          <w:lang w:eastAsia="zh-CN"/>
        </w:rPr>
        <w:t xml:space="preserve"> </w:t>
      </w:r>
      <w:r w:rsidRPr="00E63869">
        <w:rPr>
          <w:rFonts w:hint="eastAsia"/>
          <w:color w:val="0000CC"/>
          <w:lang w:eastAsia="zh-CN"/>
        </w:rPr>
        <w:t>is</w:t>
      </w:r>
      <w:r w:rsidR="0090119F" w:rsidRPr="00E63869">
        <w:rPr>
          <w:color w:val="0000CC"/>
          <w:lang w:eastAsia="zh-CN"/>
        </w:rPr>
        <w:t xml:space="preserve"> essential to </w:t>
      </w:r>
      <w:r w:rsidR="0090119F" w:rsidRPr="00E63869">
        <w:rPr>
          <w:rFonts w:hint="eastAsia"/>
          <w:color w:val="0000CC"/>
          <w:lang w:eastAsia="zh-CN"/>
        </w:rPr>
        <w:t>investigate</w:t>
      </w:r>
      <w:r w:rsidR="0090119F" w:rsidRPr="00E63869">
        <w:rPr>
          <w:color w:val="0000CC"/>
          <w:lang w:eastAsia="zh-CN"/>
        </w:rPr>
        <w:t xml:space="preserve"> </w:t>
      </w:r>
      <w:r w:rsidR="0090119F" w:rsidRPr="00E63869">
        <w:rPr>
          <w:rFonts w:hint="eastAsia"/>
          <w:color w:val="0000CC"/>
          <w:lang w:eastAsia="zh-CN"/>
        </w:rPr>
        <w:t>cash crop yield, soil physical, chemical, and biological properties when cropland alter from traditional management to conservation management</w:t>
      </w:r>
      <w:r w:rsidR="0090119F" w:rsidRPr="00E63869">
        <w:rPr>
          <w:color w:val="0000CC"/>
          <w:lang w:eastAsia="zh-CN"/>
        </w:rPr>
        <w:t xml:space="preserve">. </w:t>
      </w:r>
      <w:r w:rsidRPr="00E63869">
        <w:rPr>
          <w:color w:val="0000CC"/>
          <w:lang w:eastAsia="zh-CN"/>
        </w:rPr>
        <w:t xml:space="preserve">Here, we </w:t>
      </w:r>
      <w:r w:rsidRPr="00E63869">
        <w:rPr>
          <w:rFonts w:hint="eastAsia"/>
          <w:color w:val="0000CC"/>
          <w:lang w:eastAsia="zh-CN"/>
        </w:rPr>
        <w:t xml:space="preserve">collect, </w:t>
      </w:r>
      <w:r w:rsidR="00CA23CB">
        <w:rPr>
          <w:rFonts w:hint="eastAsia"/>
          <w:color w:val="0000CC"/>
          <w:lang w:eastAsia="zh-CN"/>
        </w:rPr>
        <w:t>extracted</w:t>
      </w:r>
      <w:r w:rsidRPr="00E63869">
        <w:rPr>
          <w:rFonts w:hint="eastAsia"/>
          <w:color w:val="0000CC"/>
          <w:lang w:eastAsia="zh-CN"/>
        </w:rPr>
        <w:t>, and integrated a gl</w:t>
      </w:r>
      <w:r w:rsidRPr="00E63869">
        <w:rPr>
          <w:color w:val="0000CC"/>
          <w:lang w:eastAsia="zh-CN"/>
        </w:rPr>
        <w:t xml:space="preserve">obal </w:t>
      </w:r>
      <w:r w:rsidRPr="00E63869">
        <w:rPr>
          <w:rFonts w:hint="eastAsia"/>
          <w:color w:val="0000CC"/>
          <w:lang w:eastAsia="zh-CN"/>
        </w:rPr>
        <w:t>soil health</w:t>
      </w:r>
      <w:r w:rsidRPr="00E63869">
        <w:rPr>
          <w:color w:val="0000CC"/>
          <w:lang w:eastAsia="zh-CN"/>
        </w:rPr>
        <w:t xml:space="preserve"> data</w:t>
      </w:r>
      <w:r w:rsidR="00CA23CB">
        <w:rPr>
          <w:rFonts w:hint="eastAsia"/>
          <w:color w:val="0000CC"/>
          <w:lang w:eastAsia="zh-CN"/>
        </w:rPr>
        <w:t xml:space="preserve">base </w:t>
      </w:r>
      <w:r w:rsidR="00CA23CB" w:rsidRPr="00E63869">
        <w:rPr>
          <w:rFonts w:hint="eastAsia"/>
          <w:color w:val="0000CC"/>
          <w:lang w:eastAsia="zh-CN"/>
        </w:rPr>
        <w:t>(</w:t>
      </w:r>
      <w:proofErr w:type="spellStart"/>
      <w:r w:rsidR="00CA23CB" w:rsidRPr="00E63869">
        <w:rPr>
          <w:rFonts w:hint="eastAsia"/>
          <w:color w:val="0000CC"/>
          <w:lang w:eastAsia="zh-CN"/>
        </w:rPr>
        <w:t>SoilHealthDB</w:t>
      </w:r>
      <w:proofErr w:type="spellEnd"/>
      <w:r w:rsidR="00CA23CB" w:rsidRPr="00E63869">
        <w:rPr>
          <w:rFonts w:hint="eastAsia"/>
          <w:color w:val="0000CC"/>
          <w:lang w:eastAsia="zh-CN"/>
        </w:rPr>
        <w:t>)</w:t>
      </w:r>
      <w:r w:rsidR="00CA23CB" w:rsidRPr="00E63869">
        <w:rPr>
          <w:color w:val="0000CC"/>
          <w:lang w:eastAsia="zh-CN"/>
        </w:rPr>
        <w:t xml:space="preserve"> </w:t>
      </w:r>
      <w:r w:rsidRPr="00E63869">
        <w:rPr>
          <w:color w:val="0000CC"/>
          <w:lang w:eastAsia="zh-CN"/>
        </w:rPr>
        <w:t xml:space="preserve">based on </w:t>
      </w:r>
      <w:r w:rsidRPr="00E63869">
        <w:rPr>
          <w:rFonts w:hint="eastAsia"/>
          <w:color w:val="0000CC"/>
          <w:lang w:eastAsia="zh-CN"/>
        </w:rPr>
        <w:t xml:space="preserve">published </w:t>
      </w:r>
      <w:r w:rsidRPr="00E63869">
        <w:rPr>
          <w:color w:val="0000CC"/>
          <w:lang w:eastAsia="zh-CN"/>
        </w:rPr>
        <w:t>ﬁeld</w:t>
      </w:r>
      <w:r w:rsidRPr="00E63869">
        <w:rPr>
          <w:rFonts w:hint="eastAsia"/>
          <w:color w:val="0000CC"/>
          <w:lang w:eastAsia="zh-CN"/>
        </w:rPr>
        <w:t xml:space="preserve"> </w:t>
      </w:r>
      <w:r w:rsidRPr="00E63869">
        <w:rPr>
          <w:color w:val="0000CC"/>
          <w:lang w:eastAsia="zh-CN"/>
        </w:rPr>
        <w:t xml:space="preserve">measurements. We extracted </w:t>
      </w:r>
      <w:r w:rsidRPr="00E63869">
        <w:rPr>
          <w:rFonts w:hint="eastAsia"/>
          <w:color w:val="0000CC"/>
          <w:lang w:eastAsia="zh-CN"/>
        </w:rPr>
        <w:t>5</w:t>
      </w:r>
      <w:r w:rsidRPr="00E63869">
        <w:rPr>
          <w:color w:val="0000CC"/>
          <w:lang w:eastAsia="zh-CN"/>
        </w:rPr>
        <w:t>,</w:t>
      </w:r>
      <w:r w:rsidRPr="00E63869">
        <w:rPr>
          <w:rFonts w:hint="eastAsia"/>
          <w:color w:val="0000CC"/>
          <w:lang w:eastAsia="zh-CN"/>
        </w:rPr>
        <w:t>241</w:t>
      </w:r>
      <w:r w:rsidRPr="00E63869">
        <w:rPr>
          <w:color w:val="0000CC"/>
          <w:lang w:eastAsia="zh-CN"/>
        </w:rPr>
        <w:t xml:space="preserve"> entries of data from </w:t>
      </w:r>
      <w:r w:rsidRPr="00E63869">
        <w:rPr>
          <w:rFonts w:hint="eastAsia"/>
          <w:color w:val="0000CC"/>
          <w:lang w:eastAsia="zh-CN"/>
        </w:rPr>
        <w:t>281</w:t>
      </w:r>
      <w:r w:rsidRPr="00E63869">
        <w:rPr>
          <w:color w:val="0000CC"/>
          <w:lang w:eastAsia="zh-CN"/>
        </w:rPr>
        <w:t xml:space="preserve"> published studies for </w:t>
      </w:r>
      <w:r w:rsidR="007A18F8">
        <w:rPr>
          <w:rFonts w:hint="eastAsia"/>
          <w:color w:val="0000CC"/>
          <w:lang w:eastAsia="zh-CN"/>
        </w:rPr>
        <w:t>four</w:t>
      </w:r>
      <w:r w:rsidRPr="00E63869">
        <w:rPr>
          <w:color w:val="0000CC"/>
          <w:lang w:eastAsia="zh-CN"/>
        </w:rPr>
        <w:t xml:space="preserve"> main </w:t>
      </w:r>
      <w:r w:rsidRPr="00E63869">
        <w:rPr>
          <w:rFonts w:hint="eastAsia"/>
          <w:color w:val="0000CC"/>
          <w:lang w:eastAsia="zh-CN"/>
        </w:rPr>
        <w:t>cropland conservation management methods</w:t>
      </w:r>
      <w:r w:rsidRPr="00E63869">
        <w:rPr>
          <w:color w:val="0000CC"/>
          <w:lang w:eastAsia="zh-CN"/>
        </w:rPr>
        <w:t xml:space="preserve">: </w:t>
      </w:r>
      <w:r w:rsidRPr="00E63869">
        <w:rPr>
          <w:rFonts w:hint="eastAsia"/>
          <w:color w:val="0000CC"/>
          <w:lang w:eastAsia="zh-CN"/>
        </w:rPr>
        <w:t>cover crop, no</w:t>
      </w:r>
      <w:r w:rsidR="006742CD" w:rsidRPr="00E63869">
        <w:rPr>
          <w:rFonts w:hint="eastAsia"/>
          <w:color w:val="0000CC"/>
          <w:lang w:eastAsia="zh-CN"/>
        </w:rPr>
        <w:t>-</w:t>
      </w:r>
      <w:r w:rsidRPr="00E63869">
        <w:rPr>
          <w:rFonts w:hint="eastAsia"/>
          <w:color w:val="0000CC"/>
          <w:lang w:eastAsia="zh-CN"/>
        </w:rPr>
        <w:t>tillage</w:t>
      </w:r>
      <w:r w:rsidRPr="00E63869">
        <w:rPr>
          <w:color w:val="0000CC"/>
          <w:lang w:eastAsia="zh-CN"/>
        </w:rPr>
        <w:t xml:space="preserve">, </w:t>
      </w:r>
      <w:r w:rsidR="007A18F8">
        <w:rPr>
          <w:color w:val="0000CC"/>
          <w:lang w:eastAsia="zh-CN"/>
        </w:rPr>
        <w:t>agr</w:t>
      </w:r>
      <w:r w:rsidR="007A18F8">
        <w:rPr>
          <w:rFonts w:hint="eastAsia"/>
          <w:color w:val="0000CC"/>
          <w:lang w:eastAsia="zh-CN"/>
        </w:rPr>
        <w:t xml:space="preserve">o-forestry systems, </w:t>
      </w:r>
      <w:r w:rsidRPr="00E63869">
        <w:rPr>
          <w:color w:val="0000CC"/>
          <w:lang w:eastAsia="zh-CN"/>
        </w:rPr>
        <w:t xml:space="preserve">and </w:t>
      </w:r>
      <w:r w:rsidRPr="00E63869">
        <w:rPr>
          <w:rFonts w:hint="eastAsia"/>
          <w:color w:val="0000CC"/>
          <w:lang w:eastAsia="zh-CN"/>
        </w:rPr>
        <w:t>organic farm</w:t>
      </w:r>
      <w:r w:rsidRPr="00E63869">
        <w:rPr>
          <w:color w:val="0000CC"/>
          <w:lang w:eastAsia="zh-CN"/>
        </w:rPr>
        <w:t xml:space="preserve">. </w:t>
      </w:r>
      <w:r w:rsidR="000E1133" w:rsidRPr="00E63869">
        <w:rPr>
          <w:color w:val="0000CC"/>
          <w:lang w:eastAsia="zh-CN"/>
        </w:rPr>
        <w:t>Data are from 3</w:t>
      </w:r>
      <w:r w:rsidR="000E1133" w:rsidRPr="00E63869">
        <w:rPr>
          <w:rFonts w:hint="eastAsia"/>
          <w:color w:val="0000CC"/>
          <w:lang w:eastAsia="zh-CN"/>
        </w:rPr>
        <w:t>24</w:t>
      </w:r>
      <w:r w:rsidR="000E1133" w:rsidRPr="00E63869">
        <w:rPr>
          <w:color w:val="0000CC"/>
          <w:lang w:eastAsia="zh-CN"/>
        </w:rPr>
        <w:t xml:space="preserve"> geographic sites</w:t>
      </w:r>
      <w:r w:rsidR="000E1133" w:rsidRPr="00E63869">
        <w:rPr>
          <w:rFonts w:hint="eastAsia"/>
          <w:color w:val="0000CC"/>
          <w:lang w:eastAsia="zh-CN"/>
        </w:rPr>
        <w:t xml:space="preserve"> (</w:t>
      </w:r>
      <w:r w:rsidR="007A18F8">
        <w:rPr>
          <w:rFonts w:hint="eastAsia"/>
          <w:color w:val="0000CC"/>
          <w:lang w:eastAsia="zh-CN"/>
        </w:rPr>
        <w:t xml:space="preserve">location with </w:t>
      </w:r>
      <w:r w:rsidR="000E1133" w:rsidRPr="00E63869">
        <w:rPr>
          <w:rFonts w:hint="eastAsia"/>
          <w:color w:val="0000CC"/>
          <w:lang w:eastAsia="zh-CN"/>
        </w:rPr>
        <w:t xml:space="preserve">different </w:t>
      </w:r>
      <w:r w:rsidR="000E1133" w:rsidRPr="00E63869">
        <w:rPr>
          <w:color w:val="0000CC"/>
          <w:lang w:eastAsia="zh-CN"/>
        </w:rPr>
        <w:t>latitude</w:t>
      </w:r>
      <w:r w:rsidR="000E1133" w:rsidRPr="00E63869">
        <w:rPr>
          <w:rFonts w:hint="eastAsia"/>
          <w:color w:val="0000CC"/>
          <w:lang w:eastAsia="zh-CN"/>
        </w:rPr>
        <w:t xml:space="preserve"> and longitude) </w:t>
      </w:r>
      <w:r w:rsidR="000E1133" w:rsidRPr="00E63869">
        <w:rPr>
          <w:color w:val="0000CC"/>
          <w:lang w:eastAsia="zh-CN"/>
        </w:rPr>
        <w:t xml:space="preserve">in </w:t>
      </w:r>
      <w:r w:rsidR="000E1133" w:rsidRPr="00E63869">
        <w:rPr>
          <w:rFonts w:hint="eastAsia"/>
          <w:color w:val="0000CC"/>
          <w:lang w:eastAsia="zh-CN"/>
        </w:rPr>
        <w:t>45</w:t>
      </w:r>
      <w:r w:rsidR="000E1133" w:rsidRPr="00E63869">
        <w:rPr>
          <w:color w:val="0000CC"/>
          <w:lang w:eastAsia="zh-CN"/>
        </w:rPr>
        <w:t xml:space="preserve"> countries around the world.</w:t>
      </w:r>
      <w:r w:rsidR="000E1133" w:rsidRPr="00E63869">
        <w:rPr>
          <w:rFonts w:hint="eastAsia"/>
          <w:color w:val="0000CC"/>
          <w:lang w:eastAsia="zh-CN"/>
        </w:rPr>
        <w:t xml:space="preserve"> The </w:t>
      </w:r>
      <w:proofErr w:type="spellStart"/>
      <w:r w:rsidR="000E1133" w:rsidRPr="00E63869">
        <w:rPr>
          <w:rFonts w:hint="eastAsia"/>
          <w:color w:val="0000CC"/>
          <w:lang w:eastAsia="zh-CN"/>
        </w:rPr>
        <w:t>SoilHealthDB</w:t>
      </w:r>
      <w:proofErr w:type="spellEnd"/>
      <w:r w:rsidR="000E1133" w:rsidRPr="00E63869">
        <w:rPr>
          <w:rFonts w:hint="eastAsia"/>
          <w:color w:val="0000CC"/>
          <w:lang w:eastAsia="zh-CN"/>
        </w:rPr>
        <w:t xml:space="preserve"> includ</w:t>
      </w:r>
      <w:ins w:id="2" w:author="Windows User" w:date="2018-10-22T17:14:00Z">
        <w:r w:rsidR="00372CA8">
          <w:rPr>
            <w:rFonts w:hint="eastAsia"/>
            <w:color w:val="0000CC"/>
            <w:lang w:eastAsia="zh-CN"/>
          </w:rPr>
          <w:t>es</w:t>
        </w:r>
      </w:ins>
      <w:del w:id="3" w:author="Windows User" w:date="2018-10-22T17:14:00Z">
        <w:r w:rsidR="000E1133" w:rsidRPr="00E63869" w:rsidDel="00372CA8">
          <w:rPr>
            <w:rFonts w:hint="eastAsia"/>
            <w:color w:val="0000CC"/>
            <w:lang w:eastAsia="zh-CN"/>
          </w:rPr>
          <w:delText>ing</w:delText>
        </w:r>
      </w:del>
      <w:r w:rsidR="000E1133" w:rsidRPr="00E63869">
        <w:rPr>
          <w:rFonts w:hint="eastAsia"/>
          <w:color w:val="0000CC"/>
          <w:lang w:eastAsia="zh-CN"/>
        </w:rPr>
        <w:t xml:space="preserve"> 42 soil health indicators and</w:t>
      </w:r>
      <w:r w:rsidR="0090119F" w:rsidRPr="00E63869">
        <w:rPr>
          <w:color w:val="0000CC"/>
          <w:lang w:eastAsia="zh-CN"/>
        </w:rPr>
        <w:t xml:space="preserve"> </w:t>
      </w:r>
      <w:r w:rsidR="000E1133" w:rsidRPr="00E63869">
        <w:rPr>
          <w:rFonts w:hint="eastAsia"/>
          <w:color w:val="0000CC"/>
          <w:lang w:eastAsia="zh-CN"/>
        </w:rPr>
        <w:t>46 background in</w:t>
      </w:r>
      <w:ins w:id="4" w:author="Windows User" w:date="2018-10-22T17:13:00Z">
        <w:r w:rsidR="00372CA8">
          <w:rPr>
            <w:rFonts w:hint="eastAsia"/>
            <w:color w:val="0000CC"/>
            <w:lang w:eastAsia="zh-CN"/>
          </w:rPr>
          <w:t>dicators</w:t>
        </w:r>
      </w:ins>
      <w:del w:id="5" w:author="Windows User" w:date="2018-10-22T17:13:00Z">
        <w:r w:rsidR="000E1133" w:rsidRPr="00E63869" w:rsidDel="00372CA8">
          <w:rPr>
            <w:rFonts w:hint="eastAsia"/>
            <w:color w:val="0000CC"/>
            <w:lang w:eastAsia="zh-CN"/>
          </w:rPr>
          <w:delText>formation</w:delText>
        </w:r>
      </w:del>
      <w:r w:rsidR="000E1133" w:rsidRPr="00E63869">
        <w:rPr>
          <w:rFonts w:hint="eastAsia"/>
          <w:color w:val="0000CC"/>
          <w:lang w:eastAsia="zh-CN"/>
        </w:rPr>
        <w:t xml:space="preserve">. </w:t>
      </w:r>
      <w:r w:rsidR="000E1133" w:rsidRPr="00E63869">
        <w:rPr>
          <w:rFonts w:hint="eastAsia"/>
          <w:color w:val="0000CC"/>
          <w:lang w:val="en-US" w:eastAsia="zh-CN"/>
        </w:rPr>
        <w:t>Our database provides a common data</w:t>
      </w:r>
      <w:r w:rsidR="007A18F8">
        <w:rPr>
          <w:rFonts w:hint="eastAsia"/>
          <w:color w:val="0000CC"/>
          <w:lang w:val="en-US" w:eastAsia="zh-CN"/>
        </w:rPr>
        <w:t>-</w:t>
      </w:r>
      <w:r w:rsidR="000E1133" w:rsidRPr="00E63869">
        <w:rPr>
          <w:rFonts w:hint="eastAsia"/>
          <w:color w:val="0000CC"/>
          <w:lang w:val="en-US" w:eastAsia="zh-CN"/>
        </w:rPr>
        <w:t>frame</w:t>
      </w:r>
      <w:r w:rsidR="007A18F8">
        <w:rPr>
          <w:rFonts w:hint="eastAsia"/>
          <w:color w:val="0000CC"/>
          <w:lang w:val="en-US" w:eastAsia="zh-CN"/>
        </w:rPr>
        <w:t>-</w:t>
      </w:r>
      <w:r w:rsidR="000E1133" w:rsidRPr="00E63869">
        <w:rPr>
          <w:rFonts w:hint="eastAsia"/>
          <w:color w:val="0000CC"/>
          <w:lang w:val="en-US" w:eastAsia="zh-CN"/>
        </w:rPr>
        <w:t xml:space="preserve">work for sharing soil health measurements in the future. For some soil health indicators with abundance </w:t>
      </w:r>
      <w:r w:rsidR="000E1133" w:rsidRPr="00E63869">
        <w:rPr>
          <w:color w:val="0000CC"/>
          <w:lang w:val="en-US" w:eastAsia="zh-CN"/>
        </w:rPr>
        <w:t>of comparisons</w:t>
      </w:r>
      <w:r w:rsidR="000E1133" w:rsidRPr="00E63869">
        <w:rPr>
          <w:rFonts w:hint="eastAsia"/>
          <w:color w:val="0000CC"/>
          <w:lang w:val="en-US" w:eastAsia="zh-CN"/>
        </w:rPr>
        <w:t xml:space="preserve">, meta-analysis can be applied to analyze its </w:t>
      </w:r>
      <w:r w:rsidR="00CA23CB">
        <w:rPr>
          <w:rFonts w:hint="eastAsia"/>
          <w:color w:val="0000CC"/>
          <w:lang w:val="en-US" w:eastAsia="zh-CN"/>
        </w:rPr>
        <w:t>dynamic</w:t>
      </w:r>
      <w:r w:rsidR="000E1133" w:rsidRPr="00E63869">
        <w:rPr>
          <w:rFonts w:hint="eastAsia"/>
          <w:color w:val="0000CC"/>
          <w:lang w:val="en-US" w:eastAsia="zh-CN"/>
        </w:rPr>
        <w:t xml:space="preserve"> under conservation management. </w:t>
      </w:r>
      <w:proofErr w:type="spellStart"/>
      <w:r w:rsidR="00F16881" w:rsidRPr="00E63869">
        <w:rPr>
          <w:rFonts w:hint="eastAsia"/>
          <w:color w:val="0000CC"/>
          <w:lang w:eastAsia="zh-CN"/>
        </w:rPr>
        <w:t>SoilHealthDB</w:t>
      </w:r>
      <w:proofErr w:type="spellEnd"/>
      <w:r w:rsidR="00F16881">
        <w:rPr>
          <w:rFonts w:hint="eastAsia"/>
          <w:color w:val="0000CC"/>
          <w:lang w:eastAsia="zh-CN"/>
        </w:rPr>
        <w:t xml:space="preserve"> </w:t>
      </w:r>
      <w:r w:rsidR="000E1133" w:rsidRPr="00E63869">
        <w:rPr>
          <w:rFonts w:hint="eastAsia"/>
          <w:color w:val="0000CC"/>
          <w:lang w:val="en-US" w:eastAsia="zh-CN"/>
        </w:rPr>
        <w:t xml:space="preserve">could also support a comprehensive analysis of </w:t>
      </w:r>
      <w:r w:rsidR="00EC5954" w:rsidRPr="00E63869">
        <w:rPr>
          <w:rFonts w:hint="eastAsia"/>
          <w:color w:val="0000CC"/>
          <w:lang w:val="en-US" w:eastAsia="zh-CN"/>
        </w:rPr>
        <w:t xml:space="preserve">soil health </w:t>
      </w:r>
      <w:r w:rsidR="00EC5954">
        <w:rPr>
          <w:rFonts w:hint="eastAsia"/>
          <w:color w:val="0000CC"/>
          <w:lang w:val="en-US" w:eastAsia="zh-CN"/>
        </w:rPr>
        <w:t xml:space="preserve">changes related </w:t>
      </w:r>
      <w:del w:id="6" w:author="Windows User" w:date="2018-10-22T17:13:00Z">
        <w:r w:rsidR="00EC5954" w:rsidDel="00372CA8">
          <w:rPr>
            <w:rFonts w:hint="eastAsia"/>
            <w:color w:val="0000CC"/>
            <w:lang w:val="en-US" w:eastAsia="zh-CN"/>
          </w:rPr>
          <w:delText xml:space="preserve">with </w:delText>
        </w:r>
      </w:del>
      <w:ins w:id="7" w:author="Windows User" w:date="2018-10-22T17:13:00Z">
        <w:r w:rsidR="00372CA8">
          <w:rPr>
            <w:rFonts w:hint="eastAsia"/>
            <w:color w:val="0000CC"/>
            <w:lang w:val="en-US" w:eastAsia="zh-CN"/>
          </w:rPr>
          <w:t xml:space="preserve">to </w:t>
        </w:r>
      </w:ins>
      <w:r w:rsidR="000E1133" w:rsidRPr="00E63869">
        <w:rPr>
          <w:rFonts w:hint="eastAsia"/>
          <w:color w:val="0000CC"/>
          <w:lang w:val="en-US" w:eastAsia="zh-CN"/>
        </w:rPr>
        <w:t xml:space="preserve">cropland conservation management, </w:t>
      </w:r>
      <w:r w:rsidR="007A18F8">
        <w:rPr>
          <w:rFonts w:hint="eastAsia"/>
          <w:color w:val="0000CC"/>
          <w:lang w:val="en-US" w:eastAsia="zh-CN"/>
        </w:rPr>
        <w:t xml:space="preserve">therefore </w:t>
      </w:r>
      <w:r w:rsidR="000E1133" w:rsidRPr="00E63869">
        <w:rPr>
          <w:rFonts w:hint="eastAsia"/>
          <w:color w:val="0000CC"/>
          <w:lang w:val="en-US" w:eastAsia="zh-CN"/>
        </w:rPr>
        <w:t>support</w:t>
      </w:r>
      <w:ins w:id="8" w:author="Windows User" w:date="2018-10-22T17:12:00Z">
        <w:r w:rsidR="00372CA8">
          <w:rPr>
            <w:rFonts w:hint="eastAsia"/>
            <w:color w:val="0000CC"/>
            <w:lang w:val="en-US" w:eastAsia="zh-CN"/>
          </w:rPr>
          <w:t>ing</w:t>
        </w:r>
      </w:ins>
      <w:r w:rsidR="000E1133" w:rsidRPr="00E63869">
        <w:rPr>
          <w:rFonts w:hint="eastAsia"/>
          <w:color w:val="0000CC"/>
          <w:lang w:val="en-US" w:eastAsia="zh-CN"/>
        </w:rPr>
        <w:t xml:space="preserve"> a soil health calculator </w:t>
      </w:r>
      <w:r w:rsidR="000E1133" w:rsidRPr="00E63869">
        <w:rPr>
          <w:color w:val="0000CC"/>
          <w:lang w:val="en-US" w:eastAsia="zh-CN"/>
        </w:rPr>
        <w:t>developing</w:t>
      </w:r>
      <w:r w:rsidR="000E1133" w:rsidRPr="00E63869">
        <w:rPr>
          <w:rFonts w:hint="eastAsia"/>
          <w:color w:val="0000CC"/>
          <w:lang w:val="en-US" w:eastAsia="zh-CN"/>
        </w:rPr>
        <w:t xml:space="preserve">. </w:t>
      </w:r>
    </w:p>
    <w:p w14:paraId="54FCF57D" w14:textId="77777777" w:rsidR="00C20A8C" w:rsidRPr="00E63869" w:rsidRDefault="00C20A8C" w:rsidP="000E1133">
      <w:pPr>
        <w:rPr>
          <w:color w:val="0000CC"/>
          <w:lang w:val="en-US" w:eastAsia="zh-CN"/>
        </w:rPr>
      </w:pPr>
    </w:p>
    <w:tbl>
      <w:tblPr>
        <w:tblStyle w:val="af3"/>
        <w:tblW w:w="0" w:type="auto"/>
        <w:tblLook w:val="04A0" w:firstRow="1" w:lastRow="0" w:firstColumn="1" w:lastColumn="0" w:noHBand="0" w:noVBand="1"/>
      </w:tblPr>
      <w:tblGrid>
        <w:gridCol w:w="2538"/>
        <w:gridCol w:w="6012"/>
      </w:tblGrid>
      <w:tr w:rsidR="00E63869" w:rsidRPr="00E63869" w14:paraId="363C4EDA" w14:textId="77777777" w:rsidTr="00C20A8C">
        <w:tc>
          <w:tcPr>
            <w:tcW w:w="2538" w:type="dxa"/>
          </w:tcPr>
          <w:p w14:paraId="275E2969" w14:textId="7308100D" w:rsidR="00C20A8C" w:rsidRPr="00E63869" w:rsidRDefault="00C20A8C" w:rsidP="000E1133">
            <w:pPr>
              <w:rPr>
                <w:rFonts w:eastAsia="SimSun"/>
                <w:color w:val="0000CC"/>
              </w:rPr>
            </w:pPr>
            <w:r w:rsidRPr="00E63869">
              <w:rPr>
                <w:rFonts w:eastAsia="SimSun" w:hint="eastAsia"/>
                <w:color w:val="0000CC"/>
              </w:rPr>
              <w:t>Design Types</w:t>
            </w:r>
          </w:p>
        </w:tc>
        <w:tc>
          <w:tcPr>
            <w:tcW w:w="6012" w:type="dxa"/>
          </w:tcPr>
          <w:p w14:paraId="62677690" w14:textId="6325A96D" w:rsidR="00C20A8C" w:rsidRPr="00E63869" w:rsidRDefault="00C20A8C" w:rsidP="000E1133">
            <w:pPr>
              <w:rPr>
                <w:rFonts w:eastAsia="SimSun"/>
                <w:color w:val="0000CC"/>
              </w:rPr>
            </w:pPr>
            <w:r w:rsidRPr="00E63869">
              <w:rPr>
                <w:rFonts w:eastAsia="SimSun"/>
                <w:color w:val="0000CC"/>
              </w:rPr>
              <w:t>data integration objective</w:t>
            </w:r>
          </w:p>
        </w:tc>
      </w:tr>
      <w:tr w:rsidR="00E63869" w:rsidRPr="00E63869" w14:paraId="0FB977AA" w14:textId="77777777" w:rsidTr="00C20A8C">
        <w:tc>
          <w:tcPr>
            <w:tcW w:w="2538" w:type="dxa"/>
          </w:tcPr>
          <w:p w14:paraId="42A9C12F" w14:textId="047709D8" w:rsidR="00C20A8C" w:rsidRPr="00E63869" w:rsidRDefault="00C20A8C" w:rsidP="000E1133">
            <w:pPr>
              <w:rPr>
                <w:color w:val="0000CC"/>
              </w:rPr>
            </w:pPr>
            <w:r w:rsidRPr="00E63869">
              <w:rPr>
                <w:color w:val="0000CC"/>
              </w:rPr>
              <w:t xml:space="preserve">Measurement Type(s)  </w:t>
            </w:r>
          </w:p>
        </w:tc>
        <w:tc>
          <w:tcPr>
            <w:tcW w:w="6012" w:type="dxa"/>
          </w:tcPr>
          <w:p w14:paraId="05650690" w14:textId="14B9769D" w:rsidR="00C20A8C" w:rsidRPr="00E63869" w:rsidRDefault="00C20A8C" w:rsidP="000E1133">
            <w:pPr>
              <w:rPr>
                <w:rFonts w:eastAsia="SimSun"/>
                <w:color w:val="0000CC"/>
              </w:rPr>
            </w:pPr>
            <w:r w:rsidRPr="00E63869">
              <w:rPr>
                <w:rFonts w:eastAsia="SimSun" w:hint="eastAsia"/>
                <w:color w:val="0000CC"/>
              </w:rPr>
              <w:t>42 soil health indicators (details please see table 2)</w:t>
            </w:r>
          </w:p>
        </w:tc>
      </w:tr>
      <w:tr w:rsidR="00E63869" w:rsidRPr="00E63869" w14:paraId="68C42D9D" w14:textId="77777777" w:rsidTr="00C20A8C">
        <w:tc>
          <w:tcPr>
            <w:tcW w:w="2538" w:type="dxa"/>
          </w:tcPr>
          <w:p w14:paraId="593074D2" w14:textId="5CBD454C" w:rsidR="00C20A8C" w:rsidRPr="00E63869" w:rsidRDefault="00C20A8C" w:rsidP="000E1133">
            <w:pPr>
              <w:rPr>
                <w:color w:val="0000CC"/>
              </w:rPr>
            </w:pPr>
            <w:r w:rsidRPr="00E63869">
              <w:rPr>
                <w:color w:val="0000CC"/>
              </w:rPr>
              <w:t>Technology Type(s)</w:t>
            </w:r>
          </w:p>
        </w:tc>
        <w:tc>
          <w:tcPr>
            <w:tcW w:w="6012" w:type="dxa"/>
          </w:tcPr>
          <w:p w14:paraId="32FE81BE" w14:textId="505E6A68" w:rsidR="00C20A8C" w:rsidRPr="00E63869" w:rsidRDefault="00C20A8C" w:rsidP="006742CD">
            <w:pPr>
              <w:rPr>
                <w:rFonts w:eastAsia="SimSun"/>
                <w:color w:val="0000CC"/>
              </w:rPr>
            </w:pPr>
            <w:r w:rsidRPr="00E63869">
              <w:rPr>
                <w:color w:val="0000CC"/>
              </w:rPr>
              <w:t>data extrac</w:t>
            </w:r>
            <w:r w:rsidR="006742CD" w:rsidRPr="00E63869">
              <w:rPr>
                <w:rFonts w:eastAsia="SimSun" w:hint="eastAsia"/>
                <w:color w:val="0000CC"/>
              </w:rPr>
              <w:t>ted</w:t>
            </w:r>
            <w:r w:rsidRPr="00E63869">
              <w:rPr>
                <w:color w:val="0000CC"/>
              </w:rPr>
              <w:t xml:space="preserve"> from </w:t>
            </w:r>
            <w:r w:rsidR="006742CD" w:rsidRPr="00E63869">
              <w:rPr>
                <w:rFonts w:eastAsia="SimSun" w:hint="eastAsia"/>
                <w:color w:val="0000CC"/>
              </w:rPr>
              <w:t>published</w:t>
            </w:r>
            <w:r w:rsidRPr="00E63869">
              <w:rPr>
                <w:color w:val="0000CC"/>
              </w:rPr>
              <w:t xml:space="preserve"> </w:t>
            </w:r>
            <w:r w:rsidR="006742CD" w:rsidRPr="00E63869">
              <w:rPr>
                <w:rFonts w:eastAsia="SimSun" w:hint="eastAsia"/>
                <w:color w:val="0000CC"/>
              </w:rPr>
              <w:t>papers</w:t>
            </w:r>
          </w:p>
        </w:tc>
      </w:tr>
      <w:tr w:rsidR="00E63869" w:rsidRPr="00E63869" w14:paraId="139C6CD6" w14:textId="77777777" w:rsidTr="00C20A8C">
        <w:tc>
          <w:tcPr>
            <w:tcW w:w="2538" w:type="dxa"/>
          </w:tcPr>
          <w:p w14:paraId="4916C6D6" w14:textId="45285327" w:rsidR="00C20A8C" w:rsidRPr="00E63869" w:rsidRDefault="00C20A8C" w:rsidP="000E1133">
            <w:pPr>
              <w:rPr>
                <w:color w:val="0000CC"/>
              </w:rPr>
            </w:pPr>
            <w:r w:rsidRPr="00E63869">
              <w:rPr>
                <w:color w:val="0000CC"/>
              </w:rPr>
              <w:t>Factor Type(s)</w:t>
            </w:r>
          </w:p>
        </w:tc>
        <w:tc>
          <w:tcPr>
            <w:tcW w:w="6012" w:type="dxa"/>
          </w:tcPr>
          <w:p w14:paraId="09D6E1AD" w14:textId="77777777" w:rsidR="00C20A8C" w:rsidRPr="00E63869" w:rsidRDefault="00C20A8C" w:rsidP="000E1133">
            <w:pPr>
              <w:rPr>
                <w:color w:val="0000CC"/>
              </w:rPr>
            </w:pPr>
          </w:p>
        </w:tc>
      </w:tr>
      <w:tr w:rsidR="00E63869" w:rsidRPr="00E63869" w14:paraId="11170589" w14:textId="77777777" w:rsidTr="00C20A8C">
        <w:tc>
          <w:tcPr>
            <w:tcW w:w="2538" w:type="dxa"/>
          </w:tcPr>
          <w:p w14:paraId="5B0AAF4F" w14:textId="658C7FF2" w:rsidR="00C20A8C" w:rsidRPr="00E63869" w:rsidRDefault="00C20A8C" w:rsidP="000E1133">
            <w:pPr>
              <w:rPr>
                <w:color w:val="0000CC"/>
              </w:rPr>
            </w:pPr>
            <w:r w:rsidRPr="00E63869">
              <w:rPr>
                <w:color w:val="0000CC"/>
              </w:rPr>
              <w:t>Sample Characteristic(s)</w:t>
            </w:r>
          </w:p>
        </w:tc>
        <w:tc>
          <w:tcPr>
            <w:tcW w:w="6012" w:type="dxa"/>
          </w:tcPr>
          <w:p w14:paraId="43F46016" w14:textId="66CEEC7A" w:rsidR="00C20A8C" w:rsidRPr="00E63869" w:rsidRDefault="006742CD" w:rsidP="000E1133">
            <w:pPr>
              <w:rPr>
                <w:rFonts w:eastAsia="SimSun"/>
                <w:color w:val="0000CC"/>
              </w:rPr>
            </w:pPr>
            <w:r w:rsidRPr="00E63869">
              <w:rPr>
                <w:rFonts w:eastAsia="SimSun" w:hint="eastAsia"/>
                <w:color w:val="0000CC"/>
              </w:rPr>
              <w:t xml:space="preserve">Cover crop, no-tillage, organic farm, soil health, soil quality, </w:t>
            </w:r>
          </w:p>
        </w:tc>
      </w:tr>
    </w:tbl>
    <w:p w14:paraId="07629FEB" w14:textId="77777777" w:rsidR="00C20A8C" w:rsidRPr="00373089" w:rsidRDefault="00C20A8C" w:rsidP="000E1133">
      <w:pPr>
        <w:rPr>
          <w:color w:val="FF0000"/>
          <w:lang w:eastAsia="zh-CN"/>
        </w:rPr>
      </w:pPr>
    </w:p>
    <w:p w14:paraId="5E9FB541" w14:textId="77777777" w:rsidR="000E1133" w:rsidRPr="00AB73AC" w:rsidRDefault="000E1133" w:rsidP="000E1133">
      <w:pPr>
        <w:rPr>
          <w:lang w:eastAsia="zh-CN"/>
        </w:rPr>
      </w:pPr>
    </w:p>
    <w:p w14:paraId="74FFB037" w14:textId="77777777" w:rsidR="006A42F1" w:rsidRPr="0033109F" w:rsidRDefault="006A42F1" w:rsidP="006A42F1"/>
    <w:p w14:paraId="10182A11" w14:textId="77777777" w:rsidR="00C658AC" w:rsidRPr="0033109F" w:rsidRDefault="00C658AC" w:rsidP="006A42F1">
      <w:pPr>
        <w:pStyle w:val="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77777777" w:rsidR="00C658AC" w:rsidRDefault="00114EF9" w:rsidP="006A42F1">
      <w:pPr>
        <w:rPr>
          <w:lang w:eastAsia="zh-CN"/>
        </w:rPr>
      </w:pPr>
      <w:r>
        <w:t>The Background &amp; Summary should provide a</w:t>
      </w:r>
      <w:r w:rsidR="00C658AC" w:rsidRPr="0033109F">
        <w:t>n overview of the study design, the assay(s) performed, and the data</w:t>
      </w:r>
      <w:r w:rsidR="00706836">
        <w:t xml:space="preserve"> </w:t>
      </w:r>
      <w:proofErr w:type="gramStart"/>
      <w:r w:rsidR="00706836">
        <w:t>generated</w:t>
      </w:r>
      <w:r w:rsidR="00C658AC" w:rsidRPr="0033109F">
        <w:t>,</w:t>
      </w:r>
      <w:proofErr w:type="gramEnd"/>
      <w:r w:rsidR="00C658AC" w:rsidRPr="0033109F">
        <w:t xml:space="preserve">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3930FBED" w14:textId="77777777" w:rsidR="003618C0" w:rsidRDefault="003618C0" w:rsidP="006A42F1">
      <w:pPr>
        <w:rPr>
          <w:lang w:eastAsia="zh-CN"/>
        </w:rPr>
      </w:pPr>
    </w:p>
    <w:p w14:paraId="69C95A34" w14:textId="2C2974E8" w:rsidR="0061670F" w:rsidRPr="00DC66A3" w:rsidRDefault="00054F88" w:rsidP="006D039F">
      <w:pPr>
        <w:rPr>
          <w:rFonts w:asciiTheme="minorHAnsi" w:hAnsiTheme="minorHAnsi"/>
          <w:color w:val="0208EE"/>
          <w:lang w:eastAsia="zh-CN"/>
        </w:rPr>
      </w:pPr>
      <w:bookmarkStart w:id="9" w:name="OLE_LINK77"/>
      <w:bookmarkStart w:id="10" w:name="OLE_LINK78"/>
      <w:r w:rsidRPr="00DC66A3">
        <w:rPr>
          <w:rFonts w:asciiTheme="minorHAnsi" w:hAnsiTheme="minorHAnsi"/>
          <w:color w:val="0208EE"/>
          <w:lang w:eastAsia="zh-CN"/>
        </w:rPr>
        <w:lastRenderedPageBreak/>
        <w:t>Cropland soil d</w:t>
      </w:r>
      <w:r w:rsidR="004E5289" w:rsidRPr="00DC66A3">
        <w:rPr>
          <w:rFonts w:asciiTheme="minorHAnsi" w:hAnsiTheme="minorHAnsi"/>
          <w:color w:val="0208EE"/>
          <w:lang w:eastAsia="zh-CN"/>
        </w:rPr>
        <w:t xml:space="preserve">egradation due to </w:t>
      </w:r>
      <w:r w:rsidRPr="00DC66A3">
        <w:rPr>
          <w:rFonts w:asciiTheme="minorHAnsi" w:hAnsiTheme="minorHAnsi"/>
          <w:color w:val="0208EE"/>
          <w:lang w:eastAsia="zh-CN"/>
        </w:rPr>
        <w:t>natural vegetation remov</w:t>
      </w:r>
      <w:ins w:id="11" w:author="Windows User" w:date="2018-10-22T17:15:00Z">
        <w:r w:rsidR="00372CA8">
          <w:rPr>
            <w:rFonts w:asciiTheme="minorHAnsi" w:hAnsiTheme="minorHAnsi" w:hint="eastAsia"/>
            <w:color w:val="0208EE"/>
            <w:lang w:eastAsia="zh-CN"/>
          </w:rPr>
          <w:t>al</w:t>
        </w:r>
      </w:ins>
      <w:del w:id="12" w:author="Windows User" w:date="2018-10-22T17:15:00Z">
        <w:r w:rsidRPr="00DC66A3" w:rsidDel="00372CA8">
          <w:rPr>
            <w:rFonts w:asciiTheme="minorHAnsi" w:hAnsiTheme="minorHAnsi"/>
            <w:color w:val="0208EE"/>
            <w:lang w:eastAsia="zh-CN"/>
          </w:rPr>
          <w:delText>e</w:delText>
        </w:r>
      </w:del>
      <w:r w:rsidRPr="00DC66A3">
        <w:rPr>
          <w:rFonts w:asciiTheme="minorHAnsi" w:hAnsiTheme="minorHAnsi"/>
          <w:color w:val="0208EE"/>
          <w:lang w:eastAsia="zh-CN"/>
        </w:rPr>
        <w:t>, unsuitable</w:t>
      </w:r>
      <w:r w:rsidR="004E5289" w:rsidRPr="00DC66A3">
        <w:rPr>
          <w:rFonts w:asciiTheme="minorHAnsi" w:hAnsiTheme="minorHAnsi"/>
          <w:color w:val="0208EE"/>
          <w:lang w:eastAsia="zh-CN"/>
        </w:rPr>
        <w:t xml:space="preserve"> agricultural activities</w:t>
      </w:r>
      <w:r w:rsidRPr="00DC66A3">
        <w:rPr>
          <w:rFonts w:asciiTheme="minorHAnsi" w:hAnsiTheme="minorHAnsi"/>
          <w:color w:val="0208EE"/>
          <w:lang w:eastAsia="zh-CN"/>
        </w:rPr>
        <w:t xml:space="preserve">, and </w:t>
      </w:r>
      <w:r w:rsidR="004E5289" w:rsidRPr="00DC66A3">
        <w:rPr>
          <w:rFonts w:asciiTheme="minorHAnsi" w:hAnsiTheme="minorHAnsi"/>
          <w:color w:val="0208EE"/>
          <w:lang w:eastAsia="zh-CN"/>
        </w:rPr>
        <w:t xml:space="preserve">erosion is among the main factors causing </w:t>
      </w:r>
      <w:r w:rsidRPr="00DC66A3">
        <w:rPr>
          <w:rFonts w:asciiTheme="minorHAnsi" w:hAnsiTheme="minorHAnsi"/>
          <w:color w:val="0208EE"/>
          <w:lang w:eastAsia="zh-CN"/>
        </w:rPr>
        <w:t xml:space="preserve">soil quality </w:t>
      </w:r>
      <w:r w:rsidR="004E5289" w:rsidRPr="00DC66A3">
        <w:rPr>
          <w:rFonts w:asciiTheme="minorHAnsi" w:hAnsiTheme="minorHAnsi"/>
          <w:color w:val="0208EE"/>
          <w:lang w:eastAsia="zh-CN"/>
        </w:rPr>
        <w:t>and crop yield</w:t>
      </w:r>
      <w:r w:rsidRPr="00DC66A3">
        <w:rPr>
          <w:rFonts w:asciiTheme="minorHAnsi" w:hAnsiTheme="minorHAnsi"/>
          <w:color w:val="0208EE"/>
          <w:lang w:eastAsia="zh-CN"/>
        </w:rPr>
        <w:t xml:space="preserve"> decrease</w:t>
      </w:r>
      <w:del w:id="13" w:author="Windows User" w:date="2018-10-22T17:15:00Z">
        <w:r w:rsidRPr="00DC66A3" w:rsidDel="00372CA8">
          <w:rPr>
            <w:rFonts w:asciiTheme="minorHAnsi" w:hAnsiTheme="minorHAnsi"/>
            <w:color w:val="0208EE"/>
            <w:lang w:eastAsia="zh-CN"/>
          </w:rPr>
          <w:delText>s</w:delText>
        </w:r>
      </w:del>
      <w:r w:rsidR="004E5289" w:rsidRPr="00DC66A3">
        <w:rPr>
          <w:rFonts w:asciiTheme="minorHAnsi" w:hAnsiTheme="minorHAnsi"/>
          <w:color w:val="0208EE"/>
          <w:lang w:eastAsia="zh-CN"/>
        </w:rPr>
        <w:t>. According to a recent report</w:t>
      </w:r>
      <w:r w:rsidRPr="00DC66A3">
        <w:rPr>
          <w:rFonts w:asciiTheme="minorHAnsi" w:hAnsiTheme="minorHAnsi"/>
          <w:color w:val="0208EE"/>
          <w:lang w:eastAsia="zh-CN"/>
        </w:rPr>
        <w:t xml:space="preserve"> from the Food and Agriculture Organization of the United Nations (FAO)</w:t>
      </w:r>
      <w:r w:rsidR="004E5289" w:rsidRPr="00DC66A3">
        <w:rPr>
          <w:rFonts w:asciiTheme="minorHAnsi" w:hAnsiTheme="minorHAnsi"/>
          <w:color w:val="0208EE"/>
          <w:lang w:eastAsia="zh-CN"/>
        </w:rPr>
        <w:t>, one-third of soils in the world are infertile due to unsustainable land</w:t>
      </w:r>
      <w:r w:rsidRPr="00DC66A3">
        <w:rPr>
          <w:rFonts w:asciiTheme="minorHAnsi" w:hAnsiTheme="minorHAnsi"/>
          <w:color w:val="0208EE"/>
          <w:lang w:eastAsia="zh-CN"/>
        </w:rPr>
        <w:t>-</w:t>
      </w:r>
      <w:r w:rsidR="004E5289" w:rsidRPr="00DC66A3">
        <w:rPr>
          <w:rFonts w:asciiTheme="minorHAnsi" w:hAnsiTheme="minorHAnsi"/>
          <w:color w:val="0208EE"/>
          <w:lang w:eastAsia="zh-CN"/>
        </w:rPr>
        <w:t>use management practices</w:t>
      </w:r>
      <w:r w:rsidR="004E5289" w:rsidRPr="00DC66A3">
        <w:rPr>
          <w:rFonts w:asciiTheme="minorHAnsi" w:hAnsiTheme="minorHAnsi"/>
          <w:color w:val="0208EE"/>
          <w:lang w:eastAsia="zh-CN"/>
        </w:rPr>
        <w:fldChar w:fldCharType="begin" w:fldLock="1"/>
      </w:r>
      <w:r w:rsidRPr="00DC66A3">
        <w:rPr>
          <w:rFonts w:asciiTheme="minorHAnsi" w:hAnsiTheme="minorHAnsi"/>
          <w:color w:val="0208EE"/>
          <w:lang w:eastAsia="zh-CN"/>
        </w:rPr>
        <w:instrText>ADDIN CSL_CITATION {"citationItems":[{"id":"ITEM-1","itemData":{"ISBN":"1849713278","author":[{"dropping-particle":"","family":"FAO","given":"","non-dropping-particle":"","parse-names":false,"suffix":""}],"id":"ITEM-1","issued":{"date-parts":[["2011"]]},"publisher":"The Food and Agriculture Organization of the United Nations and Earthscan","publisher-place":"London","title":"The state of the world's land and water resources for food and agriculture (SOLAW): managing systems at risk","type":"book"},"uris":["http://www.mendeley.com/documents/?uuid=e0bb414d-7a39-4a61-aa09-f392c1c92b63"]}],"mendeley":{"formattedCitation":"&lt;sup&gt;1&lt;/sup&gt;","plainTextFormattedCitation":"1","previouslyFormattedCitation":"&lt;sup&gt;1&lt;/sup&gt;"},"properties":{"noteIndex":0},"schema":"https://github.com/citation-style-language/schema/raw/master/csl-citation.json"}</w:instrText>
      </w:r>
      <w:r w:rsidR="004E5289" w:rsidRPr="00DC66A3">
        <w:rPr>
          <w:rFonts w:asciiTheme="minorHAnsi" w:hAnsiTheme="minorHAnsi"/>
          <w:color w:val="0208EE"/>
          <w:lang w:eastAsia="zh-CN"/>
        </w:rPr>
        <w:fldChar w:fldCharType="separate"/>
      </w:r>
      <w:r w:rsidR="004E5289" w:rsidRPr="00DC66A3">
        <w:rPr>
          <w:rFonts w:asciiTheme="minorHAnsi" w:hAnsiTheme="minorHAnsi"/>
          <w:noProof/>
          <w:color w:val="0208EE"/>
          <w:vertAlign w:val="superscript"/>
          <w:lang w:eastAsia="zh-CN"/>
        </w:rPr>
        <w:t>1</w:t>
      </w:r>
      <w:r w:rsidR="004E5289" w:rsidRPr="00DC66A3">
        <w:rPr>
          <w:rFonts w:asciiTheme="minorHAnsi" w:hAnsiTheme="minorHAnsi"/>
          <w:color w:val="0208EE"/>
          <w:lang w:eastAsia="zh-CN"/>
        </w:rPr>
        <w:fldChar w:fldCharType="end"/>
      </w:r>
      <w:r w:rsidR="004E5289" w:rsidRPr="00DC66A3">
        <w:rPr>
          <w:rFonts w:asciiTheme="minorHAnsi" w:hAnsiTheme="minorHAnsi"/>
          <w:color w:val="0208EE"/>
          <w:lang w:eastAsia="zh-CN"/>
        </w:rPr>
        <w:t xml:space="preserve">. </w:t>
      </w:r>
      <w:r w:rsidRPr="00DC66A3">
        <w:rPr>
          <w:rFonts w:asciiTheme="minorHAnsi" w:hAnsiTheme="minorHAnsi"/>
          <w:color w:val="0208EE"/>
          <w:lang w:eastAsia="zh-CN"/>
        </w:rPr>
        <w:t xml:space="preserve">Cropland conservation management </w:t>
      </w:r>
      <w:r w:rsidRPr="00DC66A3">
        <w:rPr>
          <w:rFonts w:asciiTheme="minorHAnsi" w:hAnsiTheme="minorHAnsi"/>
          <w:color w:val="0208EE"/>
        </w:rPr>
        <w:t xml:space="preserve">practices, including the use of cover crops within rotations, </w:t>
      </w:r>
      <w:r w:rsidR="006D039F" w:rsidRPr="00DC66A3">
        <w:rPr>
          <w:rFonts w:asciiTheme="minorHAnsi" w:hAnsiTheme="minorHAnsi"/>
          <w:color w:val="0208EE"/>
          <w:lang w:eastAsia="zh-CN"/>
        </w:rPr>
        <w:t xml:space="preserve">change from traditional tillage to no-tillage, </w:t>
      </w:r>
      <w:r w:rsidRPr="00DC66A3">
        <w:rPr>
          <w:rFonts w:asciiTheme="minorHAnsi" w:hAnsiTheme="minorHAnsi"/>
          <w:color w:val="0208EE"/>
        </w:rPr>
        <w:t>ha</w:t>
      </w:r>
      <w:r w:rsidR="006D039F" w:rsidRPr="00DC66A3">
        <w:rPr>
          <w:rFonts w:asciiTheme="minorHAnsi" w:hAnsiTheme="minorHAnsi"/>
          <w:color w:val="0208EE"/>
          <w:lang w:eastAsia="zh-CN"/>
        </w:rPr>
        <w:t>ve</w:t>
      </w:r>
      <w:r w:rsidRPr="00DC66A3">
        <w:rPr>
          <w:rFonts w:asciiTheme="minorHAnsi" w:hAnsiTheme="minorHAnsi"/>
          <w:color w:val="0208EE"/>
        </w:rPr>
        <w:t xml:space="preserve"> been proposed as a way to increase soil carbon and soil health</w:t>
      </w:r>
      <w:ins w:id="14" w:author="Windows User" w:date="2018-10-22T17:17:00Z">
        <w:r w:rsidR="00372CA8">
          <w:rPr>
            <w:rFonts w:asciiTheme="minorHAnsi" w:hAnsiTheme="minorHAnsi" w:hint="eastAsia"/>
            <w:color w:val="0208EE"/>
            <w:lang w:eastAsia="zh-CN"/>
          </w:rPr>
          <w:t>.</w:t>
        </w:r>
      </w:ins>
      <w:del w:id="15" w:author="Windows User" w:date="2018-10-22T17:17:00Z">
        <w:r w:rsidRPr="00DC66A3" w:rsidDel="00372CA8">
          <w:rPr>
            <w:rFonts w:asciiTheme="minorHAnsi" w:hAnsiTheme="minorHAnsi"/>
            <w:color w:val="0208EE"/>
          </w:rPr>
          <w:delText>,</w:delText>
        </w:r>
      </w:del>
      <w:r w:rsidRPr="00DC66A3">
        <w:rPr>
          <w:rFonts w:asciiTheme="minorHAnsi" w:hAnsiTheme="minorHAnsi"/>
          <w:color w:val="0208EE"/>
        </w:rPr>
        <w:t xml:space="preserve"> </w:t>
      </w:r>
      <w:del w:id="16" w:author="Windows User" w:date="2018-10-22T17:17:00Z">
        <w:r w:rsidRPr="00DC66A3" w:rsidDel="00372CA8">
          <w:rPr>
            <w:rFonts w:asciiTheme="minorHAnsi" w:hAnsiTheme="minorHAnsi"/>
            <w:color w:val="0208EE"/>
          </w:rPr>
          <w:delText>and m</w:delText>
        </w:r>
      </w:del>
      <w:ins w:id="17" w:author="Windows User" w:date="2018-10-22T17:17:00Z">
        <w:r w:rsidR="00372CA8">
          <w:rPr>
            <w:rFonts w:asciiTheme="minorHAnsi" w:hAnsiTheme="minorHAnsi" w:hint="eastAsia"/>
            <w:color w:val="0208EE"/>
            <w:lang w:eastAsia="zh-CN"/>
          </w:rPr>
          <w:t>M</w:t>
        </w:r>
      </w:ins>
      <w:r w:rsidRPr="00DC66A3">
        <w:rPr>
          <w:rFonts w:asciiTheme="minorHAnsi" w:hAnsiTheme="minorHAnsi"/>
          <w:color w:val="0208EE"/>
        </w:rPr>
        <w:t xml:space="preserve">any on-site experiments have been conducted to identify the effects of </w:t>
      </w:r>
      <w:r w:rsidR="00AC22A8">
        <w:rPr>
          <w:rFonts w:asciiTheme="minorHAnsi" w:hAnsiTheme="minorHAnsi" w:hint="eastAsia"/>
          <w:color w:val="0208EE"/>
          <w:lang w:eastAsia="zh-CN"/>
        </w:rPr>
        <w:t xml:space="preserve">conservation management (e.g., </w:t>
      </w:r>
      <w:r w:rsidRPr="00DC66A3">
        <w:rPr>
          <w:rFonts w:asciiTheme="minorHAnsi" w:hAnsiTheme="minorHAnsi"/>
          <w:color w:val="0208EE"/>
        </w:rPr>
        <w:t xml:space="preserve">cover crops </w:t>
      </w:r>
      <w:r w:rsidR="006D039F" w:rsidRPr="00DC66A3">
        <w:rPr>
          <w:rFonts w:asciiTheme="minorHAnsi" w:hAnsiTheme="minorHAnsi"/>
          <w:color w:val="0208EE"/>
          <w:lang w:eastAsia="zh-CN"/>
        </w:rPr>
        <w:t>and no-tillage</w:t>
      </w:r>
      <w:r w:rsidR="00AC22A8">
        <w:rPr>
          <w:rFonts w:asciiTheme="minorHAnsi" w:hAnsiTheme="minorHAnsi" w:hint="eastAsia"/>
          <w:color w:val="0208EE"/>
          <w:lang w:eastAsia="zh-CN"/>
        </w:rPr>
        <w:t>)</w:t>
      </w:r>
      <w:r w:rsidR="006D039F" w:rsidRPr="00DC66A3">
        <w:rPr>
          <w:rFonts w:asciiTheme="minorHAnsi" w:hAnsiTheme="minorHAnsi"/>
          <w:color w:val="0208EE"/>
          <w:lang w:eastAsia="zh-CN"/>
        </w:rPr>
        <w:t xml:space="preserve"> </w:t>
      </w:r>
      <w:r w:rsidRPr="00DC66A3">
        <w:rPr>
          <w:rFonts w:asciiTheme="minorHAnsi" w:hAnsiTheme="minorHAnsi"/>
          <w:color w:val="0208EE"/>
        </w:rPr>
        <w:t>on soil properties</w:t>
      </w:r>
      <w:r w:rsidR="006D039F" w:rsidRPr="00DC66A3">
        <w:rPr>
          <w:rFonts w:asciiTheme="minorHAnsi" w:hAnsiTheme="minorHAnsi"/>
          <w:color w:val="0208EE"/>
          <w:lang w:eastAsia="zh-CN"/>
        </w:rPr>
        <w:t xml:space="preserve">. </w:t>
      </w:r>
      <w:r w:rsidR="00687D83" w:rsidRPr="00DC66A3">
        <w:rPr>
          <w:rFonts w:asciiTheme="minorHAnsi" w:hAnsiTheme="minorHAnsi"/>
          <w:color w:val="0208EE"/>
          <w:lang w:eastAsia="zh-CN"/>
        </w:rPr>
        <w:t>D</w:t>
      </w:r>
      <w:r w:rsidR="00B50ACB" w:rsidRPr="00DC66A3">
        <w:rPr>
          <w:rFonts w:asciiTheme="minorHAnsi" w:hAnsiTheme="minorHAnsi"/>
          <w:color w:val="0208EE"/>
          <w:lang w:eastAsia="zh-CN"/>
        </w:rPr>
        <w:t xml:space="preserve">espite the concept of conservation management has been proposed for decades, </w:t>
      </w:r>
      <w:r w:rsidR="00B50ACB" w:rsidRPr="00DC66A3">
        <w:rPr>
          <w:rFonts w:asciiTheme="minorHAnsi" w:hAnsiTheme="minorHAnsi"/>
          <w:color w:val="0208EE"/>
          <w:lang w:val="en-US" w:eastAsia="zh-CN"/>
        </w:rPr>
        <w:t>there is little consistency in what indicators should be measured and how to actually quantify the soil quality improvement after conservation management. In addition,</w:t>
      </w:r>
      <w:r w:rsidR="00B50ACB" w:rsidRPr="00DC66A3">
        <w:rPr>
          <w:rFonts w:asciiTheme="minorHAnsi" w:hAnsiTheme="minorHAnsi"/>
          <w:color w:val="0208EE"/>
          <w:lang w:eastAsia="zh-CN"/>
        </w:rPr>
        <w:t xml:space="preserve"> c</w:t>
      </w:r>
      <w:r w:rsidR="00B50ACB" w:rsidRPr="00DC66A3">
        <w:rPr>
          <w:rFonts w:asciiTheme="minorHAnsi" w:hAnsiTheme="minorHAnsi"/>
          <w:color w:val="0208EE"/>
        </w:rPr>
        <w:t>ontradictions exist among studies</w:t>
      </w:r>
      <w:del w:id="18" w:author="Windows User" w:date="2018-10-22T17:18:00Z">
        <w:r w:rsidR="00B50ACB" w:rsidRPr="00DC66A3" w:rsidDel="00372CA8">
          <w:rPr>
            <w:rFonts w:asciiTheme="minorHAnsi" w:hAnsiTheme="minorHAnsi"/>
            <w:color w:val="0208EE"/>
            <w:lang w:eastAsia="zh-CN"/>
          </w:rPr>
          <w:delText>,</w:delText>
        </w:r>
      </w:del>
      <w:ins w:id="19" w:author="Windows User" w:date="2018-10-22T17:18:00Z">
        <w:r w:rsidR="00372CA8">
          <w:rPr>
            <w:rFonts w:asciiTheme="minorHAnsi" w:hAnsiTheme="minorHAnsi" w:hint="eastAsia"/>
            <w:color w:val="0208EE"/>
            <w:lang w:eastAsia="zh-CN"/>
          </w:rPr>
          <w:t>.</w:t>
        </w:r>
      </w:ins>
      <w:r w:rsidR="00B50ACB" w:rsidRPr="00DC66A3">
        <w:rPr>
          <w:rFonts w:asciiTheme="minorHAnsi" w:hAnsiTheme="minorHAnsi"/>
          <w:color w:val="0208EE"/>
          <w:lang w:eastAsia="zh-CN"/>
        </w:rPr>
        <w:t xml:space="preserve"> </w:t>
      </w:r>
      <w:ins w:id="20" w:author="Windows User" w:date="2018-10-22T17:18:00Z">
        <w:r w:rsidR="00372CA8">
          <w:rPr>
            <w:rFonts w:asciiTheme="minorHAnsi" w:hAnsiTheme="minorHAnsi" w:hint="eastAsia"/>
            <w:color w:val="0208EE"/>
            <w:lang w:eastAsia="zh-CN"/>
          </w:rPr>
          <w:t>F</w:t>
        </w:r>
      </w:ins>
      <w:del w:id="21" w:author="Windows User" w:date="2018-10-22T17:18:00Z">
        <w:r w:rsidR="00B50ACB" w:rsidRPr="00DC66A3" w:rsidDel="00372CA8">
          <w:rPr>
            <w:rFonts w:asciiTheme="minorHAnsi" w:hAnsiTheme="minorHAnsi"/>
            <w:color w:val="0208EE"/>
            <w:lang w:eastAsia="zh-CN"/>
          </w:rPr>
          <w:delText>f</w:delText>
        </w:r>
      </w:del>
      <w:r w:rsidR="00B50ACB" w:rsidRPr="00DC66A3">
        <w:rPr>
          <w:rFonts w:asciiTheme="minorHAnsi" w:hAnsiTheme="minorHAnsi"/>
          <w:color w:val="0208EE"/>
          <w:lang w:eastAsia="zh-CN"/>
        </w:rPr>
        <w:t>or example, introducing cover crop as rotation during fallow season usually enhances soil organic carbon</w:t>
      </w:r>
      <w:r w:rsidR="00D82FEC" w:rsidRPr="00DC66A3">
        <w:rPr>
          <w:rFonts w:asciiTheme="minorHAnsi" w:hAnsiTheme="minorHAnsi"/>
          <w:bCs/>
          <w:color w:val="0208EE"/>
          <w:szCs w:val="24"/>
        </w:rPr>
        <w:fldChar w:fldCharType="begin" w:fldLock="1"/>
      </w:r>
      <w:r w:rsidR="00F03A65" w:rsidRPr="00DC66A3">
        <w:rPr>
          <w:rFonts w:asciiTheme="minorHAnsi" w:hAnsiTheme="minorHAnsi"/>
          <w:bCs/>
          <w:color w:val="0208EE"/>
          <w:szCs w:val="24"/>
        </w:rPr>
        <w:instrText>ADDIN CSL_CITATION {"citationItems":[{"id":"ITEM-1","itemData":{"DOI":"10.1007/s13593-016-0410-x","ISBN":"1773-0155","ISSN":"17730155","abstract":"Cover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change.","author":[{"dropping-particle":"","family":"Kaye","given":"Jason P.","non-dropping-particle":"","parse-names":false,"suffix":""},{"dropping-particle":"","family":"Quemada","given":"Miguel","non-dropping-particle":"","parse-names":false,"suffix":""}],"container-title":"Agronomy for Sustainable Development","id":"ITEM-1","issue":"1","issued":{"date-parts":[["2017"]]},"publisher":"Agronomy for Sustainable Development","title":"Using cover crops to mitigate and adapt to climate change. A review","type":"article-journal","volume":"37"},"uris":["http://www.mendeley.com/documents/?uuid=70c7c795-cb12-4812-a9e9-89e2a77a32dc"]}],"mendeley":{"formattedCitation":"&lt;sup&gt;2&lt;/sup&gt;","plainTextFormattedCitation":"2","previouslyFormattedCitation":"&lt;sup&gt;2&lt;/sup&gt;"},"properties":{"noteIndex":0},"schema":"https://github.com/citation-style-language/schema/raw/master/csl-citation.json"}</w:instrText>
      </w:r>
      <w:r w:rsidR="00D82FEC" w:rsidRPr="00DC66A3">
        <w:rPr>
          <w:rFonts w:asciiTheme="minorHAnsi" w:hAnsiTheme="minorHAnsi"/>
          <w:bCs/>
          <w:color w:val="0208EE"/>
          <w:szCs w:val="24"/>
        </w:rPr>
        <w:fldChar w:fldCharType="separate"/>
      </w:r>
      <w:r w:rsidR="00D82FEC" w:rsidRPr="00DC66A3">
        <w:rPr>
          <w:rFonts w:asciiTheme="minorHAnsi" w:hAnsiTheme="minorHAnsi"/>
          <w:bCs/>
          <w:noProof/>
          <w:color w:val="0208EE"/>
          <w:szCs w:val="24"/>
          <w:vertAlign w:val="superscript"/>
        </w:rPr>
        <w:t>2</w:t>
      </w:r>
      <w:r w:rsidR="00D82FEC" w:rsidRPr="00DC66A3">
        <w:rPr>
          <w:rFonts w:asciiTheme="minorHAnsi" w:hAnsiTheme="minorHAnsi"/>
          <w:bCs/>
          <w:color w:val="0208EE"/>
          <w:szCs w:val="24"/>
        </w:rPr>
        <w:fldChar w:fldCharType="end"/>
      </w:r>
      <w:r w:rsidR="00B50ACB" w:rsidRPr="00DC66A3">
        <w:rPr>
          <w:rFonts w:asciiTheme="minorHAnsi" w:hAnsiTheme="minorHAnsi"/>
          <w:color w:val="0208EE"/>
          <w:lang w:eastAsia="zh-CN"/>
        </w:rPr>
        <w:t>, yet sometimes does not</w:t>
      </w:r>
      <w:r w:rsidR="00687D83" w:rsidRPr="00DC66A3">
        <w:rPr>
          <w:rFonts w:asciiTheme="minorHAnsi" w:hAnsiTheme="minorHAnsi"/>
          <w:color w:val="0208EE"/>
          <w:szCs w:val="24"/>
        </w:rPr>
        <w:fldChar w:fldCharType="begin" w:fldLock="1"/>
      </w:r>
      <w:r w:rsidR="00A67A14">
        <w:rPr>
          <w:rFonts w:asciiTheme="minorHAnsi" w:hAnsiTheme="minorHAnsi"/>
          <w:color w:val="0208EE"/>
          <w:szCs w:val="24"/>
        </w:rPr>
        <w:instrText>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effects on soil enzyme activities","type":"article-journal","volume":"31"},"uris":["http://www.mendeley.com/documents/?uuid=825fb9ed-4e9e-4983-bc54-b5f95b45042a"]},{"id":"ITEM-2","itemData":{"DOI":"10.1017/S1742170509990068","ISBN":"17421705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Systems","id":"ITEM-2","issue":"3","issued":{"date-parts":[["2009"]]},"page":"214-224","title":"Use of an integrative soil health test for evaluation of soil management impacts","type":"article-journal","volume":"24"},"uris":["http://www.mendeley.com/documents/?uuid=36e358d0-c2ab-4a8a-80cc-20bb5d76f4a7"]},{"id":"ITEM-3","itemData":{"DOI":"10.1017/S0889189300008432","ISBN":"1478-5498","ISSN":"0889-1893","abstract":"To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Agriculture","id":"ITEM-3","issue":"01","issued":{"date-parts":[["2000"]]},"page":"26","publisher":"University Libraries - Virginia Tech","title":"Integrative biological indicators for detecting change in soil quality","type":"article-journal","volume":"15"},"uris":["http://www.mendeley.com/documents/?uuid=08878b21-7139-4da6-86d1-8465bb905a01"]}],"mendeley":{"formattedCitation":"&lt;sup&gt;3–5&lt;/sup&gt;","plainTextFormattedCitation":"3–5","previouslyFormattedCitation":"&lt;sup&gt;3–5&lt;/sup&gt;"},"properties":{"noteIndex":0},"schema":"https://github.com/citation-style-language/schema/raw/master/csl-citation.json"}</w:instrText>
      </w:r>
      <w:r w:rsidR="00687D83" w:rsidRPr="00DC66A3">
        <w:rPr>
          <w:rFonts w:asciiTheme="minorHAnsi" w:hAnsiTheme="minorHAnsi"/>
          <w:color w:val="0208EE"/>
          <w:szCs w:val="24"/>
        </w:rPr>
        <w:fldChar w:fldCharType="separate"/>
      </w:r>
      <w:r w:rsidR="00D82FEC" w:rsidRPr="00DC66A3">
        <w:rPr>
          <w:rFonts w:asciiTheme="minorHAnsi" w:hAnsiTheme="minorHAnsi"/>
          <w:noProof/>
          <w:color w:val="0208EE"/>
          <w:szCs w:val="24"/>
          <w:vertAlign w:val="superscript"/>
        </w:rPr>
        <w:t>3–5</w:t>
      </w:r>
      <w:r w:rsidR="00687D83" w:rsidRPr="00DC66A3">
        <w:rPr>
          <w:rFonts w:asciiTheme="minorHAnsi" w:hAnsiTheme="minorHAnsi"/>
          <w:color w:val="0208EE"/>
          <w:szCs w:val="24"/>
        </w:rPr>
        <w:fldChar w:fldCharType="end"/>
      </w:r>
      <w:r w:rsidR="00B50ACB" w:rsidRPr="00DC66A3">
        <w:rPr>
          <w:rFonts w:asciiTheme="minorHAnsi" w:hAnsiTheme="minorHAnsi"/>
          <w:color w:val="0208EE"/>
          <w:lang w:eastAsia="zh-CN"/>
        </w:rPr>
        <w:t>.</w:t>
      </w:r>
      <w:bookmarkEnd w:id="9"/>
      <w:bookmarkEnd w:id="10"/>
    </w:p>
    <w:p w14:paraId="29015F01" w14:textId="32A2C8DF" w:rsidR="00B50ACB" w:rsidRPr="005C1A31" w:rsidRDefault="00653261" w:rsidP="00B50ACB">
      <w:pPr>
        <w:ind w:firstLine="360"/>
        <w:rPr>
          <w:rFonts w:asciiTheme="minorHAnsi" w:hAnsiTheme="minorHAnsi"/>
          <w:color w:val="0208EE"/>
          <w:lang w:eastAsia="zh-CN"/>
        </w:rPr>
      </w:pPr>
      <w:r w:rsidRPr="00DC66A3">
        <w:rPr>
          <w:rFonts w:asciiTheme="minorHAnsi" w:hAnsiTheme="minorHAnsi"/>
          <w:color w:val="0208EE"/>
          <w:lang w:eastAsia="zh-CN"/>
        </w:rPr>
        <w:t xml:space="preserve">In order to </w:t>
      </w:r>
      <w:r w:rsidRPr="00DC66A3">
        <w:rPr>
          <w:rFonts w:asciiTheme="minorHAnsi" w:hAnsiTheme="minorHAnsi"/>
          <w:color w:val="0208EE"/>
          <w:lang w:val="en-US" w:eastAsia="zh-CN"/>
        </w:rPr>
        <w:t>averag</w:t>
      </w:r>
      <w:ins w:id="22" w:author="Windows User" w:date="2018-10-22T17:19:00Z">
        <w:r w:rsidR="00372CA8">
          <w:rPr>
            <w:rFonts w:asciiTheme="minorHAnsi" w:hAnsiTheme="minorHAnsi" w:hint="eastAsia"/>
            <w:color w:val="0208EE"/>
            <w:lang w:val="en-US" w:eastAsia="zh-CN"/>
          </w:rPr>
          <w:t>e</w:t>
        </w:r>
      </w:ins>
      <w:r w:rsidRPr="00DC66A3">
        <w:rPr>
          <w:rFonts w:asciiTheme="minorHAnsi" w:hAnsiTheme="minorHAnsi"/>
          <w:color w:val="0208EE"/>
          <w:lang w:val="en-US" w:eastAsia="zh-CN"/>
        </w:rPr>
        <w:t xml:space="preserve"> means across different </w:t>
      </w:r>
      <w:r w:rsidR="004755B9" w:rsidRPr="00DC66A3">
        <w:rPr>
          <w:rFonts w:asciiTheme="minorHAnsi" w:hAnsiTheme="minorHAnsi" w:hint="eastAsia"/>
          <w:color w:val="0208EE"/>
          <w:lang w:val="en-US" w:eastAsia="zh-CN"/>
        </w:rPr>
        <w:t xml:space="preserve">individual </w:t>
      </w:r>
      <w:r w:rsidRPr="00DC66A3">
        <w:rPr>
          <w:rFonts w:asciiTheme="minorHAnsi" w:hAnsiTheme="minorHAnsi"/>
          <w:color w:val="0208EE"/>
          <w:lang w:val="en-US" w:eastAsia="zh-CN"/>
        </w:rPr>
        <w:t>stud</w:t>
      </w:r>
      <w:ins w:id="23" w:author="Windows User" w:date="2018-10-22T17:19:00Z">
        <w:r w:rsidR="00372CA8">
          <w:rPr>
            <w:rFonts w:asciiTheme="minorHAnsi" w:hAnsiTheme="minorHAnsi" w:hint="eastAsia"/>
            <w:color w:val="0208EE"/>
            <w:lang w:val="en-US" w:eastAsia="zh-CN"/>
          </w:rPr>
          <w:t>ies</w:t>
        </w:r>
      </w:ins>
      <w:del w:id="24" w:author="Windows User" w:date="2018-10-22T17:19:00Z">
        <w:r w:rsidR="004755B9" w:rsidRPr="00DC66A3" w:rsidDel="00372CA8">
          <w:rPr>
            <w:rFonts w:asciiTheme="minorHAnsi" w:hAnsiTheme="minorHAnsi" w:hint="eastAsia"/>
            <w:color w:val="0208EE"/>
            <w:lang w:val="en-US" w:eastAsia="zh-CN"/>
          </w:rPr>
          <w:delText>y</w:delText>
        </w:r>
      </w:del>
      <w:r w:rsidRPr="00DC66A3">
        <w:rPr>
          <w:rFonts w:asciiTheme="minorHAnsi" w:hAnsiTheme="minorHAnsi"/>
          <w:color w:val="0208EE"/>
          <w:lang w:val="en-US" w:eastAsia="zh-CN"/>
        </w:rPr>
        <w:t xml:space="preserve"> with heterogeneous variation</w:t>
      </w:r>
      <w:r w:rsidR="004755B9" w:rsidRPr="00DC66A3">
        <w:rPr>
          <w:rFonts w:asciiTheme="minorHAnsi" w:hAnsiTheme="minorHAnsi" w:hint="eastAsia"/>
          <w:color w:val="0208EE"/>
          <w:lang w:val="en-US" w:eastAsia="zh-CN"/>
        </w:rPr>
        <w:t xml:space="preserve">, </w:t>
      </w:r>
      <w:r w:rsidR="004755B9" w:rsidRPr="00DC66A3">
        <w:rPr>
          <w:rFonts w:asciiTheme="minorHAnsi" w:hAnsiTheme="minorHAnsi"/>
          <w:color w:val="0208EE"/>
          <w:lang w:eastAsia="zh-CN"/>
        </w:rPr>
        <w:t>systematic</w:t>
      </w:r>
      <w:r w:rsidRPr="00DC66A3">
        <w:rPr>
          <w:rFonts w:asciiTheme="minorHAnsi" w:hAnsiTheme="minorHAnsi"/>
          <w:color w:val="0208EE"/>
          <w:lang w:eastAsia="zh-CN"/>
        </w:rPr>
        <w:t xml:space="preserve"> review and </w:t>
      </w:r>
      <w:r w:rsidR="00FD3761" w:rsidRPr="00DC66A3">
        <w:rPr>
          <w:rFonts w:asciiTheme="minorHAnsi" w:hAnsiTheme="minorHAnsi"/>
          <w:color w:val="0208EE"/>
          <w:lang w:eastAsia="zh-CN"/>
        </w:rPr>
        <w:t>meta-analysis were</w:t>
      </w:r>
      <w:r w:rsidR="004755B9" w:rsidRPr="00DC66A3">
        <w:rPr>
          <w:rFonts w:asciiTheme="minorHAnsi" w:hAnsiTheme="minorHAnsi" w:hint="eastAsia"/>
          <w:color w:val="0208EE"/>
          <w:lang w:eastAsia="zh-CN"/>
        </w:rPr>
        <w:t xml:space="preserve"> conducted in the past to evaluate the effects of </w:t>
      </w:r>
      <w:r w:rsidR="00F03A65" w:rsidRPr="00DC66A3">
        <w:rPr>
          <w:rFonts w:asciiTheme="minorHAnsi" w:hAnsiTheme="minorHAnsi" w:hint="eastAsia"/>
          <w:color w:val="0208EE"/>
          <w:lang w:eastAsia="zh-CN"/>
        </w:rPr>
        <w:t>cover crops</w:t>
      </w:r>
      <w:r w:rsidR="00F03A65" w:rsidRPr="00DC66A3">
        <w:rPr>
          <w:rFonts w:asciiTheme="minorHAnsi" w:hAnsiTheme="minorHAnsi"/>
          <w:color w:val="0208EE"/>
          <w:lang w:eastAsia="zh-CN"/>
        </w:rPr>
        <w:fldChar w:fldCharType="begin" w:fldLock="1"/>
      </w:r>
      <w:r w:rsidR="00F03A65" w:rsidRPr="00DC66A3">
        <w:rPr>
          <w:rFonts w:asciiTheme="minorHAnsi" w:hAnsiTheme="minorHAnsi"/>
          <w:color w:val="0208EE"/>
          <w:lang w:eastAsia="zh-CN"/>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6&lt;/sup&gt;","plainTextFormattedCitation":"6","previouslyFormattedCitation":"&lt;sup&gt;6&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6</w:t>
      </w:r>
      <w:r w:rsidR="00F03A65" w:rsidRPr="00DC66A3">
        <w:rPr>
          <w:rFonts w:asciiTheme="minorHAnsi" w:hAnsiTheme="minorHAnsi"/>
          <w:color w:val="0208EE"/>
          <w:lang w:eastAsia="zh-CN"/>
        </w:rPr>
        <w:fldChar w:fldCharType="end"/>
      </w:r>
      <w:r w:rsidR="00F03A65" w:rsidRPr="00DC66A3">
        <w:rPr>
          <w:rFonts w:asciiTheme="minorHAnsi" w:hAnsiTheme="minorHAnsi" w:hint="eastAsia"/>
          <w:color w:val="0208EE"/>
          <w:lang w:eastAsia="zh-CN"/>
        </w:rPr>
        <w:t>, no-tillage</w:t>
      </w:r>
      <w:r w:rsidR="00F03A65" w:rsidRPr="00DC66A3">
        <w:rPr>
          <w:rFonts w:asciiTheme="minorHAnsi" w:hAnsiTheme="minorHAnsi"/>
          <w:color w:val="0208EE"/>
          <w:lang w:eastAsia="zh-CN"/>
        </w:rPr>
        <w:fldChar w:fldCharType="begin" w:fldLock="1"/>
      </w:r>
      <w:r w:rsidR="00F03A65" w:rsidRPr="00DC66A3">
        <w:rPr>
          <w:rFonts w:asciiTheme="minorHAnsi" w:hAnsiTheme="minorHAnsi"/>
          <w:color w:val="0208EE"/>
          <w:lang w:eastAsia="zh-CN"/>
        </w:rPr>
        <w:instrText>ADDIN CSL_CITATION {"citationItems":[{"id":"ITEM-1","itemData":{"DOI":"10.1007/s13593-016-0354-1","ISBN":"1774-0746\\r1773-0155","ISSN":"17730155","abstract":"Reduced tillage is increasingly promoted to im- prove sustainability and productivity of agricultural systems. Nonetheless, adoption of reduced tillage by organic farmers has been slow due to concerns about nutrient supply, soil structure, and weeds that may limit yields. Here, we compiled the results from both published and unpublished research comparing deep or shallow inversion tillage, with various cat- egories of reduced tillage under organic management. Shallow refers to less than 25 cm. We found that (1) division of reduced tillage practices into different classes with varying degrees of intensity allowed us to assess the trade-offs be- tween reductions in tillage intensity, crop yields, weed inci- dence, and soil C stocks. (2) Reducing tillage intensity in organic systems reduced crop yields by an average of 7.6 % relative to deep inversion tillage with no significant reduction in yield relative to shallow inversion tillage. (3) Among the different classes of reduced tillage practice, shallow non- inversion tillage resulted in non-significant reductions in yield relative to deep inversion; whereas deep non-inversion tillage resulted in the largest yield reduction, of 11.6 %. (4) Using inversion tillage to only a shallow depth resulted in minimal reductions in yield, of 5.5 %, but significantly higher soil C stocks and better weed control. This finding suggests that this is a good option for organic farmers wanting to improve soil quality while minimizing impacts on yields. (5) Weeds were consistently higher, by about 50 %, when tillage intensity was reduced, although this did not always result in reduced yields.","author":[{"dropping-particle":"","family":"Cooper","given":"Julia","non-dropping-particle":"","parse-names":false,"suffix":""},{"dropping-particle":"","family":"Baranski","given":"Marcin","non-dropping-particle":"","parse-names":false,"suffix":""},{"dropping-particle":"","family":"Stewart","given":"Gavin","non-dropping-particle":"","parse-names":false,"suffix":""},{"dropping-particle":"","family":"Nobel-de Lange","given":"Majimcha","non-dropping-particle":"","parse-names":false,"suffix":""},{"dropping-particle":"","family":"Bàrberi","given":"Paolo","non-dropping-particle":"","parse-names":false,"suffix":""},{"dropping-particle":"","family":"Fließbach","given":"Andreas","non-dropping-particle":"","parse-names":false,"suffix":""},{"dropping-particle":"","family":"Peigné","given":"Josephine","non-dropping-particle":"","parse-names":false,"suffix":""},{"dropping-particle":"","family":"Berner","given":"Alfred","non-dropping-particle":"","parse-names":false,"suffix":""},{"dropping-particle":"","family":"Brock","given":"Christopher","non-dropping-particle":"","parse-names":false,"suffix":""},{"dropping-particle":"","family":"Casagrande","given":"Marion","non-dropping-particle":"","parse-names":false,"suffix":""},{"dropping-particle":"","family":"Crowley","given":"Oliver","non-dropping-particle":"","parse-names":false,"suffix":""},{"dropping-particle":"","family":"David","given":"Christophe","non-dropping-particle":"","parse-names":false,"suffix":""},{"dropping-particle":"","family":"Vliegher","given":"Alex","non-dropping-particle":"De","parse-names":false,"suffix":""},{"dropping-particle":"","family":"Döring","given":"Thomas F.","non-dropping-particle":"","parse-names":false,"suffix":""},{"dropping-particle":"","family":"Dupont","given":"Aurélien","non-dropping-particle":"","parse-names":false,"suffix":""},{"dropping-particle":"","family":"Entz","given":"Martin","non-dropping-particle":"","parse-names":false,"suffix":""},{"dropping-particle":"","family":"Grosse","given":"Meike","non-dropping-particle":"","parse-names":false,"suffix":""},{"dropping-particle":"","family":"Haase","given":"Thorsten","non-dropping-particle":"","parse-names":false,"suffix":""},{"dropping-particle":"","family":"Halde","given":"Caroline","non-dropping-particle":"","parse-names":false,"suffix":""},{"dropping-particle":"","family":"Hammerl","given":"Verena","non-dropping-particle":"","parse-names":false,"suffix":""},{"dropping-particle":"","family":"Huiting","given":"Hilfred","non-dropping-particle":"","parse-names":false,"suffix":""},{"dropping-particle":"","family":"Leithold","given":"Günter","non-dropping-particle":"","parse-names":false,"suffix":""},{"dropping-particle":"","family":"Messmer","given":"Monika","non-dropping-particle":"","parse-names":false,"suffix":""},{"dropping-particle":"","family":"Schloter","given":"Michael","non-dropping-particle":"","parse-names":false,"suffix":""},{"dropping-particle":"","family":"Sukkel","given":"Wijnand","non-dropping-particle":"","parse-names":false,"suffix":""},{"dropping-particle":"","family":"Heijden","given":"Marcel G.A.","non-dropping-particle":"van der","parse-names":false,"suffix":""},{"dropping-particle":"","family":"Willekens","given":"Koen","non-dropping-particle":"","parse-names":false,"suffix":""},{"dropping-particle":"","family":"Wittwer","given":"Raphaël","non-dropping-particle":"","parse-names":false,"suffix":""},{"dropping-particle":"","family":"Mäder","given":"Paul","non-dropping-particle":"","parse-names":false,"suffix":""}],"container-title":"Agronomy for Sustainable Development","id":"ITEM-1","issue":"1","issued":{"date-parts":[["2016"]]},"publisher":"Agronomy for Sustainable Development","title":"Shallow non-inversion tillage in organic farming maintains crop yields and increases soil C stocks: a meta-analysis","type":"article-journal","volume":"36"},"uris":["http://www.mendeley.com/documents/?uuid=62e94f20-ef1d-413f-a793-e29055cbdec5"]},{"id":"ITEM-2","itemData":{"DOI":"10.1016/j.agee.2010.08.006","ISBN":"0167-8809","ISSN":"01678809","PMID":"1443","abstract":"Adopting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Environment","id":"ITEM-2","issue":"1-2","issued":{"date-parts":[["2010"]]},"page":"224-231","publisher":"Elsevier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7,8&lt;/sup&gt;","plainTextFormattedCitation":"7,8","previouslyFormattedCitation":"&lt;sup&gt;7,8&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7,8</w:t>
      </w:r>
      <w:r w:rsidR="00F03A65" w:rsidRPr="00DC66A3">
        <w:rPr>
          <w:rFonts w:asciiTheme="minorHAnsi" w:hAnsiTheme="minorHAnsi"/>
          <w:color w:val="0208EE"/>
          <w:lang w:eastAsia="zh-CN"/>
        </w:rPr>
        <w:fldChar w:fldCharType="end"/>
      </w:r>
      <w:r w:rsidR="00F03A65" w:rsidRPr="00DC66A3">
        <w:rPr>
          <w:rFonts w:asciiTheme="minorHAnsi" w:hAnsiTheme="minorHAnsi" w:hint="eastAsia"/>
          <w:color w:val="0208EE"/>
          <w:lang w:eastAsia="zh-CN"/>
        </w:rPr>
        <w:t>, organic farm</w:t>
      </w:r>
      <w:r w:rsidR="00F03A65" w:rsidRPr="00DC66A3">
        <w:rPr>
          <w:rFonts w:asciiTheme="minorHAnsi" w:hAnsiTheme="minorHAnsi"/>
          <w:color w:val="0208EE"/>
          <w:lang w:eastAsia="zh-CN"/>
        </w:rPr>
        <w:fldChar w:fldCharType="begin" w:fldLock="1"/>
      </w:r>
      <w:r w:rsidR="00F03A65" w:rsidRPr="00DC66A3">
        <w:rPr>
          <w:rFonts w:asciiTheme="minorHAnsi" w:hAnsiTheme="minorHAnsi"/>
          <w:color w:val="0208EE"/>
          <w:lang w:eastAsia="zh-CN"/>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9&lt;/sup&gt;","plainTextFormattedCitation":"9","previouslyFormattedCitation":"&lt;sup&gt;9&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9</w:t>
      </w:r>
      <w:r w:rsidR="00F03A65" w:rsidRPr="00DC66A3">
        <w:rPr>
          <w:rFonts w:asciiTheme="minorHAnsi" w:hAnsiTheme="minorHAnsi"/>
          <w:color w:val="0208EE"/>
          <w:lang w:eastAsia="zh-CN"/>
        </w:rPr>
        <w:fldChar w:fldCharType="end"/>
      </w:r>
      <w:r w:rsidR="00F03A65" w:rsidRPr="00DC66A3">
        <w:rPr>
          <w:rFonts w:asciiTheme="minorHAnsi" w:hAnsiTheme="minorHAnsi" w:hint="eastAsia"/>
          <w:color w:val="0208EE"/>
          <w:lang w:eastAsia="zh-CN"/>
        </w:rPr>
        <w:t>, and agroforestry systems</w:t>
      </w:r>
      <w:r w:rsidR="00F03A65" w:rsidRPr="00DC66A3">
        <w:rPr>
          <w:rFonts w:asciiTheme="minorHAnsi" w:hAnsiTheme="minorHAnsi"/>
          <w:color w:val="0208EE"/>
          <w:lang w:eastAsia="zh-CN"/>
        </w:rPr>
        <w:fldChar w:fldCharType="begin" w:fldLock="1"/>
      </w:r>
      <w:r w:rsidR="00B85E68">
        <w:rPr>
          <w:rFonts w:asciiTheme="minorHAnsi" w:hAnsiTheme="minorHAnsi"/>
          <w:color w:val="0208EE"/>
          <w:lang w:eastAsia="zh-CN"/>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10&lt;/sup&gt;","plainTextFormattedCitation":"10","previouslyFormattedCitation":"&lt;sup&gt;10&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10</w:t>
      </w:r>
      <w:r w:rsidR="00F03A65" w:rsidRPr="00DC66A3">
        <w:rPr>
          <w:rFonts w:asciiTheme="minorHAnsi" w:hAnsiTheme="minorHAnsi"/>
          <w:color w:val="0208EE"/>
          <w:lang w:eastAsia="zh-CN"/>
        </w:rPr>
        <w:fldChar w:fldCharType="end"/>
      </w:r>
      <w:r w:rsidR="004755B9" w:rsidRPr="00DC66A3">
        <w:rPr>
          <w:rFonts w:asciiTheme="minorHAnsi" w:hAnsiTheme="minorHAnsi" w:hint="eastAsia"/>
          <w:color w:val="0208EE"/>
          <w:lang w:eastAsia="zh-CN"/>
        </w:rPr>
        <w:t xml:space="preserve"> on </w:t>
      </w:r>
      <w:r w:rsidR="00F03A65" w:rsidRPr="00DC66A3">
        <w:rPr>
          <w:rFonts w:asciiTheme="minorHAnsi" w:hAnsiTheme="minorHAnsi" w:hint="eastAsia"/>
          <w:color w:val="0208EE"/>
          <w:lang w:eastAsia="zh-CN"/>
        </w:rPr>
        <w:t xml:space="preserve">crop yield and </w:t>
      </w:r>
      <w:r w:rsidR="004755B9" w:rsidRPr="00DC66A3">
        <w:rPr>
          <w:rFonts w:asciiTheme="minorHAnsi" w:hAnsiTheme="minorHAnsi" w:hint="eastAsia"/>
          <w:color w:val="0208EE"/>
          <w:lang w:eastAsia="zh-CN"/>
        </w:rPr>
        <w:t xml:space="preserve">soil </w:t>
      </w:r>
      <w:r w:rsidR="00F03A65" w:rsidRPr="00DC66A3">
        <w:rPr>
          <w:rFonts w:asciiTheme="minorHAnsi" w:hAnsiTheme="minorHAnsi" w:hint="eastAsia"/>
          <w:color w:val="0208EE"/>
          <w:lang w:eastAsia="zh-CN"/>
        </w:rPr>
        <w:t>properties</w:t>
      </w:r>
      <w:r w:rsidR="004755B9" w:rsidRPr="00DC66A3">
        <w:rPr>
          <w:rFonts w:asciiTheme="minorHAnsi" w:hAnsiTheme="minorHAnsi" w:hint="eastAsia"/>
          <w:color w:val="0208EE"/>
          <w:lang w:eastAsia="zh-CN"/>
        </w:rPr>
        <w:t xml:space="preserve">. </w:t>
      </w:r>
      <w:r w:rsidR="00441C83" w:rsidRPr="00DC66A3">
        <w:rPr>
          <w:rFonts w:asciiTheme="minorHAnsi" w:hAnsiTheme="minorHAnsi" w:hint="eastAsia"/>
          <w:color w:val="0208EE"/>
          <w:lang w:eastAsia="zh-CN"/>
        </w:rPr>
        <w:t>However</w:t>
      </w:r>
      <w:r w:rsidR="00FD3761" w:rsidRPr="00DC66A3">
        <w:rPr>
          <w:rFonts w:asciiTheme="minorHAnsi" w:hAnsiTheme="minorHAnsi"/>
          <w:color w:val="0208EE"/>
          <w:lang w:eastAsia="zh-CN"/>
        </w:rPr>
        <w:t xml:space="preserve">, there are still many challenges in understanding the factors impacting soil health at global scale </w:t>
      </w:r>
      <w:ins w:id="25" w:author="Windows User" w:date="2018-10-22T17:20:00Z">
        <w:r w:rsidR="00372CA8" w:rsidRPr="00DC66A3">
          <w:rPr>
            <w:rFonts w:asciiTheme="minorHAnsi" w:hAnsiTheme="minorHAnsi"/>
            <w:color w:val="0208EE"/>
            <w:lang w:eastAsia="zh-CN"/>
          </w:rPr>
          <w:t xml:space="preserve">largely </w:t>
        </w:r>
      </w:ins>
      <w:r w:rsidR="00FD3761" w:rsidRPr="00DC66A3">
        <w:rPr>
          <w:rFonts w:asciiTheme="minorHAnsi" w:hAnsiTheme="minorHAnsi"/>
          <w:color w:val="0208EE"/>
          <w:lang w:eastAsia="zh-CN"/>
        </w:rPr>
        <w:t xml:space="preserve">owing </w:t>
      </w:r>
      <w:del w:id="26" w:author="Windows User" w:date="2018-10-22T17:20:00Z">
        <w:r w:rsidR="00FD3761" w:rsidRPr="00DC66A3" w:rsidDel="00372CA8">
          <w:rPr>
            <w:rFonts w:asciiTheme="minorHAnsi" w:hAnsiTheme="minorHAnsi"/>
            <w:color w:val="0208EE"/>
            <w:lang w:eastAsia="zh-CN"/>
          </w:rPr>
          <w:delText xml:space="preserve">largely </w:delText>
        </w:r>
      </w:del>
      <w:r w:rsidR="00FD3761" w:rsidRPr="00DC66A3">
        <w:rPr>
          <w:rFonts w:asciiTheme="minorHAnsi" w:hAnsiTheme="minorHAnsi"/>
          <w:color w:val="0208EE"/>
          <w:lang w:eastAsia="zh-CN"/>
        </w:rPr>
        <w:t xml:space="preserve">to lack of global observation-based dataset of soil health with corresponding information on soil health indicators, background information, and management practices. </w:t>
      </w:r>
      <w:r w:rsidR="006D039F" w:rsidRPr="00DC66A3">
        <w:rPr>
          <w:rFonts w:asciiTheme="minorHAnsi" w:hAnsiTheme="minorHAnsi"/>
          <w:color w:val="0208EE"/>
          <w:lang w:eastAsia="zh-CN"/>
        </w:rPr>
        <w:t>T</w:t>
      </w:r>
      <w:r w:rsidR="006D039F" w:rsidRPr="00DC66A3">
        <w:rPr>
          <w:rFonts w:asciiTheme="minorHAnsi" w:hAnsiTheme="minorHAnsi"/>
          <w:color w:val="0208EE"/>
        </w:rPr>
        <w:t xml:space="preserve">herefore, </w:t>
      </w:r>
      <w:r w:rsidR="006D039F" w:rsidRPr="00DC66A3">
        <w:rPr>
          <w:rFonts w:asciiTheme="minorHAnsi" w:hAnsiTheme="minorHAnsi"/>
          <w:color w:val="0208EE"/>
          <w:lang w:eastAsia="zh-CN"/>
        </w:rPr>
        <w:t xml:space="preserve">it is essential to collect the historical published data and integrate them together to support </w:t>
      </w:r>
      <w:r w:rsidR="006D039F" w:rsidRPr="00DC66A3">
        <w:rPr>
          <w:rFonts w:asciiTheme="minorHAnsi" w:hAnsiTheme="minorHAnsi"/>
          <w:color w:val="0208EE"/>
        </w:rPr>
        <w:t xml:space="preserve">a comprehensive quantitative </w:t>
      </w:r>
      <w:r w:rsidR="006D039F" w:rsidRPr="005C1A31">
        <w:rPr>
          <w:rFonts w:asciiTheme="minorHAnsi" w:hAnsiTheme="minorHAnsi"/>
          <w:color w:val="0208EE"/>
        </w:rPr>
        <w:t>assessment</w:t>
      </w:r>
      <w:r w:rsidR="006D039F" w:rsidRPr="005C1A31">
        <w:rPr>
          <w:rFonts w:asciiTheme="minorHAnsi" w:hAnsiTheme="minorHAnsi"/>
          <w:color w:val="0208EE"/>
          <w:lang w:eastAsia="zh-CN"/>
        </w:rPr>
        <w:t xml:space="preserve"> on soil quality improvement by </w:t>
      </w:r>
      <w:ins w:id="27" w:author="Windows User" w:date="2018-10-22T17:23:00Z">
        <w:r w:rsidR="00000603" w:rsidRPr="005C1A31">
          <w:rPr>
            <w:rFonts w:asciiTheme="minorHAnsi" w:hAnsiTheme="minorHAnsi" w:hint="eastAsia"/>
            <w:color w:val="0208EE"/>
            <w:lang w:eastAsia="zh-CN"/>
          </w:rPr>
          <w:t xml:space="preserve">converting </w:t>
        </w:r>
      </w:ins>
      <w:ins w:id="28" w:author="Windows User" w:date="2018-10-22T17:24:00Z">
        <w:r w:rsidR="00000603" w:rsidRPr="005C1A31">
          <w:rPr>
            <w:rFonts w:asciiTheme="minorHAnsi" w:hAnsiTheme="minorHAnsi" w:hint="eastAsia"/>
            <w:color w:val="0208EE"/>
            <w:lang w:eastAsia="zh-CN"/>
          </w:rPr>
          <w:t xml:space="preserve">management </w:t>
        </w:r>
      </w:ins>
      <w:ins w:id="29" w:author="Windows User" w:date="2018-10-22T17:23:00Z">
        <w:r w:rsidR="00000603" w:rsidRPr="005C1A31">
          <w:rPr>
            <w:rFonts w:asciiTheme="minorHAnsi" w:hAnsiTheme="minorHAnsi" w:hint="eastAsia"/>
            <w:color w:val="0208EE"/>
            <w:lang w:eastAsia="zh-CN"/>
          </w:rPr>
          <w:t xml:space="preserve">from traditional to </w:t>
        </w:r>
      </w:ins>
      <w:r w:rsidR="006D039F" w:rsidRPr="005C1A31">
        <w:rPr>
          <w:rFonts w:asciiTheme="minorHAnsi" w:hAnsiTheme="minorHAnsi"/>
          <w:color w:val="0208EE"/>
          <w:lang w:eastAsia="zh-CN"/>
        </w:rPr>
        <w:t>conservation.</w:t>
      </w:r>
      <w:r w:rsidR="00013A55" w:rsidRPr="005C1A31">
        <w:rPr>
          <w:rFonts w:asciiTheme="minorHAnsi" w:hAnsiTheme="minorHAnsi"/>
          <w:color w:val="0208EE"/>
          <w:lang w:eastAsia="zh-CN"/>
        </w:rPr>
        <w:t xml:space="preserve"> </w:t>
      </w:r>
    </w:p>
    <w:p w14:paraId="36BD6B38" w14:textId="4EECF5D5" w:rsidR="00444A60" w:rsidRPr="00DC66A3" w:rsidRDefault="006742CD" w:rsidP="00444A60">
      <w:pPr>
        <w:ind w:firstLine="360"/>
        <w:rPr>
          <w:rFonts w:asciiTheme="minorHAnsi" w:hAnsiTheme="minorHAnsi"/>
          <w:color w:val="0208EE"/>
          <w:lang w:eastAsia="zh-CN"/>
        </w:rPr>
      </w:pPr>
      <w:r w:rsidRPr="00020DFB">
        <w:rPr>
          <w:rFonts w:asciiTheme="minorHAnsi" w:hAnsiTheme="minorHAnsi"/>
          <w:color w:val="0208EE"/>
        </w:rPr>
        <w:t>We collected studies which compared agricultural production with</w:t>
      </w:r>
      <w:r w:rsidR="0005037B" w:rsidRPr="00020DFB">
        <w:rPr>
          <w:rFonts w:asciiTheme="minorHAnsi" w:hAnsiTheme="minorHAnsi" w:hint="eastAsia"/>
          <w:color w:val="0208EE"/>
          <w:lang w:eastAsia="zh-CN"/>
        </w:rPr>
        <w:t xml:space="preserve"> traditional management</w:t>
      </w:r>
      <w:r w:rsidRPr="00020DFB">
        <w:rPr>
          <w:rFonts w:asciiTheme="minorHAnsi" w:hAnsiTheme="minorHAnsi"/>
          <w:color w:val="0208EE"/>
        </w:rPr>
        <w:t xml:space="preserve"> and </w:t>
      </w:r>
      <w:r w:rsidR="0005037B" w:rsidRPr="00020DFB">
        <w:rPr>
          <w:rFonts w:asciiTheme="minorHAnsi" w:hAnsiTheme="minorHAnsi" w:hint="eastAsia"/>
          <w:color w:val="0208EE"/>
          <w:lang w:eastAsia="zh-CN"/>
        </w:rPr>
        <w:t>conservational management</w:t>
      </w:r>
      <w:r w:rsidR="00000603" w:rsidRPr="00020DFB">
        <w:rPr>
          <w:rFonts w:asciiTheme="minorHAnsi" w:hAnsiTheme="minorHAnsi" w:hint="eastAsia"/>
          <w:color w:val="0208EE"/>
          <w:lang w:eastAsia="zh-CN"/>
        </w:rPr>
        <w:t>.</w:t>
      </w:r>
      <w:r w:rsidRPr="00020DFB">
        <w:rPr>
          <w:rFonts w:asciiTheme="minorHAnsi" w:hAnsiTheme="minorHAnsi"/>
          <w:color w:val="0208EE"/>
        </w:rPr>
        <w:t xml:space="preserve"> </w:t>
      </w:r>
      <w:r w:rsidR="00000603" w:rsidRPr="00020DFB">
        <w:rPr>
          <w:rFonts w:asciiTheme="minorHAnsi" w:hAnsiTheme="minorHAnsi" w:hint="eastAsia"/>
          <w:color w:val="0208EE"/>
          <w:lang w:eastAsia="zh-CN"/>
        </w:rPr>
        <w:t>P</w:t>
      </w:r>
      <w:r w:rsidR="0005037B" w:rsidRPr="00020DFB">
        <w:rPr>
          <w:rFonts w:asciiTheme="minorHAnsi" w:hAnsiTheme="minorHAnsi" w:hint="eastAsia"/>
          <w:color w:val="0208EE"/>
          <w:lang w:eastAsia="zh-CN"/>
        </w:rPr>
        <w:t>ublication</w:t>
      </w:r>
      <w:r w:rsidR="00000603" w:rsidRPr="00020DFB">
        <w:rPr>
          <w:rFonts w:asciiTheme="minorHAnsi" w:hAnsiTheme="minorHAnsi" w:hint="eastAsia"/>
          <w:color w:val="0208EE"/>
          <w:lang w:eastAsia="zh-CN"/>
        </w:rPr>
        <w:t>s</w:t>
      </w:r>
      <w:r w:rsidR="0005037B" w:rsidRPr="00020DFB">
        <w:rPr>
          <w:rFonts w:asciiTheme="minorHAnsi" w:hAnsiTheme="minorHAnsi" w:hint="eastAsia"/>
          <w:color w:val="0208EE"/>
          <w:lang w:eastAsia="zh-CN"/>
        </w:rPr>
        <w:t xml:space="preserve"> </w:t>
      </w:r>
      <w:r w:rsidR="00000603" w:rsidRPr="00020DFB">
        <w:rPr>
          <w:rFonts w:asciiTheme="minorHAnsi" w:hAnsiTheme="minorHAnsi" w:hint="eastAsia"/>
          <w:color w:val="0208EE"/>
          <w:lang w:eastAsia="zh-CN"/>
        </w:rPr>
        <w:t xml:space="preserve">that </w:t>
      </w:r>
      <w:r w:rsidR="0005037B" w:rsidRPr="00020DFB">
        <w:rPr>
          <w:rFonts w:asciiTheme="minorHAnsi" w:hAnsiTheme="minorHAnsi" w:hint="eastAsia"/>
          <w:color w:val="0208EE"/>
          <w:lang w:eastAsia="zh-CN"/>
        </w:rPr>
        <w:t xml:space="preserve">meet the criteria </w:t>
      </w:r>
      <w:r w:rsidRPr="00020DFB">
        <w:rPr>
          <w:rFonts w:asciiTheme="minorHAnsi" w:hAnsiTheme="minorHAnsi"/>
          <w:color w:val="0208EE"/>
        </w:rPr>
        <w:t xml:space="preserve">were digitized and </w:t>
      </w:r>
      <w:r w:rsidR="0005037B" w:rsidRPr="00020DFB">
        <w:rPr>
          <w:rFonts w:asciiTheme="minorHAnsi" w:hAnsiTheme="minorHAnsi" w:hint="eastAsia"/>
          <w:color w:val="0208EE"/>
          <w:lang w:eastAsia="zh-CN"/>
        </w:rPr>
        <w:t xml:space="preserve">the data were </w:t>
      </w:r>
      <w:r w:rsidRPr="00020DFB">
        <w:rPr>
          <w:rFonts w:asciiTheme="minorHAnsi" w:hAnsiTheme="minorHAnsi"/>
          <w:color w:val="0208EE"/>
        </w:rPr>
        <w:t>integrated into a global soil health database (</w:t>
      </w:r>
      <w:proofErr w:type="spellStart"/>
      <w:r w:rsidRPr="00020DFB">
        <w:rPr>
          <w:rFonts w:asciiTheme="minorHAnsi" w:hAnsiTheme="minorHAnsi"/>
          <w:color w:val="0208EE"/>
        </w:rPr>
        <w:t>SoilHealthDB</w:t>
      </w:r>
      <w:proofErr w:type="spellEnd"/>
      <w:r w:rsidRPr="00020DFB">
        <w:rPr>
          <w:rFonts w:asciiTheme="minorHAnsi" w:hAnsiTheme="minorHAnsi"/>
          <w:color w:val="0208EE"/>
        </w:rPr>
        <w:t>).</w:t>
      </w:r>
      <w:r w:rsidR="00FD3761" w:rsidRPr="00020DFB">
        <w:rPr>
          <w:rFonts w:asciiTheme="minorHAnsi" w:hAnsiTheme="minorHAnsi"/>
          <w:color w:val="0208EE"/>
          <w:lang w:eastAsia="zh-CN"/>
        </w:rPr>
        <w:t xml:space="preserve"> </w:t>
      </w:r>
      <w:r w:rsidR="008A3258" w:rsidRPr="00020DFB">
        <w:rPr>
          <w:rFonts w:asciiTheme="minorHAnsi" w:hAnsiTheme="minorHAnsi"/>
          <w:color w:val="0208EE"/>
          <w:lang w:eastAsia="zh-CN"/>
        </w:rPr>
        <w:t>This dataset is freely available</w:t>
      </w:r>
      <w:r w:rsidR="000153C3" w:rsidRPr="00020DFB">
        <w:rPr>
          <w:rFonts w:asciiTheme="minorHAnsi" w:hAnsiTheme="minorHAnsi" w:hint="eastAsia"/>
          <w:color w:val="0208EE"/>
          <w:lang w:eastAsia="zh-CN"/>
        </w:rPr>
        <w:t xml:space="preserve"> and can be </w:t>
      </w:r>
      <w:r w:rsidR="000153C3" w:rsidRPr="00020DFB">
        <w:rPr>
          <w:rFonts w:asciiTheme="minorHAnsi" w:hAnsiTheme="minorHAnsi"/>
          <w:color w:val="0208EE"/>
          <w:lang w:eastAsia="zh-CN"/>
        </w:rPr>
        <w:t>continuously</w:t>
      </w:r>
      <w:r w:rsidR="000153C3" w:rsidRPr="00020DFB">
        <w:rPr>
          <w:rFonts w:asciiTheme="minorHAnsi" w:hAnsiTheme="minorHAnsi" w:hint="eastAsia"/>
          <w:color w:val="0208EE"/>
          <w:lang w:eastAsia="zh-CN"/>
        </w:rPr>
        <w:t xml:space="preserve"> update</w:t>
      </w:r>
      <w:r w:rsidR="00000603" w:rsidRPr="00020DFB">
        <w:rPr>
          <w:rFonts w:asciiTheme="minorHAnsi" w:hAnsiTheme="minorHAnsi" w:hint="eastAsia"/>
          <w:color w:val="0208EE"/>
          <w:lang w:eastAsia="zh-CN"/>
        </w:rPr>
        <w:t>d</w:t>
      </w:r>
      <w:r w:rsidR="000153C3" w:rsidRPr="00020DFB">
        <w:rPr>
          <w:rFonts w:asciiTheme="minorHAnsi" w:hAnsiTheme="minorHAnsi" w:hint="eastAsia"/>
          <w:color w:val="0208EE"/>
          <w:lang w:eastAsia="zh-CN"/>
        </w:rPr>
        <w:t xml:space="preserve"> by including newly publication</w:t>
      </w:r>
      <w:r w:rsidR="008A3258" w:rsidRPr="00020DFB">
        <w:rPr>
          <w:rFonts w:asciiTheme="minorHAnsi" w:hAnsiTheme="minorHAnsi"/>
          <w:color w:val="0208EE"/>
          <w:lang w:eastAsia="zh-CN"/>
        </w:rPr>
        <w:t xml:space="preserve">. </w:t>
      </w:r>
      <w:r w:rsidR="00444A60" w:rsidRPr="00020DFB">
        <w:rPr>
          <w:rFonts w:asciiTheme="minorHAnsi" w:hAnsiTheme="minorHAnsi"/>
          <w:color w:val="0208EE"/>
          <w:lang w:eastAsia="zh-CN"/>
        </w:rPr>
        <w:t xml:space="preserve">Such </w:t>
      </w:r>
      <w:r w:rsidR="00444A60" w:rsidRPr="00020DFB">
        <w:rPr>
          <w:rFonts w:asciiTheme="minorHAnsi" w:hAnsiTheme="minorHAnsi" w:hint="eastAsia"/>
          <w:color w:val="0208EE"/>
          <w:lang w:eastAsia="zh-CN"/>
        </w:rPr>
        <w:t>a</w:t>
      </w:r>
      <w:r w:rsidR="00444A60" w:rsidRPr="00020DFB">
        <w:rPr>
          <w:rFonts w:asciiTheme="minorHAnsi" w:hAnsiTheme="minorHAnsi"/>
          <w:color w:val="0208EE"/>
          <w:lang w:eastAsia="zh-CN"/>
        </w:rPr>
        <w:t xml:space="preserve"> global soil health dataset based on ﬁeld measurements </w:t>
      </w:r>
      <w:r w:rsidR="00444A60" w:rsidRPr="00020DFB">
        <w:rPr>
          <w:rFonts w:asciiTheme="minorHAnsi" w:hAnsiTheme="minorHAnsi" w:hint="eastAsia"/>
          <w:color w:val="0208EE"/>
          <w:lang w:eastAsia="zh-CN"/>
        </w:rPr>
        <w:t xml:space="preserve">can </w:t>
      </w:r>
      <w:r w:rsidR="00444A60" w:rsidRPr="00020DFB">
        <w:rPr>
          <w:rFonts w:asciiTheme="minorHAnsi" w:hAnsiTheme="minorHAnsi"/>
          <w:color w:val="0208EE"/>
          <w:lang w:eastAsia="zh-CN"/>
        </w:rPr>
        <w:t xml:space="preserve">be used for providing statistical analysis </w:t>
      </w:r>
      <w:r w:rsidR="000153C3" w:rsidRPr="00020DFB">
        <w:rPr>
          <w:rFonts w:asciiTheme="minorHAnsi" w:hAnsiTheme="minorHAnsi" w:hint="eastAsia"/>
          <w:color w:val="0208EE"/>
          <w:lang w:eastAsia="zh-CN"/>
        </w:rPr>
        <w:t xml:space="preserve">(e.g., </w:t>
      </w:r>
      <w:r w:rsidR="000153C3" w:rsidRPr="00020DFB">
        <w:rPr>
          <w:rFonts w:asciiTheme="minorHAnsi" w:hAnsiTheme="minorHAnsi"/>
          <w:color w:val="0208EE"/>
          <w:lang w:eastAsia="zh-CN"/>
        </w:rPr>
        <w:t>meta-analyses</w:t>
      </w:r>
      <w:r w:rsidR="000153C3" w:rsidRPr="00020DFB">
        <w:rPr>
          <w:rFonts w:asciiTheme="minorHAnsi" w:hAnsiTheme="minorHAnsi" w:hint="eastAsia"/>
          <w:color w:val="0208EE"/>
          <w:lang w:eastAsia="zh-CN"/>
        </w:rPr>
        <w:t>)</w:t>
      </w:r>
      <w:r w:rsidR="000153C3" w:rsidRPr="00020DFB">
        <w:rPr>
          <w:rFonts w:asciiTheme="minorHAnsi" w:hAnsiTheme="minorHAnsi"/>
          <w:color w:val="0208EE"/>
          <w:lang w:eastAsia="zh-CN"/>
        </w:rPr>
        <w:t xml:space="preserve"> </w:t>
      </w:r>
      <w:r w:rsidR="00444A60" w:rsidRPr="00020DFB">
        <w:rPr>
          <w:rFonts w:asciiTheme="minorHAnsi" w:hAnsiTheme="minorHAnsi"/>
          <w:color w:val="0208EE"/>
          <w:lang w:eastAsia="zh-CN"/>
        </w:rPr>
        <w:t>on a specific soil health indicator</w:t>
      </w:r>
      <w:r w:rsidR="00863B89" w:rsidRPr="00020DFB">
        <w:rPr>
          <w:rFonts w:asciiTheme="minorHAnsi" w:hAnsiTheme="minorHAnsi" w:hint="eastAsia"/>
          <w:color w:val="0208EE"/>
          <w:lang w:eastAsia="zh-CN"/>
        </w:rPr>
        <w:t xml:space="preserve">. For example, </w:t>
      </w:r>
      <w:r w:rsidR="00863B89" w:rsidRPr="00020DFB">
        <w:rPr>
          <w:rFonts w:asciiTheme="minorHAnsi" w:hAnsiTheme="minorHAnsi" w:hint="eastAsia"/>
          <w:color w:val="0208EE"/>
          <w:shd w:val="clear" w:color="auto" w:fill="FFFF00"/>
          <w:lang w:eastAsia="zh-CN"/>
        </w:rPr>
        <w:t xml:space="preserve">the </w:t>
      </w:r>
      <w:proofErr w:type="spellStart"/>
      <w:r w:rsidR="00863B89" w:rsidRPr="00020DFB">
        <w:rPr>
          <w:rFonts w:asciiTheme="minorHAnsi" w:hAnsiTheme="minorHAnsi" w:hint="eastAsia"/>
          <w:color w:val="0208EE"/>
          <w:shd w:val="clear" w:color="auto" w:fill="FFFF00"/>
          <w:lang w:eastAsia="zh-CN"/>
        </w:rPr>
        <w:t>SoilHealthDB</w:t>
      </w:r>
      <w:proofErr w:type="spellEnd"/>
      <w:r w:rsidR="00863B89" w:rsidRPr="00020DFB">
        <w:rPr>
          <w:rFonts w:asciiTheme="minorHAnsi" w:hAnsiTheme="minorHAnsi" w:hint="eastAsia"/>
          <w:color w:val="0208EE"/>
          <w:shd w:val="clear" w:color="auto" w:fill="FFFF00"/>
          <w:lang w:eastAsia="zh-CN"/>
        </w:rPr>
        <w:t xml:space="preserve"> including soil erosion, </w:t>
      </w:r>
      <w:r w:rsidR="00863B89" w:rsidRPr="00020DFB">
        <w:rPr>
          <w:rFonts w:asciiTheme="minorHAnsi" w:hAnsiTheme="minorHAnsi"/>
          <w:color w:val="0208EE"/>
          <w:shd w:val="clear" w:color="auto" w:fill="FFFF00"/>
          <w:lang w:eastAsia="zh-CN"/>
        </w:rPr>
        <w:t>runoff, and nutrient leaching indicators, provides</w:t>
      </w:r>
      <w:r w:rsidR="00863B89" w:rsidRPr="00020DFB">
        <w:rPr>
          <w:rFonts w:asciiTheme="minorHAnsi" w:hAnsiTheme="minorHAnsi" w:hint="eastAsia"/>
          <w:color w:val="0208EE"/>
          <w:shd w:val="clear" w:color="auto" w:fill="FFFF00"/>
          <w:lang w:eastAsia="zh-CN"/>
        </w:rPr>
        <w:t xml:space="preserve"> an opportunity to evaluate the non-point pollution, which is a major water contaminant in the globe, under </w:t>
      </w:r>
      <w:r w:rsidR="00863B89" w:rsidRPr="00020DFB">
        <w:rPr>
          <w:rFonts w:asciiTheme="minorHAnsi" w:hAnsiTheme="minorHAnsi"/>
          <w:color w:val="0208EE"/>
          <w:shd w:val="clear" w:color="auto" w:fill="FFFF00"/>
          <w:lang w:eastAsia="zh-CN"/>
        </w:rPr>
        <w:t>traditional</w:t>
      </w:r>
      <w:r w:rsidR="00863B89" w:rsidRPr="00020DFB">
        <w:rPr>
          <w:rFonts w:asciiTheme="minorHAnsi" w:hAnsiTheme="minorHAnsi" w:hint="eastAsia"/>
          <w:color w:val="0208EE"/>
          <w:shd w:val="clear" w:color="auto" w:fill="FFFF00"/>
          <w:lang w:eastAsia="zh-CN"/>
        </w:rPr>
        <w:t xml:space="preserve"> and conservational management. In addition</w:t>
      </w:r>
      <w:r w:rsidR="008A3258" w:rsidRPr="00020DFB">
        <w:rPr>
          <w:rFonts w:asciiTheme="minorHAnsi" w:hAnsiTheme="minorHAnsi"/>
          <w:color w:val="0208EE"/>
          <w:lang w:eastAsia="zh-CN"/>
        </w:rPr>
        <w:t xml:space="preserve">, </w:t>
      </w:r>
      <w:proofErr w:type="spellStart"/>
      <w:r w:rsidR="005C1A31" w:rsidRPr="00020DFB">
        <w:rPr>
          <w:rFonts w:asciiTheme="minorHAnsi" w:hAnsiTheme="minorHAnsi" w:hint="eastAsia"/>
          <w:color w:val="0208EE"/>
          <w:shd w:val="clear" w:color="auto" w:fill="FFFF00"/>
          <w:lang w:eastAsia="zh-CN"/>
        </w:rPr>
        <w:t>SoilHealthDB</w:t>
      </w:r>
      <w:proofErr w:type="spellEnd"/>
      <w:r w:rsidR="005C1A31" w:rsidRPr="00020DFB">
        <w:rPr>
          <w:rFonts w:asciiTheme="minorHAnsi" w:hAnsiTheme="minorHAnsi" w:hint="eastAsia"/>
          <w:color w:val="0208EE"/>
          <w:shd w:val="clear" w:color="auto" w:fill="FFFF00"/>
          <w:lang w:eastAsia="zh-CN"/>
        </w:rPr>
        <w:t xml:space="preserve"> provides </w:t>
      </w:r>
      <w:r w:rsidR="005C1A31" w:rsidRPr="00020DFB">
        <w:rPr>
          <w:rFonts w:asciiTheme="minorHAnsi" w:hAnsiTheme="minorHAnsi"/>
          <w:color w:val="0208EE"/>
          <w:lang w:eastAsia="zh-CN"/>
        </w:rPr>
        <w:t xml:space="preserve">a common soil health framework for sharing and </w:t>
      </w:r>
      <w:r w:rsidR="005C1A31" w:rsidRPr="00020DFB">
        <w:rPr>
          <w:rFonts w:asciiTheme="minorHAnsi" w:hAnsiTheme="minorHAnsi" w:hint="eastAsia"/>
          <w:color w:val="0208EE"/>
          <w:lang w:eastAsia="zh-CN"/>
        </w:rPr>
        <w:t>integrating new</w:t>
      </w:r>
      <w:r w:rsidR="005C1A31" w:rsidRPr="00020DFB">
        <w:rPr>
          <w:rFonts w:asciiTheme="minorHAnsi" w:hAnsiTheme="minorHAnsi"/>
          <w:color w:val="0208EE"/>
          <w:lang w:eastAsia="zh-CN"/>
        </w:rPr>
        <w:t xml:space="preserve"> </w:t>
      </w:r>
      <w:r w:rsidR="005C1A31" w:rsidRPr="00020DFB">
        <w:rPr>
          <w:rFonts w:asciiTheme="minorHAnsi" w:hAnsiTheme="minorHAnsi" w:hint="eastAsia"/>
          <w:color w:val="0208EE"/>
          <w:lang w:eastAsia="zh-CN"/>
        </w:rPr>
        <w:t xml:space="preserve">field </w:t>
      </w:r>
      <w:r w:rsidR="005C1A31" w:rsidRPr="00020DFB">
        <w:rPr>
          <w:rFonts w:asciiTheme="minorHAnsi" w:hAnsiTheme="minorHAnsi"/>
          <w:color w:val="0208EE"/>
          <w:lang w:eastAsia="zh-CN"/>
        </w:rPr>
        <w:t>measurements and related information,</w:t>
      </w:r>
      <w:r w:rsidR="005C1A31" w:rsidRPr="00020DFB">
        <w:rPr>
          <w:rFonts w:asciiTheme="minorHAnsi" w:hAnsiTheme="minorHAnsi" w:hint="eastAsia"/>
          <w:color w:val="0208EE"/>
          <w:lang w:eastAsia="zh-CN"/>
        </w:rPr>
        <w:t xml:space="preserve"> </w:t>
      </w:r>
      <w:r w:rsidR="006E2A84" w:rsidRPr="00020DFB">
        <w:rPr>
          <w:rFonts w:asciiTheme="minorHAnsi" w:hAnsiTheme="minorHAnsi"/>
          <w:color w:val="0208EE"/>
          <w:lang w:eastAsia="zh-CN"/>
        </w:rPr>
        <w:t xml:space="preserve">to </w:t>
      </w:r>
      <w:r w:rsidR="005C1A31" w:rsidRPr="00020DFB">
        <w:rPr>
          <w:rFonts w:asciiTheme="minorHAnsi" w:hAnsiTheme="minorHAnsi" w:hint="eastAsia"/>
          <w:color w:val="0208EE"/>
          <w:lang w:eastAsia="zh-CN"/>
        </w:rPr>
        <w:t xml:space="preserve">better explore </w:t>
      </w:r>
      <w:r w:rsidR="006E2A84" w:rsidRPr="00020DFB">
        <w:rPr>
          <w:rFonts w:asciiTheme="minorHAnsi" w:hAnsiTheme="minorHAnsi"/>
          <w:color w:val="0208EE"/>
          <w:lang w:eastAsia="zh-CN"/>
        </w:rPr>
        <w:t xml:space="preserve">factors impacting </w:t>
      </w:r>
      <w:r w:rsidR="006E2A84" w:rsidRPr="00020DFB">
        <w:rPr>
          <w:rFonts w:asciiTheme="minorHAnsi" w:hAnsiTheme="minorHAnsi" w:hint="eastAsia"/>
          <w:color w:val="0208EE"/>
          <w:lang w:eastAsia="zh-CN"/>
        </w:rPr>
        <w:t xml:space="preserve">soil health and </w:t>
      </w:r>
      <w:r w:rsidR="006E2A84" w:rsidRPr="00020DFB">
        <w:rPr>
          <w:rFonts w:asciiTheme="minorHAnsi" w:hAnsiTheme="minorHAnsi"/>
          <w:color w:val="0208EE"/>
          <w:lang w:eastAsia="zh-CN"/>
        </w:rPr>
        <w:t>cash crop yield</w:t>
      </w:r>
      <w:r w:rsidR="006E2A84" w:rsidRPr="00020DFB">
        <w:rPr>
          <w:rFonts w:asciiTheme="minorHAnsi" w:hAnsiTheme="minorHAnsi" w:hint="eastAsia"/>
          <w:color w:val="0208EE"/>
          <w:lang w:eastAsia="zh-CN"/>
        </w:rPr>
        <w:t xml:space="preserve">. Lastly, </w:t>
      </w:r>
      <w:r w:rsidR="008A3258" w:rsidRPr="00020DFB">
        <w:rPr>
          <w:rFonts w:asciiTheme="minorHAnsi" w:hAnsiTheme="minorHAnsi"/>
          <w:color w:val="0208EE"/>
          <w:lang w:eastAsia="zh-CN"/>
        </w:rPr>
        <w:t xml:space="preserve">our </w:t>
      </w:r>
      <w:r w:rsidR="006E20A6" w:rsidRPr="00020DFB">
        <w:rPr>
          <w:rFonts w:asciiTheme="minorHAnsi" w:hAnsiTheme="minorHAnsi"/>
          <w:color w:val="0208EE"/>
          <w:lang w:eastAsia="zh-CN"/>
        </w:rPr>
        <w:t>soil health</w:t>
      </w:r>
      <w:r w:rsidR="008A3258" w:rsidRPr="00020DFB">
        <w:rPr>
          <w:rFonts w:asciiTheme="minorHAnsi" w:hAnsiTheme="minorHAnsi"/>
          <w:color w:val="0208EE"/>
          <w:lang w:eastAsia="zh-CN"/>
        </w:rPr>
        <w:t xml:space="preserve"> data can be potentially </w:t>
      </w:r>
      <w:proofErr w:type="spellStart"/>
      <w:r w:rsidR="008A3258" w:rsidRPr="00020DFB">
        <w:rPr>
          <w:rFonts w:asciiTheme="minorHAnsi" w:hAnsiTheme="minorHAnsi"/>
          <w:color w:val="0208EE"/>
          <w:lang w:eastAsia="zh-CN"/>
        </w:rPr>
        <w:t>upscaled</w:t>
      </w:r>
      <w:proofErr w:type="spellEnd"/>
      <w:r w:rsidR="008A3258" w:rsidRPr="00020DFB">
        <w:rPr>
          <w:rFonts w:asciiTheme="minorHAnsi" w:hAnsiTheme="minorHAnsi"/>
          <w:color w:val="0208EE"/>
          <w:lang w:eastAsia="zh-CN"/>
        </w:rPr>
        <w:t xml:space="preserve"> to a global observation-based </w:t>
      </w:r>
      <w:r w:rsidR="006E20A6" w:rsidRPr="00020DFB">
        <w:rPr>
          <w:rFonts w:asciiTheme="minorHAnsi" w:hAnsiTheme="minorHAnsi"/>
          <w:color w:val="0208EE"/>
          <w:lang w:eastAsia="zh-CN"/>
        </w:rPr>
        <w:t>soil health calculator</w:t>
      </w:r>
      <w:r w:rsidR="008A3258" w:rsidRPr="00020DFB">
        <w:rPr>
          <w:rFonts w:asciiTheme="minorHAnsi" w:hAnsiTheme="minorHAnsi"/>
          <w:color w:val="0208EE"/>
          <w:lang w:eastAsia="zh-CN"/>
        </w:rPr>
        <w:t xml:space="preserve"> that would provide valuable information for </w:t>
      </w:r>
      <w:r w:rsidR="00000603" w:rsidRPr="00020DFB">
        <w:rPr>
          <w:rFonts w:asciiTheme="minorHAnsi" w:hAnsiTheme="minorHAnsi"/>
          <w:color w:val="0208EE"/>
          <w:lang w:eastAsia="zh-CN"/>
        </w:rPr>
        <w:t>farmers to determine future cropland management planning</w:t>
      </w:r>
      <w:r w:rsidR="008A3258" w:rsidRPr="00020DFB">
        <w:rPr>
          <w:rFonts w:asciiTheme="minorHAnsi" w:hAnsiTheme="minorHAnsi"/>
          <w:color w:val="0208EE"/>
          <w:lang w:eastAsia="zh-CN"/>
        </w:rPr>
        <w:t>.</w:t>
      </w:r>
      <w:r w:rsidR="0073666A" w:rsidRPr="00DC66A3">
        <w:rPr>
          <w:rFonts w:asciiTheme="minorHAnsi" w:hAnsiTheme="minorHAnsi"/>
          <w:color w:val="0208EE"/>
          <w:lang w:eastAsia="zh-CN"/>
        </w:rPr>
        <w:t xml:space="preserve"> </w:t>
      </w:r>
    </w:p>
    <w:p w14:paraId="42489706" w14:textId="53928321" w:rsidR="008A3258" w:rsidRPr="00653261" w:rsidRDefault="008A3258" w:rsidP="00B50ACB">
      <w:pPr>
        <w:ind w:firstLine="360"/>
        <w:rPr>
          <w:rFonts w:asciiTheme="minorHAnsi" w:hAnsiTheme="minorHAnsi"/>
          <w:color w:val="00B0F0"/>
          <w:lang w:eastAsia="zh-CN"/>
        </w:rPr>
      </w:pPr>
    </w:p>
    <w:p w14:paraId="706E5287" w14:textId="77777777" w:rsidR="006A42F1" w:rsidRPr="00653261" w:rsidRDefault="006A42F1" w:rsidP="006A42F1">
      <w:pPr>
        <w:rPr>
          <w:rFonts w:asciiTheme="minorHAnsi" w:hAnsiTheme="minorHAnsi"/>
        </w:rPr>
      </w:pPr>
    </w:p>
    <w:p w14:paraId="5360E600" w14:textId="77777777" w:rsidR="006A42F1" w:rsidRPr="006A42F1" w:rsidRDefault="00C658AC" w:rsidP="006A42F1">
      <w:pPr>
        <w:pStyle w:val="3"/>
        <w:spacing w:before="0" w:after="0"/>
      </w:pPr>
      <w:r w:rsidRPr="0033109F">
        <w:t>Methods</w:t>
      </w:r>
    </w:p>
    <w:p w14:paraId="66EC3469" w14:textId="22D82AF6" w:rsidR="00A339B8" w:rsidRDefault="00A339B8" w:rsidP="004E0C09">
      <w:pPr>
        <w:pStyle w:val="a7"/>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9" w:anchor="sec-5" w:history="1">
        <w:r w:rsidR="004B5806" w:rsidRPr="004B5806">
          <w:rPr>
            <w:rStyle w:val="a6"/>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63142" w:rsidRPr="00B60457">
        <w:t>Data Citations</w:t>
      </w:r>
      <w:r>
        <w:t>, below).</w:t>
      </w:r>
    </w:p>
    <w:p w14:paraId="0EA38F31" w14:textId="77777777" w:rsidR="00A339B8" w:rsidRDefault="00A339B8" w:rsidP="00A339B8">
      <w:pPr>
        <w:pStyle w:val="a7"/>
        <w:rPr>
          <w:lang w:eastAsia="zh-CN"/>
        </w:rPr>
      </w:pPr>
      <w:r>
        <w:lastRenderedPageBreak/>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6FB296D1" w14:textId="7C491C7E" w:rsidR="00C13084" w:rsidRPr="0064160B" w:rsidRDefault="00C13084" w:rsidP="00C13084">
      <w:pPr>
        <w:spacing w:before="120" w:after="120"/>
        <w:rPr>
          <w:b/>
          <w:color w:val="0000CC"/>
          <w:szCs w:val="24"/>
        </w:rPr>
      </w:pPr>
      <w:bookmarkStart w:id="30" w:name="OLE_LINK2"/>
      <w:r w:rsidRPr="0064160B">
        <w:rPr>
          <w:rFonts w:hint="eastAsia"/>
          <w:b/>
          <w:color w:val="0000CC"/>
          <w:szCs w:val="24"/>
        </w:rPr>
        <w:t>Data collection</w:t>
      </w:r>
    </w:p>
    <w:bookmarkEnd w:id="30"/>
    <w:p w14:paraId="06D9D5B6" w14:textId="66A2DCE0" w:rsidR="00F41CFD" w:rsidRPr="0064160B" w:rsidRDefault="00B03B74" w:rsidP="00E04D6F">
      <w:pPr>
        <w:spacing w:before="120" w:after="120"/>
        <w:rPr>
          <w:color w:val="0000CC"/>
          <w:lang w:eastAsia="zh-CN"/>
        </w:rPr>
      </w:pPr>
      <w:r w:rsidRPr="0064160B">
        <w:rPr>
          <w:rFonts w:hint="eastAsia"/>
          <w:color w:val="0000CC"/>
          <w:lang w:eastAsia="zh-CN"/>
        </w:rPr>
        <w:t xml:space="preserve">We designed a soil health data </w:t>
      </w:r>
      <w:r w:rsidRPr="0064160B">
        <w:rPr>
          <w:color w:val="0000CC"/>
          <w:lang w:eastAsia="zh-CN"/>
        </w:rPr>
        <w:t>framework</w:t>
      </w:r>
      <w:r w:rsidRPr="0064160B">
        <w:rPr>
          <w:rFonts w:hint="eastAsia"/>
          <w:color w:val="0000CC"/>
          <w:lang w:eastAsia="zh-CN"/>
        </w:rPr>
        <w:t xml:space="preserve">, hereafter named </w:t>
      </w:r>
      <w:proofErr w:type="spellStart"/>
      <w:r w:rsidRPr="0064160B">
        <w:rPr>
          <w:rFonts w:hint="eastAsia"/>
          <w:color w:val="0000CC"/>
          <w:lang w:eastAsia="zh-CN"/>
        </w:rPr>
        <w:t>SoilHealthDB</w:t>
      </w:r>
      <w:proofErr w:type="spellEnd"/>
      <w:r w:rsidRPr="0064160B">
        <w:rPr>
          <w:rFonts w:hint="eastAsia"/>
          <w:color w:val="0000CC"/>
          <w:lang w:eastAsia="zh-CN"/>
        </w:rPr>
        <w:t xml:space="preserve">, which include 46 </w:t>
      </w:r>
      <w:r w:rsidRPr="0064160B">
        <w:rPr>
          <w:color w:val="0000CC"/>
          <w:lang w:eastAsia="zh-CN"/>
        </w:rPr>
        <w:t>background</w:t>
      </w:r>
      <w:r w:rsidRPr="0064160B">
        <w:rPr>
          <w:rFonts w:hint="eastAsia"/>
          <w:color w:val="0000CC"/>
          <w:lang w:eastAsia="zh-CN"/>
        </w:rPr>
        <w:t xml:space="preserve"> in</w:t>
      </w:r>
      <w:ins w:id="31" w:author="Windows User" w:date="2018-10-22T17:35:00Z">
        <w:r w:rsidR="00F11218">
          <w:rPr>
            <w:rFonts w:hint="eastAsia"/>
            <w:color w:val="0000CC"/>
            <w:lang w:eastAsia="zh-CN"/>
          </w:rPr>
          <w:t>dicators</w:t>
        </w:r>
      </w:ins>
      <w:del w:id="32" w:author="Windows User" w:date="2018-10-22T17:35:00Z">
        <w:r w:rsidRPr="0064160B" w:rsidDel="00F11218">
          <w:rPr>
            <w:rFonts w:hint="eastAsia"/>
            <w:color w:val="0000CC"/>
            <w:lang w:eastAsia="zh-CN"/>
          </w:rPr>
          <w:delText>formation</w:delText>
        </w:r>
      </w:del>
      <w:r w:rsidR="00DD4938" w:rsidRPr="0064160B">
        <w:rPr>
          <w:rFonts w:hint="eastAsia"/>
          <w:color w:val="0000CC"/>
          <w:lang w:eastAsia="zh-CN"/>
        </w:rPr>
        <w:t xml:space="preserve"> (Table 1)</w:t>
      </w:r>
      <w:r w:rsidRPr="0064160B">
        <w:rPr>
          <w:rFonts w:hint="eastAsia"/>
          <w:color w:val="0000CC"/>
          <w:lang w:eastAsia="zh-CN"/>
        </w:rPr>
        <w:t>, and 42 soil health indicators</w:t>
      </w:r>
      <w:r w:rsidR="00DD4938" w:rsidRPr="0064160B">
        <w:rPr>
          <w:rFonts w:hint="eastAsia"/>
          <w:color w:val="0000CC"/>
          <w:lang w:eastAsia="zh-CN"/>
        </w:rPr>
        <w:t xml:space="preserve"> (Table 2)</w:t>
      </w:r>
      <w:r w:rsidRPr="0064160B">
        <w:rPr>
          <w:rFonts w:hint="eastAsia"/>
          <w:color w:val="0000CC"/>
          <w:lang w:eastAsia="zh-CN"/>
        </w:rPr>
        <w:t>.</w:t>
      </w:r>
      <w:r w:rsidR="00E04D6F" w:rsidRPr="0064160B">
        <w:rPr>
          <w:rFonts w:hint="eastAsia"/>
          <w:color w:val="0000CC"/>
          <w:lang w:eastAsia="zh-CN"/>
        </w:rPr>
        <w:t xml:space="preserve"> </w:t>
      </w:r>
      <w:r w:rsidR="00F41CFD" w:rsidRPr="0064160B">
        <w:rPr>
          <w:rFonts w:hint="eastAsia"/>
          <w:color w:val="0000CC"/>
          <w:lang w:eastAsia="zh-CN"/>
        </w:rPr>
        <w:t xml:space="preserve">We conducted a systematic literature search of studies on field comparisons between traditional and conservational management. </w:t>
      </w:r>
      <w:r w:rsidR="00B12463" w:rsidRPr="0064160B">
        <w:rPr>
          <w:rFonts w:hint="eastAsia"/>
          <w:color w:val="0000CC"/>
          <w:lang w:eastAsia="zh-CN"/>
        </w:rPr>
        <w:t xml:space="preserve">Currently, we targeted four major conservational </w:t>
      </w:r>
      <w:r w:rsidR="00B12463" w:rsidRPr="0064160B">
        <w:rPr>
          <w:color w:val="0000CC"/>
          <w:lang w:eastAsia="zh-CN"/>
        </w:rPr>
        <w:t>management</w:t>
      </w:r>
      <w:r w:rsidR="00B12463" w:rsidRPr="0064160B">
        <w:rPr>
          <w:rFonts w:hint="eastAsia"/>
          <w:color w:val="0000CC"/>
          <w:lang w:eastAsia="zh-CN"/>
        </w:rPr>
        <w:t xml:space="preserve"> methods: cover crop (CC), no-tillage (NT), organic farm (OG), and agro-forestry systems (AFS). </w:t>
      </w:r>
    </w:p>
    <w:p w14:paraId="32B42D23" w14:textId="6C96DAAB" w:rsidR="007C67DB" w:rsidRPr="0064160B" w:rsidRDefault="00B12463" w:rsidP="00B12463">
      <w:pPr>
        <w:spacing w:before="120" w:after="120"/>
        <w:ind w:firstLine="360"/>
        <w:rPr>
          <w:color w:val="0000CC"/>
          <w:szCs w:val="24"/>
          <w:lang w:val="en-US" w:eastAsia="zh-CN"/>
        </w:rPr>
      </w:pPr>
      <w:r w:rsidRPr="0064160B">
        <w:rPr>
          <w:rFonts w:hint="eastAsia"/>
          <w:color w:val="0000CC"/>
          <w:lang w:eastAsia="zh-CN"/>
        </w:rPr>
        <w:t>P</w:t>
      </w:r>
      <w:r w:rsidR="00C13084" w:rsidRPr="0064160B">
        <w:rPr>
          <w:color w:val="0000CC"/>
        </w:rPr>
        <w:t>ublication</w:t>
      </w:r>
      <w:ins w:id="33" w:author="Windows User" w:date="2018-10-22T17:37:00Z">
        <w:r w:rsidR="00F11218">
          <w:rPr>
            <w:rFonts w:hint="eastAsia"/>
            <w:color w:val="0000CC"/>
            <w:lang w:eastAsia="zh-CN"/>
          </w:rPr>
          <w:t>s</w:t>
        </w:r>
      </w:ins>
      <w:r w:rsidR="00C13084" w:rsidRPr="0064160B">
        <w:rPr>
          <w:color w:val="0000CC"/>
        </w:rPr>
        <w:t xml:space="preserve"> w</w:t>
      </w:r>
      <w:ins w:id="34" w:author="Windows User" w:date="2018-10-22T17:37:00Z">
        <w:r w:rsidR="00F11218">
          <w:rPr>
            <w:rFonts w:hint="eastAsia"/>
            <w:color w:val="0000CC"/>
            <w:lang w:eastAsia="zh-CN"/>
          </w:rPr>
          <w:t>ere</w:t>
        </w:r>
      </w:ins>
      <w:del w:id="35" w:author="Windows User" w:date="2018-10-22T17:37:00Z">
        <w:r w:rsidR="00C13084" w:rsidRPr="0064160B" w:rsidDel="00F11218">
          <w:rPr>
            <w:color w:val="0000CC"/>
          </w:rPr>
          <w:delText>as</w:delText>
        </w:r>
      </w:del>
      <w:r w:rsidR="00C13084" w:rsidRPr="0064160B">
        <w:rPr>
          <w:rFonts w:hint="eastAsia"/>
          <w:color w:val="0000CC"/>
        </w:rPr>
        <w:t xml:space="preserve"> </w:t>
      </w:r>
      <w:r w:rsidR="00C13084" w:rsidRPr="0064160B">
        <w:rPr>
          <w:color w:val="0000CC"/>
        </w:rPr>
        <w:t>searched</w:t>
      </w:r>
      <w:r w:rsidR="00C13084" w:rsidRPr="0064160B">
        <w:rPr>
          <w:rFonts w:hint="eastAsia"/>
          <w:color w:val="0000CC"/>
        </w:rPr>
        <w:t xml:space="preserve"> and collected from three sources: (1) previous soil health related tools such as the</w:t>
      </w:r>
      <w:r w:rsidR="00C13084" w:rsidRPr="0064160B">
        <w:rPr>
          <w:color w:val="0000CC"/>
        </w:rPr>
        <w:t xml:space="preserve"> “Research Landscape Tool” that compiles soil health results into a searchable database</w:t>
      </w:r>
      <w:r w:rsidR="00C13084" w:rsidRPr="0064160B">
        <w:rPr>
          <w:rFonts w:hint="eastAsia"/>
          <w:color w:val="0000CC"/>
        </w:rPr>
        <w:t xml:space="preserve"> and includes publication and </w:t>
      </w:r>
      <w:r w:rsidR="00C13084" w:rsidRPr="0064160B">
        <w:rPr>
          <w:color w:val="0000CC"/>
        </w:rPr>
        <w:t>research</w:t>
      </w:r>
      <w:r w:rsidR="00C13084" w:rsidRPr="0064160B">
        <w:rPr>
          <w:rFonts w:hint="eastAsia"/>
          <w:color w:val="0000CC"/>
        </w:rPr>
        <w:t xml:space="preserve"> projects;</w:t>
      </w:r>
      <w:r w:rsidR="00C13084" w:rsidRPr="0064160B">
        <w:rPr>
          <w:color w:val="0000CC"/>
        </w:rPr>
        <w:t xml:space="preserve"> </w:t>
      </w:r>
      <w:r w:rsidR="00C13084" w:rsidRPr="0064160B">
        <w:rPr>
          <w:rFonts w:hint="eastAsia"/>
          <w:color w:val="0000CC"/>
        </w:rPr>
        <w:t xml:space="preserve">(2) citied papers from previous meta-analysis or review papers such as </w:t>
      </w:r>
      <w:r w:rsidR="00C13084" w:rsidRPr="0064160B">
        <w:rPr>
          <w:color w:val="0000CC"/>
        </w:rPr>
        <w:fldChar w:fldCharType="begin" w:fldLock="1"/>
      </w:r>
      <w:r w:rsidR="00F03A65" w:rsidRPr="0064160B">
        <w:rPr>
          <w:color w:val="0000CC"/>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meta-analysis","type":"article-journal","volume":"200"},"uris":["http://www.mendeley.com/documents/?uuid=5393bef6-19c7-40a7-ba49-b97c8a353e6f"]}],"mendeley":{"formattedCitation":"&lt;sup&gt;6&lt;/sup&gt;","manualFormatting":"Poeplau &amp; Don (2015)","plainTextFormattedCitation":"6","previouslyFormattedCitation":"&lt;sup&gt;6&lt;/sup&gt;"},"properties":{"noteIndex":0},"schema":"https://github.com/citation-style-language/schema/raw/master/csl-citation.json"}</w:instrText>
      </w:r>
      <w:r w:rsidR="00C13084" w:rsidRPr="0064160B">
        <w:rPr>
          <w:color w:val="0000CC"/>
        </w:rPr>
        <w:fldChar w:fldCharType="separate"/>
      </w:r>
      <w:r w:rsidR="00C13084" w:rsidRPr="0064160B">
        <w:rPr>
          <w:noProof/>
          <w:color w:val="0000CC"/>
        </w:rPr>
        <w:t>Poeplau &amp; Don (2015)</w:t>
      </w:r>
      <w:r w:rsidR="00C13084" w:rsidRPr="0064160B">
        <w:rPr>
          <w:color w:val="0000CC"/>
        </w:rPr>
        <w:fldChar w:fldCharType="end"/>
      </w:r>
      <w:r w:rsidR="00C13084" w:rsidRPr="0064160B">
        <w:rPr>
          <w:rFonts w:hint="eastAsia"/>
          <w:color w:val="0000CC"/>
        </w:rPr>
        <w:t xml:space="preserve">, </w:t>
      </w:r>
      <w:r w:rsidR="00C13084" w:rsidRPr="0064160B">
        <w:rPr>
          <w:color w:val="0000CC"/>
        </w:rPr>
        <w:fldChar w:fldCharType="begin" w:fldLock="1"/>
      </w:r>
      <w:r w:rsidR="00A67A14">
        <w:rPr>
          <w:color w:val="0000CC"/>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meta-analysis","type":"article-journal","volume":"170"},"uris":["http://www.mendeley.com/documents/?uuid=ff490d58-5bb6-4020-a01a-3430bf6ff38c"]}],"mendeley":{"formattedCitation":"&lt;sup&gt;11&lt;/sup&gt;","manualFormatting":"Alvarez et al. (2017)","plainTextFormattedCitation":"11","previouslyFormattedCitation":"&lt;sup&gt;12&lt;/sup&gt;"},"properties":{"noteIndex":0},"schema":"https://github.com/citation-style-language/schema/raw/master/csl-citation.json"}</w:instrText>
      </w:r>
      <w:r w:rsidR="00C13084" w:rsidRPr="0064160B">
        <w:rPr>
          <w:color w:val="0000CC"/>
        </w:rPr>
        <w:fldChar w:fldCharType="separate"/>
      </w:r>
      <w:r w:rsidR="00C13084" w:rsidRPr="0064160B">
        <w:rPr>
          <w:noProof/>
          <w:color w:val="0000CC"/>
        </w:rPr>
        <w:t xml:space="preserve">Alvarez </w:t>
      </w:r>
      <w:r w:rsidR="00C13084" w:rsidRPr="0064160B">
        <w:rPr>
          <w:i/>
          <w:noProof/>
          <w:color w:val="0000CC"/>
        </w:rPr>
        <w:t>et al.</w:t>
      </w:r>
      <w:r w:rsidR="00C13084" w:rsidRPr="0064160B">
        <w:rPr>
          <w:noProof/>
          <w:color w:val="0000CC"/>
        </w:rPr>
        <w:t xml:space="preserve"> (2017)</w:t>
      </w:r>
      <w:r w:rsidR="00C13084" w:rsidRPr="0064160B">
        <w:rPr>
          <w:color w:val="0000CC"/>
        </w:rPr>
        <w:fldChar w:fldCharType="end"/>
      </w:r>
      <w:r w:rsidR="00C13084" w:rsidRPr="0064160B">
        <w:rPr>
          <w:rFonts w:hint="eastAsia"/>
          <w:color w:val="0000CC"/>
        </w:rPr>
        <w:t xml:space="preserve">, </w:t>
      </w:r>
      <w:r w:rsidR="00C13084" w:rsidRPr="0064160B">
        <w:rPr>
          <w:color w:val="0000CC"/>
        </w:rPr>
        <w:fldChar w:fldCharType="begin" w:fldLock="1"/>
      </w:r>
      <w:r w:rsidR="00A67A14">
        <w:rPr>
          <w:color w:val="0000CC"/>
        </w:rPr>
        <w:instrText>ADDIN CSL_CITATION {"citationItems":[{"id":"ITEM-1","itemData":{"ISBN":"9789290592464, 929059246X","author":[{"dropping-particle":"","family":"Sileshi","given":"Gudeta.","non-dropping-particle":"","parse-names":false,"suffix":""}],"id":"ITEM-1","issued":{"date-parts":[["2009"]]},"title":"Evidence for impact of green fertilizers on maize production in sub-Saharan Africa","type":"book"},"uris":["http://www.mendeley.com/documents/?uuid=d4b71c17-f0da-487e-aa9d-8ef493fd9a1a"]}],"mendeley":{"formattedCitation":"&lt;sup&gt;12&lt;/sup&gt;","manualFormatting":"Sileshi (2009)","plainTextFormattedCitation":"12","previouslyFormattedCitation":"&lt;sup&gt;13&lt;/sup&gt;"},"properties":{"noteIndex":0},"schema":"https://github.com/citation-style-language/schema/raw/master/csl-citation.json"}</w:instrText>
      </w:r>
      <w:r w:rsidR="00C13084" w:rsidRPr="0064160B">
        <w:rPr>
          <w:color w:val="0000CC"/>
        </w:rPr>
        <w:fldChar w:fldCharType="separate"/>
      </w:r>
      <w:r w:rsidR="00C13084" w:rsidRPr="0064160B">
        <w:rPr>
          <w:noProof/>
          <w:color w:val="0000CC"/>
        </w:rPr>
        <w:t>Sileshi (2009)</w:t>
      </w:r>
      <w:r w:rsidR="00C13084" w:rsidRPr="0064160B">
        <w:rPr>
          <w:color w:val="0000CC"/>
        </w:rPr>
        <w:fldChar w:fldCharType="end"/>
      </w:r>
      <w:r w:rsidR="00C13084" w:rsidRPr="0064160B">
        <w:rPr>
          <w:rFonts w:hint="eastAsia"/>
          <w:color w:val="0000CC"/>
        </w:rPr>
        <w:t xml:space="preserve">, and </w:t>
      </w:r>
      <w:r w:rsidR="00C13084" w:rsidRPr="0064160B">
        <w:rPr>
          <w:color w:val="0000CC"/>
        </w:rPr>
        <w:fldChar w:fldCharType="begin" w:fldLock="1"/>
      </w:r>
      <w:r w:rsidR="00F03A65" w:rsidRPr="0064160B">
        <w:rPr>
          <w:color w:val="0000CC"/>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farming","type":"article-journal","volume":"109"},"uris":["http://www.mendeley.com/documents/?uuid=18e65e95-4b42-47b3-bf0a-c862d128f16d"]}],"mendeley":{"formattedCitation":"&lt;sup&gt;9&lt;/sup&gt;","manualFormatting":"Gattinger et al. (2012)","plainTextFormattedCitation":"9","previouslyFormattedCitation":"&lt;sup&gt;9&lt;/sup&gt;"},"properties":{"noteIndex":0},"schema":"https://github.com/citation-style-language/schema/raw/master/csl-citation.json"}</w:instrText>
      </w:r>
      <w:r w:rsidR="00C13084" w:rsidRPr="0064160B">
        <w:rPr>
          <w:color w:val="0000CC"/>
        </w:rPr>
        <w:fldChar w:fldCharType="separate"/>
      </w:r>
      <w:r w:rsidR="00C13084" w:rsidRPr="0064160B">
        <w:rPr>
          <w:noProof/>
          <w:color w:val="0000CC"/>
        </w:rPr>
        <w:t xml:space="preserve">Gattinger </w:t>
      </w:r>
      <w:r w:rsidR="00C13084" w:rsidRPr="0064160B">
        <w:rPr>
          <w:i/>
          <w:noProof/>
          <w:color w:val="0000CC"/>
        </w:rPr>
        <w:t>et al.</w:t>
      </w:r>
      <w:r w:rsidR="00C13084" w:rsidRPr="0064160B">
        <w:rPr>
          <w:noProof/>
          <w:color w:val="0000CC"/>
        </w:rPr>
        <w:t xml:space="preserve"> (2012)</w:t>
      </w:r>
      <w:r w:rsidR="00C13084" w:rsidRPr="0064160B">
        <w:rPr>
          <w:color w:val="0000CC"/>
        </w:rPr>
        <w:fldChar w:fldCharType="end"/>
      </w:r>
      <w:r w:rsidR="00C13084" w:rsidRPr="0064160B">
        <w:rPr>
          <w:rFonts w:hint="eastAsia"/>
          <w:color w:val="0000CC"/>
        </w:rPr>
        <w:t xml:space="preserve">; and (3) </w:t>
      </w:r>
      <w:del w:id="36" w:author="Windows User" w:date="2018-10-22T17:38:00Z">
        <w:r w:rsidR="00C13084" w:rsidRPr="0064160B" w:rsidDel="00F11218">
          <w:rPr>
            <w:rFonts w:hint="eastAsia"/>
            <w:color w:val="0000CC"/>
            <w:szCs w:val="24"/>
          </w:rPr>
          <w:delText>a</w:delText>
        </w:r>
        <w:r w:rsidR="00C13084" w:rsidRPr="0064160B" w:rsidDel="00F11218">
          <w:rPr>
            <w:color w:val="0000CC"/>
            <w:szCs w:val="24"/>
          </w:rPr>
          <w:delText xml:space="preserve">dditional publications were gathered via </w:delText>
        </w:r>
      </w:del>
      <w:r w:rsidR="00C13084" w:rsidRPr="0064160B">
        <w:rPr>
          <w:color w:val="0000CC"/>
          <w:szCs w:val="24"/>
        </w:rPr>
        <w:t>a literature search using ISI Web of Science</w:t>
      </w:r>
      <w:r w:rsidR="00C13084" w:rsidRPr="0064160B">
        <w:rPr>
          <w:rFonts w:hint="eastAsia"/>
          <w:color w:val="0000CC"/>
          <w:szCs w:val="24"/>
        </w:rPr>
        <w:t xml:space="preserve">, Google </w:t>
      </w:r>
      <w:r w:rsidR="00C13084" w:rsidRPr="0064160B">
        <w:rPr>
          <w:color w:val="0000CC"/>
          <w:szCs w:val="24"/>
        </w:rPr>
        <w:t>scholar</w:t>
      </w:r>
      <w:r w:rsidR="00C13084" w:rsidRPr="0064160B">
        <w:rPr>
          <w:rFonts w:hint="eastAsia"/>
          <w:color w:val="0000CC"/>
          <w:szCs w:val="24"/>
        </w:rPr>
        <w:t>,</w:t>
      </w:r>
      <w:r w:rsidR="00C13084" w:rsidRPr="0064160B">
        <w:rPr>
          <w:color w:val="0000CC"/>
          <w:szCs w:val="24"/>
        </w:rPr>
        <w:t xml:space="preserve"> and the China National Knowledge Infrastructure (CNKI)</w:t>
      </w:r>
      <w:del w:id="37" w:author="Windows User" w:date="2018-10-22T17:38:00Z">
        <w:r w:rsidR="00C13084" w:rsidRPr="0064160B" w:rsidDel="00F11218">
          <w:rPr>
            <w:color w:val="0000CC"/>
            <w:szCs w:val="24"/>
          </w:rPr>
          <w:delText xml:space="preserve"> for papers</w:delText>
        </w:r>
      </w:del>
      <w:r w:rsidR="00C13084" w:rsidRPr="0064160B">
        <w:rPr>
          <w:color w:val="0000CC"/>
          <w:szCs w:val="24"/>
        </w:rPr>
        <w:t xml:space="preserve">. </w:t>
      </w:r>
      <w:bookmarkStart w:id="38" w:name="OLE_LINK41"/>
      <w:bookmarkStart w:id="39" w:name="OLE_LINK42"/>
      <w:r w:rsidR="00C13084" w:rsidRPr="0064160B">
        <w:rPr>
          <w:color w:val="0000CC"/>
          <w:szCs w:val="24"/>
        </w:rPr>
        <w:t xml:space="preserve">We used the key words </w:t>
      </w:r>
      <w:r w:rsidR="00B332E4" w:rsidRPr="00B332E4">
        <w:rPr>
          <w:color w:val="0000CC"/>
          <w:szCs w:val="24"/>
        </w:rPr>
        <w:t xml:space="preserve">“Soil health” or “soil quality” and “conservation management” </w:t>
      </w:r>
      <w:r w:rsidR="00B332E4">
        <w:rPr>
          <w:rFonts w:hint="eastAsia"/>
          <w:color w:val="0000CC"/>
          <w:szCs w:val="24"/>
          <w:lang w:eastAsia="zh-CN"/>
        </w:rPr>
        <w:t xml:space="preserve">(we also replaced the term </w:t>
      </w:r>
      <w:r w:rsidR="00B332E4">
        <w:rPr>
          <w:color w:val="0000CC"/>
          <w:szCs w:val="24"/>
          <w:lang w:eastAsia="zh-CN"/>
        </w:rPr>
        <w:t>“</w:t>
      </w:r>
      <w:r w:rsidR="00B332E4" w:rsidRPr="00B332E4">
        <w:rPr>
          <w:color w:val="0000CC"/>
          <w:szCs w:val="24"/>
        </w:rPr>
        <w:t>conservation management</w:t>
      </w:r>
      <w:r w:rsidR="00B332E4">
        <w:rPr>
          <w:color w:val="0000CC"/>
          <w:szCs w:val="24"/>
          <w:lang w:eastAsia="zh-CN"/>
        </w:rPr>
        <w:t>”</w:t>
      </w:r>
      <w:r w:rsidR="00B332E4">
        <w:rPr>
          <w:rFonts w:hint="eastAsia"/>
          <w:color w:val="0000CC"/>
          <w:szCs w:val="24"/>
          <w:lang w:eastAsia="zh-CN"/>
        </w:rPr>
        <w:t xml:space="preserve"> </w:t>
      </w:r>
      <w:del w:id="40" w:author="Windows User" w:date="2018-10-22T17:39:00Z">
        <w:r w:rsidR="00B332E4" w:rsidDel="00F11218">
          <w:rPr>
            <w:rFonts w:hint="eastAsia"/>
            <w:color w:val="0000CC"/>
            <w:szCs w:val="24"/>
            <w:lang w:eastAsia="zh-CN"/>
          </w:rPr>
          <w:delText xml:space="preserve">by </w:delText>
        </w:r>
      </w:del>
      <w:ins w:id="41" w:author="Windows User" w:date="2018-10-22T17:39:00Z">
        <w:r w:rsidR="00F11218">
          <w:rPr>
            <w:rFonts w:hint="eastAsia"/>
            <w:color w:val="0000CC"/>
            <w:szCs w:val="24"/>
            <w:lang w:eastAsia="zh-CN"/>
          </w:rPr>
          <w:t xml:space="preserve">with </w:t>
        </w:r>
      </w:ins>
      <w:r w:rsidR="00B332E4">
        <w:rPr>
          <w:color w:val="0000CC"/>
          <w:szCs w:val="24"/>
          <w:lang w:eastAsia="zh-CN"/>
        </w:rPr>
        <w:t>“</w:t>
      </w:r>
      <w:r w:rsidR="00B332E4">
        <w:rPr>
          <w:rFonts w:hint="eastAsia"/>
          <w:color w:val="0000CC"/>
          <w:szCs w:val="24"/>
          <w:lang w:eastAsia="zh-CN"/>
        </w:rPr>
        <w:t>cover crop</w:t>
      </w:r>
      <w:r w:rsidR="00B332E4">
        <w:rPr>
          <w:color w:val="0000CC"/>
          <w:szCs w:val="24"/>
          <w:lang w:eastAsia="zh-CN"/>
        </w:rPr>
        <w:t>”</w:t>
      </w:r>
      <w:r w:rsidR="00B332E4">
        <w:rPr>
          <w:rFonts w:hint="eastAsia"/>
          <w:color w:val="0000CC"/>
          <w:szCs w:val="24"/>
          <w:lang w:eastAsia="zh-CN"/>
        </w:rPr>
        <w:t xml:space="preserve">, </w:t>
      </w:r>
      <w:r w:rsidR="00B332E4">
        <w:rPr>
          <w:color w:val="0000CC"/>
          <w:szCs w:val="24"/>
          <w:lang w:eastAsia="zh-CN"/>
        </w:rPr>
        <w:t>“</w:t>
      </w:r>
      <w:r w:rsidR="00B332E4">
        <w:rPr>
          <w:rFonts w:hint="eastAsia"/>
          <w:color w:val="0000CC"/>
          <w:szCs w:val="24"/>
          <w:lang w:eastAsia="zh-CN"/>
        </w:rPr>
        <w:t>no-till</w:t>
      </w:r>
      <w:r w:rsidR="00B332E4">
        <w:rPr>
          <w:color w:val="0000CC"/>
          <w:szCs w:val="24"/>
          <w:lang w:eastAsia="zh-CN"/>
        </w:rPr>
        <w:t>”</w:t>
      </w:r>
      <w:r w:rsidR="00B332E4">
        <w:rPr>
          <w:rFonts w:hint="eastAsia"/>
          <w:color w:val="0000CC"/>
          <w:szCs w:val="24"/>
          <w:lang w:eastAsia="zh-CN"/>
        </w:rPr>
        <w:t xml:space="preserve">, </w:t>
      </w:r>
      <w:r w:rsidR="00B332E4">
        <w:rPr>
          <w:color w:val="0000CC"/>
          <w:szCs w:val="24"/>
          <w:lang w:eastAsia="zh-CN"/>
        </w:rPr>
        <w:t>“</w:t>
      </w:r>
      <w:r w:rsidR="00B332E4">
        <w:rPr>
          <w:rFonts w:hint="eastAsia"/>
          <w:color w:val="0000CC"/>
          <w:szCs w:val="24"/>
          <w:lang w:eastAsia="zh-CN"/>
        </w:rPr>
        <w:t>organic farm</w:t>
      </w:r>
      <w:r w:rsidR="00B332E4">
        <w:rPr>
          <w:color w:val="0000CC"/>
          <w:szCs w:val="24"/>
          <w:lang w:eastAsia="zh-CN"/>
        </w:rPr>
        <w:t>”</w:t>
      </w:r>
      <w:r w:rsidR="00B332E4">
        <w:rPr>
          <w:rFonts w:hint="eastAsia"/>
          <w:color w:val="0000CC"/>
          <w:szCs w:val="24"/>
          <w:lang w:eastAsia="zh-CN"/>
        </w:rPr>
        <w:t xml:space="preserve">, </w:t>
      </w:r>
      <w:r w:rsidR="00B332E4">
        <w:rPr>
          <w:color w:val="0000CC"/>
          <w:szCs w:val="24"/>
          <w:lang w:eastAsia="zh-CN"/>
        </w:rPr>
        <w:t>“</w:t>
      </w:r>
      <w:r w:rsidR="00B332E4">
        <w:rPr>
          <w:rFonts w:hint="eastAsia"/>
          <w:color w:val="0000CC"/>
          <w:szCs w:val="24"/>
          <w:lang w:eastAsia="zh-CN"/>
        </w:rPr>
        <w:t>agroforestry systems</w:t>
      </w:r>
      <w:r w:rsidR="00B332E4">
        <w:rPr>
          <w:color w:val="0000CC"/>
          <w:szCs w:val="24"/>
          <w:lang w:eastAsia="zh-CN"/>
        </w:rPr>
        <w:t>”</w:t>
      </w:r>
      <w:r w:rsidR="00B332E4">
        <w:rPr>
          <w:rFonts w:hint="eastAsia"/>
          <w:color w:val="0000CC"/>
          <w:szCs w:val="24"/>
          <w:lang w:eastAsia="zh-CN"/>
        </w:rPr>
        <w:t xml:space="preserve">) </w:t>
      </w:r>
      <w:r w:rsidR="00C13084" w:rsidRPr="0064160B">
        <w:rPr>
          <w:color w:val="0000CC"/>
          <w:szCs w:val="24"/>
        </w:rPr>
        <w:t>in ISI Web of Science</w:t>
      </w:r>
      <w:r w:rsidR="00C13084" w:rsidRPr="0064160B">
        <w:rPr>
          <w:rFonts w:hint="eastAsia"/>
          <w:color w:val="0000CC"/>
          <w:szCs w:val="24"/>
        </w:rPr>
        <w:t xml:space="preserve">, Google </w:t>
      </w:r>
      <w:r w:rsidR="00C13084" w:rsidRPr="0064160B">
        <w:rPr>
          <w:color w:val="0000CC"/>
          <w:szCs w:val="24"/>
        </w:rPr>
        <w:t>scholar</w:t>
      </w:r>
      <w:r w:rsidR="00C13084" w:rsidRPr="0064160B">
        <w:rPr>
          <w:rFonts w:hint="eastAsia"/>
          <w:color w:val="0000CC"/>
          <w:szCs w:val="24"/>
        </w:rPr>
        <w:t>,</w:t>
      </w:r>
      <w:r w:rsidR="00C13084" w:rsidRPr="0064160B">
        <w:rPr>
          <w:color w:val="0000CC"/>
          <w:szCs w:val="24"/>
        </w:rPr>
        <w:t xml:space="preserve"> and the CNKI to search published papers.</w:t>
      </w:r>
      <w:r w:rsidR="005D3D21" w:rsidRPr="0064160B">
        <w:rPr>
          <w:rFonts w:hint="eastAsia"/>
          <w:color w:val="0000CC"/>
          <w:szCs w:val="24"/>
          <w:lang w:eastAsia="zh-CN"/>
        </w:rPr>
        <w:t xml:space="preserve"> P</w:t>
      </w:r>
      <w:r w:rsidR="005D3D21" w:rsidRPr="0064160B">
        <w:rPr>
          <w:rFonts w:hint="eastAsia"/>
          <w:color w:val="0000CC"/>
          <w:szCs w:val="24"/>
        </w:rPr>
        <w:t xml:space="preserve">apers from peer reviewed journals, conference collections, </w:t>
      </w:r>
      <w:r w:rsidR="005D3D21" w:rsidRPr="0064160B">
        <w:rPr>
          <w:color w:val="0000CC"/>
          <w:szCs w:val="24"/>
        </w:rPr>
        <w:t>theses</w:t>
      </w:r>
      <w:r w:rsidR="005D3D21" w:rsidRPr="0064160B">
        <w:rPr>
          <w:rFonts w:hint="eastAsia"/>
          <w:color w:val="0000CC"/>
          <w:szCs w:val="24"/>
        </w:rPr>
        <w:t>, and dissertations are included.</w:t>
      </w:r>
      <w:r w:rsidR="005D3D21" w:rsidRPr="0064160B">
        <w:rPr>
          <w:rFonts w:hint="eastAsia"/>
          <w:color w:val="0000CC"/>
          <w:szCs w:val="24"/>
          <w:lang w:eastAsia="zh-CN"/>
        </w:rPr>
        <w:t xml:space="preserve"> No other restriction was considered on the </w:t>
      </w:r>
      <w:r w:rsidR="005D3D21" w:rsidRPr="0064160B">
        <w:rPr>
          <w:color w:val="0000CC"/>
          <w:szCs w:val="24"/>
          <w:lang w:eastAsia="zh-CN"/>
        </w:rPr>
        <w:t>language</w:t>
      </w:r>
      <w:r w:rsidR="005D3D21" w:rsidRPr="0064160B">
        <w:rPr>
          <w:rFonts w:hint="eastAsia"/>
          <w:color w:val="0000CC"/>
          <w:szCs w:val="24"/>
          <w:lang w:eastAsia="zh-CN"/>
        </w:rPr>
        <w:t xml:space="preserve">, </w:t>
      </w:r>
      <w:r w:rsidR="005D3D21" w:rsidRPr="0064160B">
        <w:rPr>
          <w:color w:val="0000CC"/>
          <w:szCs w:val="24"/>
          <w:lang w:eastAsia="zh-CN"/>
        </w:rPr>
        <w:t>publication</w:t>
      </w:r>
      <w:r w:rsidR="005D3D21" w:rsidRPr="0064160B">
        <w:rPr>
          <w:rFonts w:hint="eastAsia"/>
          <w:color w:val="0000CC"/>
          <w:szCs w:val="24"/>
          <w:lang w:eastAsia="zh-CN"/>
        </w:rPr>
        <w:t xml:space="preserve"> data, and other filtering criteria.</w:t>
      </w:r>
      <w:r w:rsidR="00C13084" w:rsidRPr="0064160B">
        <w:rPr>
          <w:color w:val="0000CC"/>
          <w:szCs w:val="24"/>
        </w:rPr>
        <w:t xml:space="preserve"> We </w:t>
      </w:r>
      <w:r w:rsidR="007C67DB" w:rsidRPr="0064160B">
        <w:rPr>
          <w:color w:val="0000CC"/>
          <w:szCs w:val="24"/>
          <w:lang w:eastAsia="zh-CN"/>
        </w:rPr>
        <w:t>collected</w:t>
      </w:r>
      <w:r w:rsidR="007C67DB" w:rsidRPr="0064160B">
        <w:rPr>
          <w:rFonts w:hint="eastAsia"/>
          <w:color w:val="0000CC"/>
          <w:szCs w:val="24"/>
          <w:lang w:eastAsia="zh-CN"/>
        </w:rPr>
        <w:t xml:space="preserve"> </w:t>
      </w:r>
      <w:ins w:id="42" w:author="Windows User" w:date="2018-10-22T17:41:00Z">
        <w:r w:rsidR="00DA7014">
          <w:rPr>
            <w:rFonts w:hint="eastAsia"/>
            <w:color w:val="0000CC"/>
            <w:szCs w:val="24"/>
            <w:lang w:eastAsia="zh-CN"/>
          </w:rPr>
          <w:t xml:space="preserve">a </w:t>
        </w:r>
      </w:ins>
      <w:r w:rsidR="007C67DB" w:rsidRPr="0064160B">
        <w:rPr>
          <w:rFonts w:hint="eastAsia"/>
          <w:color w:val="0000CC"/>
          <w:szCs w:val="24"/>
          <w:lang w:eastAsia="zh-CN"/>
        </w:rPr>
        <w:t>total</w:t>
      </w:r>
      <w:ins w:id="43" w:author="Windows User" w:date="2018-10-22T17:41:00Z">
        <w:r w:rsidR="00DA7014">
          <w:rPr>
            <w:rFonts w:hint="eastAsia"/>
            <w:color w:val="0000CC"/>
            <w:szCs w:val="24"/>
            <w:lang w:eastAsia="zh-CN"/>
          </w:rPr>
          <w:t xml:space="preserve"> of</w:t>
        </w:r>
      </w:ins>
      <w:del w:id="44" w:author="Windows User" w:date="2018-10-22T17:41:00Z">
        <w:r w:rsidR="007C67DB" w:rsidRPr="0064160B" w:rsidDel="00DA7014">
          <w:rPr>
            <w:rFonts w:hint="eastAsia"/>
            <w:color w:val="0000CC"/>
            <w:szCs w:val="24"/>
            <w:lang w:eastAsia="zh-CN"/>
          </w:rPr>
          <w:delText>ly</w:delText>
        </w:r>
      </w:del>
      <w:r w:rsidR="007C67DB" w:rsidRPr="0064160B">
        <w:rPr>
          <w:rFonts w:hint="eastAsia"/>
          <w:color w:val="0000CC"/>
          <w:szCs w:val="24"/>
          <w:lang w:eastAsia="zh-CN"/>
        </w:rPr>
        <w:t xml:space="preserve"> more than 500 papers, we </w:t>
      </w:r>
      <w:r w:rsidR="005D3D21" w:rsidRPr="0064160B">
        <w:rPr>
          <w:rFonts w:hint="eastAsia"/>
          <w:color w:val="0000CC"/>
          <w:szCs w:val="24"/>
          <w:lang w:eastAsia="zh-CN"/>
        </w:rPr>
        <w:t xml:space="preserve">then read through articles and </w:t>
      </w:r>
      <w:r w:rsidR="00C13084" w:rsidRPr="0064160B">
        <w:rPr>
          <w:color w:val="0000CC"/>
          <w:szCs w:val="24"/>
        </w:rPr>
        <w:t xml:space="preserve">used the following criteria to determine whether the publication would be included in </w:t>
      </w:r>
      <w:r w:rsidR="00C13084" w:rsidRPr="0064160B">
        <w:rPr>
          <w:rFonts w:hint="eastAsia"/>
          <w:color w:val="0000CC"/>
          <w:szCs w:val="24"/>
        </w:rPr>
        <w:t>this study</w:t>
      </w:r>
      <w:r w:rsidR="00C13084" w:rsidRPr="0064160B">
        <w:rPr>
          <w:color w:val="0000CC"/>
          <w:szCs w:val="24"/>
        </w:rPr>
        <w:t xml:space="preserve">: (1) </w:t>
      </w:r>
      <w:r w:rsidR="00C13084" w:rsidRPr="0064160B">
        <w:rPr>
          <w:rFonts w:hint="eastAsia"/>
          <w:color w:val="0000CC"/>
          <w:szCs w:val="24"/>
        </w:rPr>
        <w:t>experiments</w:t>
      </w:r>
      <w:r w:rsidR="00C13084" w:rsidRPr="0064160B">
        <w:rPr>
          <w:color w:val="0000CC"/>
          <w:szCs w:val="24"/>
        </w:rPr>
        <w:t xml:space="preserve"> were conducted in the field</w:t>
      </w:r>
      <w:r w:rsidR="00C13084" w:rsidRPr="0064160B">
        <w:rPr>
          <w:rFonts w:hint="eastAsia"/>
          <w:color w:val="0000CC"/>
          <w:szCs w:val="24"/>
        </w:rPr>
        <w:t xml:space="preserve"> or research station</w:t>
      </w:r>
      <w:r w:rsidR="00C13084" w:rsidRPr="0064160B">
        <w:rPr>
          <w:color w:val="0000CC"/>
          <w:szCs w:val="24"/>
        </w:rPr>
        <w:t xml:space="preserve">; (2) the publications </w:t>
      </w:r>
      <w:bookmarkEnd w:id="38"/>
      <w:bookmarkEnd w:id="39"/>
      <w:r w:rsidR="00C13084" w:rsidRPr="0064160B">
        <w:rPr>
          <w:rFonts w:hint="eastAsia"/>
          <w:color w:val="0000CC"/>
          <w:szCs w:val="24"/>
        </w:rPr>
        <w:t>reported comparison between control (</w:t>
      </w:r>
      <w:r w:rsidR="005D3D21" w:rsidRPr="0064160B">
        <w:rPr>
          <w:rFonts w:hint="eastAsia"/>
          <w:color w:val="0000CC"/>
          <w:szCs w:val="24"/>
          <w:lang w:eastAsia="zh-CN"/>
        </w:rPr>
        <w:t>traditional management</w:t>
      </w:r>
      <w:r w:rsidR="00C13084" w:rsidRPr="0064160B">
        <w:rPr>
          <w:rFonts w:hint="eastAsia"/>
          <w:color w:val="0000CC"/>
          <w:szCs w:val="24"/>
        </w:rPr>
        <w:t>) and treatment (</w:t>
      </w:r>
      <w:r w:rsidR="005D3D21" w:rsidRPr="0064160B">
        <w:rPr>
          <w:rFonts w:hint="eastAsia"/>
          <w:color w:val="0000CC"/>
          <w:szCs w:val="24"/>
          <w:lang w:eastAsia="zh-CN"/>
        </w:rPr>
        <w:t>conservational management</w:t>
      </w:r>
      <w:r w:rsidR="00C13084" w:rsidRPr="0064160B">
        <w:rPr>
          <w:rFonts w:hint="eastAsia"/>
          <w:color w:val="0000CC"/>
          <w:szCs w:val="24"/>
        </w:rPr>
        <w:t>);</w:t>
      </w:r>
      <w:r w:rsidR="005D3D21" w:rsidRPr="0064160B">
        <w:rPr>
          <w:rFonts w:hint="eastAsia"/>
          <w:color w:val="0000CC"/>
          <w:szCs w:val="24"/>
          <w:lang w:eastAsia="zh-CN"/>
        </w:rPr>
        <w:t xml:space="preserve"> (3) </w:t>
      </w:r>
      <w:ins w:id="45" w:author="Windows User" w:date="2018-10-22T17:40:00Z">
        <w:r w:rsidR="00F11218">
          <w:rPr>
            <w:rFonts w:hint="eastAsia"/>
            <w:color w:val="0000CC"/>
            <w:szCs w:val="24"/>
            <w:lang w:eastAsia="zh-CN"/>
          </w:rPr>
          <w:t xml:space="preserve">publications </w:t>
        </w:r>
      </w:ins>
      <w:r w:rsidR="005D3D21" w:rsidRPr="0064160B">
        <w:rPr>
          <w:rFonts w:hint="eastAsia"/>
          <w:color w:val="0000CC"/>
          <w:szCs w:val="24"/>
          <w:lang w:eastAsia="zh-CN"/>
        </w:rPr>
        <w:t>provide at least one comparison between control and treatment of soil health indicators (Table 2).</w:t>
      </w:r>
      <w:r w:rsidR="007C67DB" w:rsidRPr="0064160B">
        <w:rPr>
          <w:rFonts w:hint="eastAsia"/>
          <w:color w:val="0000CC"/>
          <w:szCs w:val="24"/>
          <w:lang w:eastAsia="zh-CN"/>
        </w:rPr>
        <w:t xml:space="preserve"> </w:t>
      </w:r>
      <w:r w:rsidR="00E04D6F" w:rsidRPr="0064160B">
        <w:rPr>
          <w:color w:val="0000CC"/>
          <w:szCs w:val="24"/>
          <w:lang w:val="en-US"/>
        </w:rPr>
        <w:t xml:space="preserve">Within these constraints, </w:t>
      </w:r>
      <w:r w:rsidR="007C67DB" w:rsidRPr="0064160B">
        <w:rPr>
          <w:rFonts w:hint="eastAsia"/>
          <w:color w:val="0000CC"/>
          <w:szCs w:val="24"/>
          <w:lang w:val="en-US" w:eastAsia="zh-CN"/>
        </w:rPr>
        <w:t>281 papers</w:t>
      </w:r>
      <w:r w:rsidR="00B332E4">
        <w:rPr>
          <w:rFonts w:hint="eastAsia"/>
          <w:color w:val="0000CC"/>
          <w:szCs w:val="24"/>
          <w:lang w:val="en-US" w:eastAsia="zh-CN"/>
        </w:rPr>
        <w:t xml:space="preserve"> were extracted and integrated into </w:t>
      </w:r>
      <w:ins w:id="46" w:author="Windows User" w:date="2018-10-22T17:41:00Z">
        <w:r w:rsidR="00DA7014">
          <w:rPr>
            <w:rFonts w:hint="eastAsia"/>
            <w:color w:val="0000CC"/>
            <w:szCs w:val="24"/>
            <w:lang w:val="en-US" w:eastAsia="zh-CN"/>
          </w:rPr>
          <w:t xml:space="preserve">the </w:t>
        </w:r>
      </w:ins>
      <w:proofErr w:type="spellStart"/>
      <w:r w:rsidR="00B332E4" w:rsidRPr="0064160B">
        <w:rPr>
          <w:rFonts w:hint="eastAsia"/>
          <w:color w:val="0000CC"/>
          <w:lang w:eastAsia="zh-CN"/>
        </w:rPr>
        <w:t>SoilHealthDB</w:t>
      </w:r>
      <w:proofErr w:type="spellEnd"/>
      <w:r w:rsidR="007C67DB" w:rsidRPr="0064160B">
        <w:rPr>
          <w:rFonts w:hint="eastAsia"/>
          <w:color w:val="0000CC"/>
          <w:szCs w:val="24"/>
          <w:lang w:val="en-US" w:eastAsia="zh-CN"/>
        </w:rPr>
        <w:t>.</w:t>
      </w:r>
    </w:p>
    <w:p w14:paraId="6CCB21F1" w14:textId="0851F3F0" w:rsidR="00E04D6F" w:rsidRPr="0064160B" w:rsidRDefault="00E04D6F" w:rsidP="00B12463">
      <w:pPr>
        <w:spacing w:before="120" w:after="120"/>
        <w:ind w:firstLine="360"/>
        <w:rPr>
          <w:color w:val="0000CC"/>
          <w:szCs w:val="24"/>
          <w:lang w:val="en-US" w:eastAsia="zh-CN"/>
        </w:rPr>
      </w:pPr>
      <w:r w:rsidRPr="0064160B">
        <w:rPr>
          <w:rFonts w:hint="eastAsia"/>
          <w:color w:val="0000CC"/>
          <w:szCs w:val="24"/>
          <w:lang w:val="en-US"/>
        </w:rPr>
        <w:t>Data are digitized from tables and figures</w:t>
      </w:r>
      <w:del w:id="47" w:author="Windows User" w:date="2018-10-22T17:42:00Z">
        <w:r w:rsidRPr="0064160B" w:rsidDel="00DA7014">
          <w:rPr>
            <w:rFonts w:hint="eastAsia"/>
            <w:color w:val="0000CC"/>
            <w:szCs w:val="24"/>
            <w:lang w:val="en-US"/>
          </w:rPr>
          <w:delText>,</w:delText>
        </w:r>
      </w:del>
      <w:ins w:id="48" w:author="Windows User" w:date="2018-10-22T17:42:00Z">
        <w:r w:rsidR="00DA7014">
          <w:rPr>
            <w:rFonts w:hint="eastAsia"/>
            <w:color w:val="0000CC"/>
            <w:szCs w:val="24"/>
            <w:lang w:val="en-US" w:eastAsia="zh-CN"/>
          </w:rPr>
          <w:t>.</w:t>
        </w:r>
      </w:ins>
      <w:r w:rsidRPr="0064160B">
        <w:rPr>
          <w:rFonts w:hint="eastAsia"/>
          <w:color w:val="0000CC"/>
          <w:szCs w:val="24"/>
          <w:lang w:val="en-US"/>
        </w:rPr>
        <w:t xml:space="preserve"> </w:t>
      </w:r>
      <w:ins w:id="49" w:author="Windows User" w:date="2018-10-22T17:42:00Z">
        <w:r w:rsidR="00DA7014">
          <w:rPr>
            <w:rFonts w:hint="eastAsia"/>
            <w:color w:val="0000CC"/>
            <w:szCs w:val="24"/>
            <w:lang w:val="en-US" w:eastAsia="zh-CN"/>
          </w:rPr>
          <w:t>T</w:t>
        </w:r>
      </w:ins>
      <w:del w:id="50" w:author="Windows User" w:date="2018-10-22T17:42:00Z">
        <w:r w:rsidRPr="0064160B" w:rsidDel="00DA7014">
          <w:rPr>
            <w:color w:val="0000CC"/>
            <w:szCs w:val="24"/>
            <w:lang w:val="en-US"/>
          </w:rPr>
          <w:delText>t</w:delText>
        </w:r>
      </w:del>
      <w:r w:rsidRPr="0064160B">
        <w:rPr>
          <w:color w:val="0000CC"/>
          <w:szCs w:val="24"/>
          <w:lang w:val="en-US"/>
        </w:rPr>
        <w:t xml:space="preserve">he software Data Thief </w:t>
      </w:r>
      <w:r w:rsidRPr="0064160B">
        <w:rPr>
          <w:rFonts w:hint="eastAsia"/>
          <w:color w:val="0000CC"/>
          <w:szCs w:val="24"/>
          <w:lang w:val="en-US"/>
        </w:rPr>
        <w:t xml:space="preserve">was used to read the data from figures </w:t>
      </w:r>
      <w:r w:rsidRPr="0064160B">
        <w:rPr>
          <w:color w:val="0000CC"/>
          <w:szCs w:val="24"/>
          <w:lang w:val="en-US"/>
        </w:rPr>
        <w:t>(version III, http://datathief.org/).</w:t>
      </w:r>
      <w:r w:rsidRPr="0064160B">
        <w:rPr>
          <w:rFonts w:hint="eastAsia"/>
          <w:color w:val="0000CC"/>
          <w:szCs w:val="24"/>
          <w:lang w:val="en-US"/>
        </w:rPr>
        <w:t xml:space="preserve"> Background information was extracted from the publication and fit into </w:t>
      </w:r>
      <w:r w:rsidRPr="0064160B">
        <w:rPr>
          <w:rFonts w:hint="eastAsia"/>
          <w:color w:val="0000CC"/>
          <w:szCs w:val="24"/>
          <w:lang w:val="en-US" w:eastAsia="zh-CN"/>
        </w:rPr>
        <w:t>46</w:t>
      </w:r>
      <w:r w:rsidRPr="0064160B">
        <w:rPr>
          <w:rFonts w:hint="eastAsia"/>
          <w:color w:val="0000CC"/>
          <w:szCs w:val="24"/>
          <w:lang w:val="en-US"/>
        </w:rPr>
        <w:t xml:space="preserve"> </w:t>
      </w:r>
      <w:r w:rsidRPr="0064160B">
        <w:rPr>
          <w:color w:val="0000CC"/>
          <w:szCs w:val="24"/>
          <w:lang w:val="en-US"/>
        </w:rPr>
        <w:t>background</w:t>
      </w:r>
      <w:r w:rsidRPr="0064160B">
        <w:rPr>
          <w:rFonts w:hint="eastAsia"/>
          <w:color w:val="0000CC"/>
          <w:szCs w:val="24"/>
          <w:lang w:val="en-US"/>
        </w:rPr>
        <w:t xml:space="preserve"> indicators</w:t>
      </w:r>
      <w:r w:rsidRPr="0064160B">
        <w:rPr>
          <w:rFonts w:hint="eastAsia"/>
          <w:color w:val="0000CC"/>
          <w:szCs w:val="24"/>
          <w:lang w:val="en-US" w:eastAsia="zh-CN"/>
        </w:rPr>
        <w:t xml:space="preserve"> (Table 1)</w:t>
      </w:r>
      <w:r w:rsidRPr="0064160B">
        <w:rPr>
          <w:rFonts w:hint="eastAsia"/>
          <w:color w:val="0000CC"/>
          <w:szCs w:val="24"/>
          <w:lang w:val="en-US"/>
        </w:rPr>
        <w:t xml:space="preserve">. When latitude and longitude were not reported in the </w:t>
      </w:r>
      <w:r w:rsidRPr="0064160B">
        <w:rPr>
          <w:color w:val="0000CC"/>
          <w:szCs w:val="24"/>
          <w:lang w:val="en-US"/>
        </w:rPr>
        <w:t>literature</w:t>
      </w:r>
      <w:r w:rsidRPr="0064160B">
        <w:rPr>
          <w:rFonts w:hint="eastAsia"/>
          <w:color w:val="0000CC"/>
          <w:szCs w:val="24"/>
          <w:lang w:val="en-US"/>
        </w:rPr>
        <w:t xml:space="preserve">, they were collected from </w:t>
      </w:r>
      <w:r w:rsidRPr="0064160B">
        <w:rPr>
          <w:color w:val="0000CC"/>
          <w:szCs w:val="24"/>
          <w:lang w:val="en-US"/>
        </w:rPr>
        <w:t>https://www.findlatitudeandlongitude.com</w:t>
      </w:r>
      <w:r w:rsidRPr="0064160B">
        <w:rPr>
          <w:rFonts w:hint="eastAsia"/>
          <w:color w:val="0000CC"/>
          <w:szCs w:val="24"/>
          <w:lang w:val="en-US"/>
        </w:rPr>
        <w:t xml:space="preserve"> based on the site</w:t>
      </w:r>
      <w:r w:rsidRPr="0064160B">
        <w:rPr>
          <w:color w:val="0000CC"/>
          <w:szCs w:val="24"/>
          <w:lang w:val="en-US"/>
        </w:rPr>
        <w:t>’</w:t>
      </w:r>
      <w:r w:rsidRPr="0064160B">
        <w:rPr>
          <w:rFonts w:hint="eastAsia"/>
          <w:color w:val="0000CC"/>
          <w:szCs w:val="24"/>
          <w:lang w:val="en-US"/>
        </w:rPr>
        <w:t>s name</w:t>
      </w:r>
      <w:del w:id="51" w:author="Windows User" w:date="2018-10-22T17:42:00Z">
        <w:r w:rsidRPr="0064160B" w:rsidDel="00DA7014">
          <w:rPr>
            <w:rFonts w:hint="eastAsia"/>
            <w:color w:val="0000CC"/>
            <w:szCs w:val="24"/>
            <w:lang w:val="en-US"/>
          </w:rPr>
          <w:delText>,</w:delText>
        </w:r>
      </w:del>
      <w:ins w:id="52" w:author="Windows User" w:date="2018-10-22T17:42:00Z">
        <w:r w:rsidR="00DA7014">
          <w:rPr>
            <w:rFonts w:hint="eastAsia"/>
            <w:color w:val="0000CC"/>
            <w:szCs w:val="24"/>
            <w:lang w:val="en-US" w:eastAsia="zh-CN"/>
          </w:rPr>
          <w:t>.</w:t>
        </w:r>
      </w:ins>
      <w:r w:rsidRPr="0064160B">
        <w:rPr>
          <w:rFonts w:hint="eastAsia"/>
          <w:color w:val="0000CC"/>
          <w:szCs w:val="24"/>
          <w:lang w:val="en-US"/>
        </w:rPr>
        <w:t xml:space="preserve"> </w:t>
      </w:r>
      <w:ins w:id="53" w:author="Windows User" w:date="2018-10-22T17:43:00Z">
        <w:r w:rsidR="00DA7014">
          <w:rPr>
            <w:rFonts w:hint="eastAsia"/>
            <w:color w:val="0000CC"/>
            <w:szCs w:val="24"/>
            <w:lang w:val="en-US" w:eastAsia="zh-CN"/>
          </w:rPr>
          <w:t>When elevation was missing from the original paper, it</w:t>
        </w:r>
      </w:ins>
      <w:del w:id="54" w:author="Windows User" w:date="2018-10-22T17:42:00Z">
        <w:r w:rsidRPr="0064160B" w:rsidDel="00DA7014">
          <w:rPr>
            <w:rFonts w:hint="eastAsia"/>
            <w:color w:val="0000CC"/>
            <w:szCs w:val="24"/>
            <w:lang w:val="en-US"/>
          </w:rPr>
          <w:delText>e</w:delText>
        </w:r>
      </w:del>
      <w:del w:id="55" w:author="Windows User" w:date="2018-10-22T17:43:00Z">
        <w:r w:rsidRPr="0064160B" w:rsidDel="00DA7014">
          <w:rPr>
            <w:rFonts w:hint="eastAsia"/>
            <w:color w:val="0000CC"/>
            <w:szCs w:val="24"/>
            <w:lang w:val="en-US"/>
          </w:rPr>
          <w:delText>levation</w:delText>
        </w:r>
      </w:del>
      <w:r w:rsidRPr="0064160B">
        <w:rPr>
          <w:rFonts w:hint="eastAsia"/>
          <w:color w:val="0000CC"/>
          <w:szCs w:val="24"/>
          <w:lang w:val="en-US"/>
        </w:rPr>
        <w:t xml:space="preserve"> was identified by latitude and longitude in </w:t>
      </w:r>
      <w:r w:rsidRPr="0064160B">
        <w:rPr>
          <w:color w:val="0000CC"/>
          <w:szCs w:val="24"/>
          <w:lang w:val="en-US"/>
        </w:rPr>
        <w:t>https://www.freemaptools.com/elevation-finder.htm</w:t>
      </w:r>
      <w:del w:id="56" w:author="Windows User" w:date="2018-10-22T17:43:00Z">
        <w:r w:rsidRPr="0064160B" w:rsidDel="00DA7014">
          <w:rPr>
            <w:rFonts w:hint="eastAsia"/>
            <w:color w:val="0000CC"/>
            <w:szCs w:val="24"/>
            <w:lang w:val="en-US"/>
          </w:rPr>
          <w:delText xml:space="preserve"> when it was not reported in the original paper</w:delText>
        </w:r>
      </w:del>
      <w:r w:rsidRPr="0064160B">
        <w:rPr>
          <w:rFonts w:hint="eastAsia"/>
          <w:color w:val="0000CC"/>
          <w:szCs w:val="24"/>
          <w:lang w:val="en-US"/>
        </w:rPr>
        <w:t>.</w:t>
      </w:r>
      <w:r w:rsidR="007C67DB" w:rsidRPr="0064160B">
        <w:rPr>
          <w:rFonts w:hint="eastAsia"/>
          <w:color w:val="0000CC"/>
          <w:szCs w:val="24"/>
          <w:lang w:val="en-US" w:eastAsia="zh-CN"/>
        </w:rPr>
        <w:t xml:space="preserve"> The extracted data </w:t>
      </w:r>
      <w:r w:rsidR="007C67DB" w:rsidRPr="0064160B">
        <w:rPr>
          <w:color w:val="0000CC"/>
          <w:szCs w:val="24"/>
          <w:lang w:val="en-US"/>
        </w:rPr>
        <w:t xml:space="preserve">from </w:t>
      </w:r>
      <w:r w:rsidR="007C67DB" w:rsidRPr="0064160B">
        <w:rPr>
          <w:rFonts w:hint="eastAsia"/>
          <w:color w:val="0000CC"/>
          <w:szCs w:val="24"/>
          <w:lang w:val="en-US" w:eastAsia="zh-CN"/>
        </w:rPr>
        <w:t>28</w:t>
      </w:r>
      <w:r w:rsidR="007C67DB" w:rsidRPr="0064160B">
        <w:rPr>
          <w:rFonts w:hint="eastAsia"/>
          <w:color w:val="0000CC"/>
          <w:szCs w:val="24"/>
          <w:lang w:val="en-US"/>
        </w:rPr>
        <w:t>1</w:t>
      </w:r>
      <w:r w:rsidR="007C67DB" w:rsidRPr="0064160B">
        <w:rPr>
          <w:color w:val="0000CC"/>
          <w:szCs w:val="24"/>
          <w:lang w:val="en-US"/>
        </w:rPr>
        <w:t xml:space="preserve"> </w:t>
      </w:r>
      <w:r w:rsidR="007C67DB" w:rsidRPr="0064160B">
        <w:rPr>
          <w:rFonts w:hint="eastAsia"/>
          <w:color w:val="0000CC"/>
          <w:szCs w:val="24"/>
          <w:lang w:val="en-US" w:eastAsia="zh-CN"/>
        </w:rPr>
        <w:t>papers resulted in</w:t>
      </w:r>
      <w:r w:rsidR="007C67DB" w:rsidRPr="0064160B">
        <w:rPr>
          <w:color w:val="0000CC"/>
          <w:szCs w:val="24"/>
          <w:lang w:val="en-US"/>
        </w:rPr>
        <w:t xml:space="preserve"> </w:t>
      </w:r>
      <w:r w:rsidR="007C67DB" w:rsidRPr="0064160B">
        <w:rPr>
          <w:rFonts w:hint="eastAsia"/>
          <w:color w:val="0000CC"/>
          <w:szCs w:val="24"/>
          <w:lang w:val="en-US" w:eastAsia="zh-CN"/>
        </w:rPr>
        <w:t>5241</w:t>
      </w:r>
      <w:r w:rsidR="007C67DB" w:rsidRPr="0064160B">
        <w:rPr>
          <w:rFonts w:hint="eastAsia"/>
          <w:color w:val="0000CC"/>
          <w:szCs w:val="24"/>
          <w:lang w:val="en-US"/>
        </w:rPr>
        <w:t xml:space="preserve"> </w:t>
      </w:r>
      <w:r w:rsidR="007C67DB" w:rsidRPr="0064160B">
        <w:rPr>
          <w:rFonts w:hint="eastAsia"/>
          <w:color w:val="0000CC"/>
          <w:szCs w:val="24"/>
          <w:lang w:val="en-US" w:eastAsia="zh-CN"/>
        </w:rPr>
        <w:t>comparisons</w:t>
      </w:r>
      <w:r w:rsidR="007C67DB" w:rsidRPr="0064160B">
        <w:rPr>
          <w:color w:val="0000CC"/>
          <w:szCs w:val="24"/>
          <w:lang w:val="en-US"/>
        </w:rPr>
        <w:t xml:space="preserve"> across the globe (Fig</w:t>
      </w:r>
      <w:r w:rsidR="007C67DB" w:rsidRPr="0064160B">
        <w:rPr>
          <w:rFonts w:hint="eastAsia"/>
          <w:color w:val="0000CC"/>
          <w:szCs w:val="24"/>
          <w:lang w:val="en-US"/>
        </w:rPr>
        <w:t>ure</w:t>
      </w:r>
      <w:r w:rsidR="007C67DB" w:rsidRPr="0064160B">
        <w:rPr>
          <w:color w:val="0000CC"/>
          <w:szCs w:val="24"/>
          <w:lang w:val="en-US"/>
        </w:rPr>
        <w:t xml:space="preserve"> 1)</w:t>
      </w:r>
      <w:r w:rsidR="007C67DB" w:rsidRPr="0064160B">
        <w:rPr>
          <w:rFonts w:hint="eastAsia"/>
          <w:color w:val="0000CC"/>
          <w:szCs w:val="24"/>
          <w:lang w:val="en-US" w:eastAsia="zh-CN"/>
        </w:rPr>
        <w:t xml:space="preserve">, </w:t>
      </w:r>
      <w:r w:rsidR="007C67DB" w:rsidRPr="0064160B">
        <w:rPr>
          <w:color w:val="0000CC"/>
          <w:szCs w:val="24"/>
          <w:lang w:val="en-US" w:eastAsia="zh-CN"/>
        </w:rPr>
        <w:t>approximately</w:t>
      </w:r>
      <w:r w:rsidR="007C67DB" w:rsidRPr="0064160B">
        <w:rPr>
          <w:rFonts w:hint="eastAsia"/>
          <w:color w:val="0000CC"/>
          <w:szCs w:val="24"/>
          <w:lang w:val="en-US" w:eastAsia="zh-CN"/>
        </w:rPr>
        <w:t xml:space="preserve"> 20 comparisons in one study, and some of the </w:t>
      </w:r>
      <w:r w:rsidR="007C67DB" w:rsidRPr="0064160B">
        <w:rPr>
          <w:color w:val="0000CC"/>
          <w:szCs w:val="24"/>
          <w:lang w:val="en-US" w:eastAsia="zh-CN"/>
        </w:rPr>
        <w:t>comparison</w:t>
      </w:r>
      <w:r w:rsidR="007C67DB" w:rsidRPr="0064160B">
        <w:rPr>
          <w:rFonts w:hint="eastAsia"/>
          <w:color w:val="0000CC"/>
          <w:szCs w:val="24"/>
          <w:lang w:val="en-US" w:eastAsia="zh-CN"/>
        </w:rPr>
        <w:t>s</w:t>
      </w:r>
      <w:r w:rsidR="007C67DB" w:rsidRPr="0064160B">
        <w:rPr>
          <w:color w:val="0000CC"/>
          <w:szCs w:val="24"/>
          <w:lang w:val="en-US" w:eastAsia="zh-CN"/>
        </w:rPr>
        <w:t xml:space="preserve"> </w:t>
      </w:r>
      <w:r w:rsidR="007C67DB" w:rsidRPr="0064160B">
        <w:rPr>
          <w:rFonts w:hint="eastAsia"/>
          <w:color w:val="0000CC"/>
          <w:szCs w:val="24"/>
          <w:lang w:val="en-US" w:eastAsia="zh-CN"/>
        </w:rPr>
        <w:t xml:space="preserve">are not </w:t>
      </w:r>
      <w:r w:rsidR="007C67DB" w:rsidRPr="0064160B">
        <w:rPr>
          <w:color w:val="0000CC"/>
          <w:szCs w:val="24"/>
          <w:lang w:val="en-US" w:eastAsia="zh-CN"/>
        </w:rPr>
        <w:t>independent</w:t>
      </w:r>
      <w:r w:rsidR="007C67DB" w:rsidRPr="0064160B">
        <w:rPr>
          <w:rFonts w:hint="eastAsia"/>
          <w:color w:val="0000CC"/>
          <w:szCs w:val="24"/>
          <w:lang w:val="en-US" w:eastAsia="zh-CN"/>
        </w:rPr>
        <w:t xml:space="preserve">. We </w:t>
      </w:r>
      <w:r w:rsidR="007C67DB" w:rsidRPr="0064160B">
        <w:rPr>
          <w:color w:val="0000CC"/>
          <w:szCs w:val="24"/>
          <w:lang w:val="en-US" w:eastAsia="zh-CN"/>
        </w:rPr>
        <w:t>allocat</w:t>
      </w:r>
      <w:r w:rsidR="007C67DB" w:rsidRPr="0064160B">
        <w:rPr>
          <w:rFonts w:hint="eastAsia"/>
          <w:color w:val="0000CC"/>
          <w:szCs w:val="24"/>
          <w:lang w:val="en-US" w:eastAsia="zh-CN"/>
        </w:rPr>
        <w:t xml:space="preserve">e a unique experiment ID to a comparison if the </w:t>
      </w:r>
      <w:r w:rsidR="00490C26">
        <w:rPr>
          <w:rFonts w:hint="eastAsia"/>
          <w:color w:val="0000CC"/>
          <w:szCs w:val="24"/>
          <w:lang w:val="en-US" w:eastAsia="zh-CN"/>
        </w:rPr>
        <w:t>cover crop</w:t>
      </w:r>
      <w:r w:rsidR="007C67DB" w:rsidRPr="0064160B">
        <w:rPr>
          <w:rFonts w:hint="eastAsia"/>
          <w:color w:val="0000CC"/>
          <w:szCs w:val="24"/>
          <w:lang w:val="en-US" w:eastAsia="zh-CN"/>
        </w:rPr>
        <w:t xml:space="preserve"> group, cash crop group, site, tillage, </w:t>
      </w:r>
      <w:r w:rsidR="007C67DB" w:rsidRPr="0064160B">
        <w:rPr>
          <w:color w:val="0000CC"/>
          <w:szCs w:val="24"/>
          <w:lang w:val="en-US" w:eastAsia="zh-CN"/>
        </w:rPr>
        <w:t>fertilization</w:t>
      </w:r>
      <w:r w:rsidR="007C67DB" w:rsidRPr="0064160B">
        <w:rPr>
          <w:rFonts w:hint="eastAsia"/>
          <w:color w:val="0000CC"/>
          <w:szCs w:val="24"/>
          <w:lang w:val="en-US" w:eastAsia="zh-CN"/>
        </w:rPr>
        <w:t>, soil depth, termination, or rotation is different within a comparison (Figure 2)</w:t>
      </w:r>
      <w:del w:id="57" w:author="Windows User" w:date="2018-10-22T17:45:00Z">
        <w:r w:rsidR="007C67DB" w:rsidRPr="0064160B" w:rsidDel="00DA7014">
          <w:rPr>
            <w:rFonts w:hint="eastAsia"/>
            <w:color w:val="0000CC"/>
            <w:szCs w:val="24"/>
            <w:lang w:val="en-US" w:eastAsia="zh-CN"/>
          </w:rPr>
          <w:delText>,</w:delText>
        </w:r>
      </w:del>
      <w:ins w:id="58" w:author="Windows User" w:date="2018-10-22T17:45:00Z">
        <w:r w:rsidR="00DA7014">
          <w:rPr>
            <w:rFonts w:hint="eastAsia"/>
            <w:color w:val="0000CC"/>
            <w:szCs w:val="24"/>
            <w:lang w:val="en-US" w:eastAsia="zh-CN"/>
          </w:rPr>
          <w:t>.</w:t>
        </w:r>
      </w:ins>
      <w:r w:rsidR="007C67DB" w:rsidRPr="0064160B">
        <w:rPr>
          <w:rFonts w:hint="eastAsia"/>
          <w:color w:val="0000CC"/>
          <w:szCs w:val="24"/>
          <w:lang w:val="en-US" w:eastAsia="zh-CN"/>
        </w:rPr>
        <w:t xml:space="preserve"> </w:t>
      </w:r>
      <w:ins w:id="59" w:author="Windows User" w:date="2018-10-22T17:45:00Z">
        <w:r w:rsidR="00DA7014">
          <w:rPr>
            <w:rFonts w:hint="eastAsia"/>
            <w:color w:val="0000CC"/>
            <w:szCs w:val="24"/>
            <w:lang w:val="en-US" w:eastAsia="zh-CN"/>
          </w:rPr>
          <w:t>This process</w:t>
        </w:r>
      </w:ins>
      <w:del w:id="60" w:author="Windows User" w:date="2018-10-22T17:45:00Z">
        <w:r w:rsidR="007C67DB" w:rsidRPr="0064160B" w:rsidDel="00DA7014">
          <w:rPr>
            <w:rFonts w:hint="eastAsia"/>
            <w:color w:val="0000CC"/>
            <w:szCs w:val="24"/>
            <w:lang w:val="en-US" w:eastAsia="zh-CN"/>
          </w:rPr>
          <w:delText>which</w:delText>
        </w:r>
      </w:del>
      <w:r w:rsidR="007C67DB" w:rsidRPr="0064160B">
        <w:rPr>
          <w:rFonts w:hint="eastAsia"/>
          <w:color w:val="0000CC"/>
          <w:szCs w:val="24"/>
          <w:lang w:val="en-US" w:eastAsia="zh-CN"/>
        </w:rPr>
        <w:t xml:space="preserve"> resulted in a total of 1177 experiments. We assume experiment</w:t>
      </w:r>
      <w:r w:rsidR="00490C26">
        <w:rPr>
          <w:rFonts w:hint="eastAsia"/>
          <w:color w:val="0000CC"/>
          <w:szCs w:val="24"/>
          <w:lang w:val="en-US" w:eastAsia="zh-CN"/>
        </w:rPr>
        <w:t>s</w:t>
      </w:r>
      <w:r w:rsidR="007C67DB" w:rsidRPr="0064160B">
        <w:rPr>
          <w:rFonts w:hint="eastAsia"/>
          <w:color w:val="0000CC"/>
          <w:szCs w:val="24"/>
          <w:lang w:val="en-US" w:eastAsia="zh-CN"/>
        </w:rPr>
        <w:t xml:space="preserve"> </w:t>
      </w:r>
      <w:r w:rsidR="00490C26">
        <w:rPr>
          <w:rFonts w:hint="eastAsia"/>
          <w:color w:val="0000CC"/>
          <w:szCs w:val="24"/>
          <w:lang w:val="en-US" w:eastAsia="zh-CN"/>
        </w:rPr>
        <w:t>are</w:t>
      </w:r>
      <w:r w:rsidR="007C67DB" w:rsidRPr="0064160B">
        <w:rPr>
          <w:rFonts w:hint="eastAsia"/>
          <w:color w:val="0000CC"/>
          <w:szCs w:val="24"/>
          <w:lang w:val="en-US" w:eastAsia="zh-CN"/>
        </w:rPr>
        <w:t xml:space="preserve"> </w:t>
      </w:r>
      <w:r w:rsidR="007C67DB" w:rsidRPr="0064160B">
        <w:rPr>
          <w:color w:val="0000CC"/>
          <w:szCs w:val="24"/>
          <w:lang w:val="en-US" w:eastAsia="zh-CN"/>
        </w:rPr>
        <w:t>independent</w:t>
      </w:r>
      <w:r w:rsidR="007C67DB" w:rsidRPr="0064160B">
        <w:rPr>
          <w:rFonts w:hint="eastAsia"/>
          <w:color w:val="0000CC"/>
          <w:szCs w:val="24"/>
          <w:lang w:val="en-US" w:eastAsia="zh-CN"/>
        </w:rPr>
        <w:t xml:space="preserve"> of each other.</w:t>
      </w:r>
    </w:p>
    <w:p w14:paraId="3D590337" w14:textId="5B319D3A" w:rsidR="00A82495" w:rsidRPr="0064160B" w:rsidRDefault="00A82495" w:rsidP="00A82495">
      <w:pPr>
        <w:spacing w:before="120" w:after="120"/>
        <w:rPr>
          <w:b/>
          <w:color w:val="0000CC"/>
          <w:szCs w:val="24"/>
          <w:lang w:eastAsia="zh-CN"/>
        </w:rPr>
      </w:pPr>
      <w:r w:rsidRPr="0064160B">
        <w:rPr>
          <w:rFonts w:hint="eastAsia"/>
          <w:b/>
          <w:color w:val="0000CC"/>
          <w:szCs w:val="24"/>
        </w:rPr>
        <w:t xml:space="preserve">Data </w:t>
      </w:r>
      <w:r w:rsidRPr="0064160B">
        <w:rPr>
          <w:rFonts w:hint="eastAsia"/>
          <w:b/>
          <w:color w:val="0000CC"/>
          <w:szCs w:val="24"/>
          <w:lang w:eastAsia="zh-CN"/>
        </w:rPr>
        <w:t>processing</w:t>
      </w:r>
    </w:p>
    <w:p w14:paraId="6246789D" w14:textId="3FAEACA4" w:rsidR="00575613" w:rsidRPr="0064160B" w:rsidRDefault="0063307A" w:rsidP="00575613">
      <w:pPr>
        <w:spacing w:before="120" w:after="120"/>
        <w:ind w:firstLine="360"/>
        <w:rPr>
          <w:color w:val="0000CC"/>
          <w:szCs w:val="24"/>
          <w:lang w:eastAsia="zh-CN"/>
        </w:rPr>
      </w:pPr>
      <w:r w:rsidRPr="0064160B">
        <w:rPr>
          <w:rFonts w:hint="eastAsia"/>
          <w:color w:val="0000CC"/>
          <w:szCs w:val="24"/>
          <w:lang w:eastAsia="zh-CN"/>
        </w:rPr>
        <w:t xml:space="preserve">After the location information </w:t>
      </w:r>
      <w:r w:rsidR="007A67E6" w:rsidRPr="0064160B">
        <w:rPr>
          <w:color w:val="0000CC"/>
          <w:szCs w:val="24"/>
          <w:lang w:eastAsia="zh-CN"/>
        </w:rPr>
        <w:t>is</w:t>
      </w:r>
      <w:r w:rsidRPr="0064160B">
        <w:rPr>
          <w:rFonts w:hint="eastAsia"/>
          <w:color w:val="0000CC"/>
          <w:szCs w:val="24"/>
          <w:lang w:eastAsia="zh-CN"/>
        </w:rPr>
        <w:t xml:space="preserve"> </w:t>
      </w:r>
      <w:r w:rsidRPr="0064160B">
        <w:rPr>
          <w:color w:val="0000CC"/>
          <w:szCs w:val="24"/>
          <w:lang w:eastAsia="zh-CN"/>
        </w:rPr>
        <w:t>carefully</w:t>
      </w:r>
      <w:r w:rsidRPr="0064160B">
        <w:rPr>
          <w:rFonts w:hint="eastAsia"/>
          <w:color w:val="0000CC"/>
          <w:szCs w:val="24"/>
          <w:lang w:eastAsia="zh-CN"/>
        </w:rPr>
        <w:t xml:space="preserve"> checked, sites</w:t>
      </w:r>
      <w:r w:rsidRPr="0064160B">
        <w:rPr>
          <w:color w:val="0000CC"/>
          <w:szCs w:val="24"/>
          <w:lang w:eastAsia="zh-CN"/>
        </w:rPr>
        <w:t>’</w:t>
      </w:r>
      <w:r w:rsidRPr="0064160B">
        <w:rPr>
          <w:rFonts w:hint="eastAsia"/>
          <w:color w:val="0000CC"/>
          <w:szCs w:val="24"/>
          <w:lang w:eastAsia="zh-CN"/>
        </w:rPr>
        <w:t xml:space="preserve"> c</w:t>
      </w:r>
      <w:r w:rsidR="00575613" w:rsidRPr="0064160B">
        <w:rPr>
          <w:rFonts w:hint="eastAsia"/>
          <w:color w:val="0000CC"/>
          <w:szCs w:val="24"/>
          <w:lang w:eastAsia="zh-CN"/>
        </w:rPr>
        <w:t xml:space="preserve">limate region can be identified according to climate </w:t>
      </w:r>
      <w:proofErr w:type="spellStart"/>
      <w:r w:rsidR="00575613" w:rsidRPr="0064160B">
        <w:rPr>
          <w:rFonts w:hint="eastAsia"/>
          <w:color w:val="0000CC"/>
          <w:szCs w:val="24"/>
          <w:lang w:eastAsia="zh-CN"/>
        </w:rPr>
        <w:t>Kopp</w:t>
      </w:r>
      <w:r w:rsidR="00BB6A25" w:rsidRPr="0064160B">
        <w:rPr>
          <w:rFonts w:hint="eastAsia"/>
          <w:color w:val="0000CC"/>
          <w:szCs w:val="24"/>
          <w:lang w:eastAsia="zh-CN"/>
        </w:rPr>
        <w:t>e</w:t>
      </w:r>
      <w:r w:rsidR="00575613" w:rsidRPr="0064160B">
        <w:rPr>
          <w:rFonts w:hint="eastAsia"/>
          <w:color w:val="0000CC"/>
          <w:szCs w:val="24"/>
          <w:lang w:eastAsia="zh-CN"/>
        </w:rPr>
        <w:t>n</w:t>
      </w:r>
      <w:proofErr w:type="spellEnd"/>
      <w:r w:rsidR="00575613" w:rsidRPr="0064160B">
        <w:rPr>
          <w:rFonts w:hint="eastAsia"/>
          <w:color w:val="0000CC"/>
          <w:szCs w:val="24"/>
          <w:lang w:eastAsia="zh-CN"/>
        </w:rPr>
        <w:t xml:space="preserve"> classification</w:t>
      </w:r>
      <w:r w:rsidRPr="0064160B">
        <w:rPr>
          <w:rFonts w:hint="eastAsia"/>
          <w:color w:val="0000CC"/>
          <w:szCs w:val="24"/>
          <w:lang w:eastAsia="zh-CN"/>
        </w:rPr>
        <w:t xml:space="preserve"> </w:t>
      </w:r>
      <w:r w:rsidR="00BB6A25" w:rsidRPr="0064160B">
        <w:rPr>
          <w:color w:val="0000CC"/>
          <w:szCs w:val="24"/>
        </w:rPr>
        <w:t>(http://koeppen-geiger.vu-wien.ac.at/)</w:t>
      </w:r>
      <w:r w:rsidR="00BB6A25" w:rsidRPr="0064160B">
        <w:rPr>
          <w:rFonts w:hint="eastAsia"/>
          <w:color w:val="0000CC"/>
          <w:szCs w:val="24"/>
          <w:lang w:eastAsia="zh-CN"/>
        </w:rPr>
        <w:t xml:space="preserve"> </w:t>
      </w:r>
      <w:del w:id="61" w:author="Windows User" w:date="2018-10-22T17:46:00Z">
        <w:r w:rsidRPr="0064160B" w:rsidDel="00DA7014">
          <w:rPr>
            <w:rFonts w:hint="eastAsia"/>
            <w:color w:val="0000CC"/>
            <w:szCs w:val="24"/>
            <w:lang w:eastAsia="zh-CN"/>
          </w:rPr>
          <w:delText xml:space="preserve">and </w:delText>
        </w:r>
      </w:del>
      <w:ins w:id="62" w:author="Windows User" w:date="2018-10-22T17:46:00Z">
        <w:r w:rsidR="00DA7014">
          <w:rPr>
            <w:rFonts w:hint="eastAsia"/>
            <w:color w:val="0000CC"/>
            <w:szCs w:val="24"/>
            <w:lang w:eastAsia="zh-CN"/>
          </w:rPr>
          <w:t>using</w:t>
        </w:r>
        <w:r w:rsidR="00DA7014" w:rsidRPr="0064160B">
          <w:rPr>
            <w:rFonts w:hint="eastAsia"/>
            <w:color w:val="0000CC"/>
            <w:szCs w:val="24"/>
            <w:lang w:eastAsia="zh-CN"/>
          </w:rPr>
          <w:t xml:space="preserve"> </w:t>
        </w:r>
      </w:ins>
      <w:r w:rsidRPr="0064160B">
        <w:rPr>
          <w:rFonts w:hint="eastAsia"/>
          <w:color w:val="0000CC"/>
          <w:szCs w:val="24"/>
          <w:lang w:eastAsia="zh-CN"/>
        </w:rPr>
        <w:t>sites</w:t>
      </w:r>
      <w:r w:rsidRPr="0064160B">
        <w:rPr>
          <w:color w:val="0000CC"/>
          <w:szCs w:val="24"/>
          <w:lang w:eastAsia="zh-CN"/>
        </w:rPr>
        <w:t>’</w:t>
      </w:r>
      <w:r w:rsidRPr="0064160B">
        <w:rPr>
          <w:rFonts w:hint="eastAsia"/>
          <w:color w:val="0000CC"/>
          <w:szCs w:val="24"/>
          <w:lang w:eastAsia="zh-CN"/>
        </w:rPr>
        <w:t xml:space="preserve"> latitude and longitude (</w:t>
      </w:r>
      <w:r w:rsidR="00BB6A25" w:rsidRPr="0064160B">
        <w:rPr>
          <w:rFonts w:hint="eastAsia"/>
          <w:color w:val="0000CC"/>
          <w:szCs w:val="24"/>
          <w:lang w:eastAsia="zh-CN"/>
        </w:rPr>
        <w:t xml:space="preserve">please see </w:t>
      </w:r>
      <w:r w:rsidR="00123748" w:rsidRPr="0064160B">
        <w:rPr>
          <w:rFonts w:hint="eastAsia"/>
          <w:color w:val="0000CC"/>
          <w:szCs w:val="24"/>
          <w:lang w:eastAsia="zh-CN"/>
        </w:rPr>
        <w:t xml:space="preserve">the supplemental </w:t>
      </w:r>
      <w:r w:rsidR="00BB6A25" w:rsidRPr="0064160B">
        <w:rPr>
          <w:rFonts w:hint="eastAsia"/>
          <w:color w:val="0000CC"/>
          <w:szCs w:val="24"/>
          <w:lang w:eastAsia="zh-CN"/>
        </w:rPr>
        <w:t>R code</w:t>
      </w:r>
      <w:r w:rsidRPr="0064160B">
        <w:rPr>
          <w:rFonts w:hint="eastAsia"/>
          <w:color w:val="0000CC"/>
          <w:szCs w:val="24"/>
          <w:lang w:eastAsia="zh-CN"/>
        </w:rPr>
        <w:t>)</w:t>
      </w:r>
      <w:r w:rsidR="00BB6A25" w:rsidRPr="0064160B">
        <w:rPr>
          <w:rFonts w:hint="eastAsia"/>
          <w:color w:val="0000CC"/>
          <w:szCs w:val="24"/>
          <w:lang w:eastAsia="zh-CN"/>
        </w:rPr>
        <w:t>.</w:t>
      </w:r>
      <w:r w:rsidR="007A67E6" w:rsidRPr="0064160B">
        <w:rPr>
          <w:rFonts w:hint="eastAsia"/>
          <w:color w:val="0000CC"/>
          <w:szCs w:val="24"/>
          <w:lang w:eastAsia="zh-CN"/>
        </w:rPr>
        <w:t xml:space="preserve"> </w:t>
      </w:r>
      <w:r w:rsidR="00575613" w:rsidRPr="0064160B">
        <w:rPr>
          <w:rFonts w:hint="eastAsia"/>
          <w:color w:val="0000CC"/>
          <w:szCs w:val="24"/>
          <w:lang w:eastAsia="zh-CN"/>
        </w:rPr>
        <w:t xml:space="preserve">The missing MAT and MAP </w:t>
      </w:r>
      <w:r w:rsidR="007A67E6" w:rsidRPr="0064160B">
        <w:rPr>
          <w:rFonts w:hint="eastAsia"/>
          <w:color w:val="0000CC"/>
          <w:szCs w:val="24"/>
          <w:lang w:eastAsia="zh-CN"/>
        </w:rPr>
        <w:t>values were</w:t>
      </w:r>
      <w:r w:rsidR="00575613" w:rsidRPr="0064160B">
        <w:rPr>
          <w:rFonts w:hint="eastAsia"/>
          <w:color w:val="0000CC"/>
          <w:szCs w:val="24"/>
          <w:lang w:eastAsia="zh-CN"/>
        </w:rPr>
        <w:t xml:space="preserve"> filled by </w:t>
      </w:r>
      <w:r w:rsidR="007A67E6" w:rsidRPr="0064160B">
        <w:rPr>
          <w:rFonts w:hint="eastAsia"/>
          <w:color w:val="0000CC"/>
          <w:szCs w:val="24"/>
          <w:lang w:eastAsia="zh-CN"/>
        </w:rPr>
        <w:t xml:space="preserve">a </w:t>
      </w:r>
      <w:r w:rsidR="007A67E6" w:rsidRPr="0064160B">
        <w:rPr>
          <w:color w:val="0000CC"/>
          <w:szCs w:val="24"/>
          <w:lang w:val="en-US" w:eastAsia="zh-CN"/>
        </w:rPr>
        <w:t xml:space="preserve">global air temperature and precipitation data </w:t>
      </w:r>
      <w:bookmarkStart w:id="63" w:name="OLE_LINK486"/>
      <w:bookmarkStart w:id="64" w:name="OLE_LINK487"/>
      <w:r w:rsidR="007A67E6" w:rsidRPr="0064160B">
        <w:rPr>
          <w:color w:val="0000CC"/>
          <w:szCs w:val="24"/>
          <w:lang w:val="en-US" w:eastAsia="zh-CN"/>
        </w:rPr>
        <w:t xml:space="preserve">from the Center for Climate Research at the University of Delaware </w:t>
      </w:r>
      <w:bookmarkStart w:id="65" w:name="OLE_LINK13"/>
      <w:bookmarkStart w:id="66" w:name="OLE_LINK14"/>
      <w:bookmarkEnd w:id="63"/>
      <w:bookmarkEnd w:id="64"/>
      <w:r w:rsidR="007A67E6" w:rsidRPr="0064160B">
        <w:rPr>
          <w:color w:val="0000CC"/>
          <w:szCs w:val="24"/>
          <w:lang w:val="en-US" w:eastAsia="zh-CN"/>
        </w:rPr>
        <w:fldChar w:fldCharType="begin" w:fldLock="1"/>
      </w:r>
      <w:r w:rsidR="00A67A14">
        <w:rPr>
          <w:color w:val="0000CC"/>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(1950-1999)","type":"article-journal","volume":"1"},"uris":["http://www.mendeley.com/documents/?uuid=ebd1e019-4668-4ffb-9800-247330fcd05f"]}],"mendeley":{"formattedCitation":"&lt;sup&gt;13&lt;/sup&gt;","plainTextFormattedCitation":"13","previouslyFormattedCitation":"(Willmott &lt;i&gt;et al.&lt;/i&gt;, 2001)"},"properties":{"noteIndex":0},"schema":"https://github.com/citation-style-language/schema/raw/master/csl-citation.json"}</w:instrText>
      </w:r>
      <w:r w:rsidR="007A67E6" w:rsidRPr="0064160B">
        <w:rPr>
          <w:color w:val="0000CC"/>
          <w:szCs w:val="24"/>
          <w:lang w:val="en-US" w:eastAsia="zh-CN"/>
        </w:rPr>
        <w:fldChar w:fldCharType="separate"/>
      </w:r>
      <w:r w:rsidR="00A67A14" w:rsidRPr="00A67A14">
        <w:rPr>
          <w:noProof/>
          <w:color w:val="0000CC"/>
          <w:szCs w:val="24"/>
          <w:vertAlign w:val="superscript"/>
          <w:lang w:val="en-US" w:eastAsia="zh-CN"/>
        </w:rPr>
        <w:t>13</w:t>
      </w:r>
      <w:r w:rsidR="007A67E6" w:rsidRPr="0064160B">
        <w:rPr>
          <w:color w:val="0000CC"/>
          <w:szCs w:val="24"/>
          <w:lang w:eastAsia="zh-CN"/>
        </w:rPr>
        <w:fldChar w:fldCharType="end"/>
      </w:r>
      <w:bookmarkEnd w:id="65"/>
      <w:bookmarkEnd w:id="66"/>
      <w:del w:id="67" w:author="Windows User" w:date="2018-10-22T17:47:00Z">
        <w:r w:rsidR="007A67E6" w:rsidRPr="0064160B" w:rsidDel="00DA7014">
          <w:rPr>
            <w:rFonts w:hint="eastAsia"/>
            <w:color w:val="0000CC"/>
            <w:szCs w:val="24"/>
            <w:lang w:eastAsia="zh-CN"/>
          </w:rPr>
          <w:delText>,</w:delText>
        </w:r>
      </w:del>
      <w:ins w:id="68" w:author="Windows User" w:date="2018-10-22T17:47:00Z">
        <w:r w:rsidR="00DA7014">
          <w:rPr>
            <w:rFonts w:hint="eastAsia"/>
            <w:color w:val="0000CC"/>
            <w:szCs w:val="24"/>
            <w:lang w:eastAsia="zh-CN"/>
          </w:rPr>
          <w:t>.</w:t>
        </w:r>
      </w:ins>
      <w:r w:rsidR="007A67E6" w:rsidRPr="0064160B">
        <w:rPr>
          <w:rFonts w:hint="eastAsia"/>
          <w:color w:val="0000CC"/>
          <w:szCs w:val="24"/>
          <w:lang w:eastAsia="zh-CN"/>
        </w:rPr>
        <w:t xml:space="preserve"> </w:t>
      </w:r>
      <w:ins w:id="69" w:author="Windows User" w:date="2018-10-22T17:47:00Z">
        <w:r w:rsidR="00DA7014">
          <w:rPr>
            <w:rFonts w:hint="eastAsia"/>
            <w:color w:val="0000CC"/>
            <w:szCs w:val="24"/>
            <w:lang w:eastAsia="zh-CN"/>
          </w:rPr>
          <w:t>T</w:t>
        </w:r>
      </w:ins>
      <w:del w:id="70" w:author="Windows User" w:date="2018-10-22T17:47:00Z">
        <w:r w:rsidR="007A67E6" w:rsidRPr="0064160B" w:rsidDel="00DA7014">
          <w:rPr>
            <w:rFonts w:hint="eastAsia"/>
            <w:color w:val="0000CC"/>
            <w:szCs w:val="24"/>
            <w:lang w:eastAsia="zh-CN"/>
          </w:rPr>
          <w:delText>t</w:delText>
        </w:r>
      </w:del>
      <w:r w:rsidR="007A67E6" w:rsidRPr="0064160B">
        <w:rPr>
          <w:rFonts w:hint="eastAsia"/>
          <w:color w:val="0000CC"/>
          <w:szCs w:val="24"/>
          <w:lang w:eastAsia="zh-CN"/>
        </w:rPr>
        <w:t xml:space="preserve">he MAP and MAT were </w:t>
      </w:r>
      <w:r w:rsidR="007A67E6" w:rsidRPr="0064160B">
        <w:rPr>
          <w:color w:val="0000CC"/>
          <w:szCs w:val="24"/>
          <w:lang w:eastAsia="zh-CN"/>
        </w:rPr>
        <w:t>calculated</w:t>
      </w:r>
      <w:r w:rsidR="007A67E6" w:rsidRPr="0064160B">
        <w:rPr>
          <w:rFonts w:hint="eastAsia"/>
          <w:color w:val="0000CC"/>
          <w:szCs w:val="24"/>
          <w:lang w:eastAsia="zh-CN"/>
        </w:rPr>
        <w:t xml:space="preserve"> </w:t>
      </w:r>
      <w:r w:rsidR="007A67E6" w:rsidRPr="0064160B">
        <w:rPr>
          <w:rFonts w:hint="eastAsia"/>
          <w:color w:val="0000CC"/>
          <w:szCs w:val="24"/>
          <w:lang w:eastAsia="zh-CN"/>
        </w:rPr>
        <w:lastRenderedPageBreak/>
        <w:t xml:space="preserve">based on the monthly precipitation and temperature between 1961 and 2015. </w:t>
      </w:r>
      <w:r w:rsidR="0021643A" w:rsidRPr="0064160B">
        <w:rPr>
          <w:rFonts w:hint="eastAsia"/>
          <w:color w:val="0000CC"/>
          <w:szCs w:val="24"/>
        </w:rPr>
        <w:t xml:space="preserve">Soil texture was grouped into coarse (sand, loamy sand, and sandy loam), medium (sandy clay loam, loam, silt loam, and silt), and fine (clay, sandy clay, clay loam, silty clay, and silty clay loam) based on </w:t>
      </w:r>
      <w:bookmarkStart w:id="71" w:name="OLE_LINK23"/>
      <w:bookmarkStart w:id="72" w:name="OLE_LINK25"/>
      <w:r w:rsidR="0021643A" w:rsidRPr="0064160B">
        <w:rPr>
          <w:color w:val="0000CC"/>
          <w:szCs w:val="24"/>
        </w:rPr>
        <w:t>The</w:t>
      </w:r>
      <w:r w:rsidR="0021643A" w:rsidRPr="0064160B">
        <w:rPr>
          <w:rFonts w:hint="eastAsia"/>
          <w:color w:val="0000CC"/>
          <w:szCs w:val="24"/>
        </w:rPr>
        <w:t xml:space="preserve"> </w:t>
      </w:r>
      <w:r w:rsidR="0021643A" w:rsidRPr="0064160B">
        <w:rPr>
          <w:color w:val="0000CC"/>
          <w:szCs w:val="24"/>
        </w:rPr>
        <w:t>Cornell</w:t>
      </w:r>
      <w:r w:rsidR="0021643A" w:rsidRPr="0064160B">
        <w:rPr>
          <w:rFonts w:hint="eastAsia"/>
          <w:color w:val="0000CC"/>
          <w:szCs w:val="24"/>
        </w:rPr>
        <w:t xml:space="preserve"> </w:t>
      </w:r>
      <w:r w:rsidR="0021643A" w:rsidRPr="0064160B">
        <w:rPr>
          <w:color w:val="0000CC"/>
          <w:szCs w:val="24"/>
        </w:rPr>
        <w:t>Framework</w:t>
      </w:r>
      <w:r w:rsidR="0021643A" w:rsidRPr="0064160B">
        <w:rPr>
          <w:rFonts w:hint="eastAsia"/>
          <w:color w:val="0000CC"/>
          <w:szCs w:val="24"/>
        </w:rPr>
        <w:t xml:space="preserve"> of </w:t>
      </w:r>
      <w:r w:rsidR="0021643A" w:rsidRPr="0064160B">
        <w:rPr>
          <w:color w:val="0000CC"/>
          <w:szCs w:val="24"/>
        </w:rPr>
        <w:t>Soil</w:t>
      </w:r>
      <w:r w:rsidR="0021643A" w:rsidRPr="0064160B">
        <w:rPr>
          <w:rFonts w:hint="eastAsia"/>
          <w:color w:val="0000CC"/>
          <w:szCs w:val="24"/>
        </w:rPr>
        <w:t xml:space="preserve"> </w:t>
      </w:r>
      <w:r w:rsidR="0021643A" w:rsidRPr="0064160B">
        <w:rPr>
          <w:color w:val="0000CC"/>
          <w:szCs w:val="24"/>
        </w:rPr>
        <w:t>Health</w:t>
      </w:r>
      <w:r w:rsidR="0021643A" w:rsidRPr="0064160B">
        <w:rPr>
          <w:rFonts w:hint="eastAsia"/>
          <w:color w:val="0000CC"/>
          <w:szCs w:val="24"/>
        </w:rPr>
        <w:t xml:space="preserve"> </w:t>
      </w:r>
      <w:r w:rsidR="0021643A" w:rsidRPr="0064160B">
        <w:rPr>
          <w:color w:val="0000CC"/>
          <w:szCs w:val="24"/>
        </w:rPr>
        <w:t>Manual</w:t>
      </w:r>
      <w:bookmarkEnd w:id="71"/>
      <w:bookmarkEnd w:id="72"/>
      <w:r w:rsidR="0021643A" w:rsidRPr="0064160B">
        <w:rPr>
          <w:rFonts w:hint="eastAsia"/>
          <w:color w:val="0000CC"/>
          <w:szCs w:val="24"/>
        </w:rPr>
        <w:t xml:space="preserve"> </w:t>
      </w:r>
      <w:r w:rsidR="0021643A" w:rsidRPr="0064160B">
        <w:rPr>
          <w:color w:val="0000CC"/>
          <w:szCs w:val="24"/>
        </w:rPr>
        <w:fldChar w:fldCharType="begin" w:fldLock="1"/>
      </w:r>
      <w:r w:rsidR="00A67A14">
        <w:rPr>
          <w:color w:val="0000CC"/>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14&lt;/sup&gt;","plainTextFormattedCitation":"14","previouslyFormattedCitation":"&lt;sup&gt;16&lt;/sup&gt;"},"properties":{"noteIndex":0},"schema":"https://github.com/citation-style-language/schema/raw/master/csl-citation.json"}</w:instrText>
      </w:r>
      <w:r w:rsidR="0021643A" w:rsidRPr="0064160B">
        <w:rPr>
          <w:color w:val="0000CC"/>
          <w:szCs w:val="24"/>
        </w:rPr>
        <w:fldChar w:fldCharType="separate"/>
      </w:r>
      <w:r w:rsidR="00A67A14" w:rsidRPr="00A67A14">
        <w:rPr>
          <w:noProof/>
          <w:color w:val="0000CC"/>
          <w:szCs w:val="24"/>
          <w:vertAlign w:val="superscript"/>
        </w:rPr>
        <w:t>14</w:t>
      </w:r>
      <w:r w:rsidR="0021643A" w:rsidRPr="0064160B">
        <w:rPr>
          <w:color w:val="0000CC"/>
          <w:szCs w:val="24"/>
        </w:rPr>
        <w:fldChar w:fldCharType="end"/>
      </w:r>
      <w:r w:rsidR="0021643A" w:rsidRPr="0064160B">
        <w:rPr>
          <w:rFonts w:hint="eastAsia"/>
          <w:color w:val="0000CC"/>
          <w:szCs w:val="24"/>
        </w:rPr>
        <w:t>.</w:t>
      </w:r>
    </w:p>
    <w:p w14:paraId="327C08AA" w14:textId="0DBF653B" w:rsidR="00116593" w:rsidRPr="0064160B" w:rsidRDefault="007A67E6" w:rsidP="00116593">
      <w:pPr>
        <w:spacing w:before="120" w:after="120"/>
        <w:ind w:firstLine="360"/>
        <w:rPr>
          <w:color w:val="0000CC"/>
          <w:szCs w:val="24"/>
          <w:lang w:eastAsia="zh-CN"/>
        </w:rPr>
      </w:pPr>
      <w:r w:rsidRPr="0064160B">
        <w:rPr>
          <w:rFonts w:hint="eastAsia"/>
          <w:color w:val="0000CC"/>
          <w:szCs w:val="24"/>
          <w:lang w:eastAsia="zh-CN"/>
        </w:rPr>
        <w:t xml:space="preserve">Finally, </w:t>
      </w:r>
      <w:r w:rsidR="00116593" w:rsidRPr="0064160B">
        <w:rPr>
          <w:rFonts w:hint="eastAsia"/>
          <w:color w:val="0000CC"/>
          <w:szCs w:val="24"/>
        </w:rPr>
        <w:t xml:space="preserve">the cash crops were grouped into corn, soybean, wheat, other monoculture, corn-soybean rotation (CS), corn-soybean-wheat </w:t>
      </w:r>
      <w:ins w:id="73" w:author="Windows User" w:date="2018-10-22T17:49:00Z">
        <w:r w:rsidR="00DA7014">
          <w:rPr>
            <w:rFonts w:hint="eastAsia"/>
            <w:color w:val="0000CC"/>
            <w:szCs w:val="24"/>
            <w:lang w:eastAsia="zh-CN"/>
          </w:rPr>
          <w:t xml:space="preserve">rotation </w:t>
        </w:r>
      </w:ins>
      <w:r w:rsidR="00116593" w:rsidRPr="0064160B">
        <w:rPr>
          <w:rFonts w:hint="eastAsia"/>
          <w:color w:val="0000CC"/>
          <w:szCs w:val="24"/>
        </w:rPr>
        <w:t>(CSW), and other rotation of more than two cash crops</w:t>
      </w:r>
      <w:r w:rsidR="00D4743C">
        <w:rPr>
          <w:rFonts w:hint="eastAsia"/>
          <w:color w:val="0000CC"/>
          <w:szCs w:val="24"/>
          <w:lang w:eastAsia="zh-CN"/>
        </w:rPr>
        <w:t xml:space="preserve"> (ROT)</w:t>
      </w:r>
      <w:r w:rsidR="00116593" w:rsidRPr="0064160B">
        <w:rPr>
          <w:rFonts w:hint="eastAsia"/>
          <w:color w:val="0000CC"/>
          <w:szCs w:val="24"/>
        </w:rPr>
        <w:t>. The cover crops were grouped into broadleaf, grass, legume, mixed of more than two legumes (LL), mixed of legume and grass (LG), and other mix</w:t>
      </w:r>
      <w:ins w:id="74" w:author="Windows User" w:date="2018-10-22T17:49:00Z">
        <w:r w:rsidR="00DA7014">
          <w:rPr>
            <w:rFonts w:hint="eastAsia"/>
            <w:color w:val="0000CC"/>
            <w:szCs w:val="24"/>
            <w:lang w:eastAsia="zh-CN"/>
          </w:rPr>
          <w:t>tures</w:t>
        </w:r>
      </w:ins>
      <w:del w:id="75" w:author="Windows User" w:date="2018-10-22T17:49:00Z">
        <w:r w:rsidR="00116593" w:rsidRPr="0064160B" w:rsidDel="00DA7014">
          <w:rPr>
            <w:rFonts w:hint="eastAsia"/>
            <w:color w:val="0000CC"/>
            <w:szCs w:val="24"/>
          </w:rPr>
          <w:delText>ed</w:delText>
        </w:r>
      </w:del>
      <w:r w:rsidR="00116593" w:rsidRPr="0064160B">
        <w:rPr>
          <w:rFonts w:hint="eastAsia"/>
          <w:color w:val="0000CC"/>
          <w:szCs w:val="24"/>
        </w:rPr>
        <w:t xml:space="preserve"> of more than two cover crops (MTT). Soil sampling depths were grouped into 0-10cm, 0-20cm, 0-30cm, and 30-100cm (Figure </w:t>
      </w:r>
      <w:r w:rsidRPr="0064160B">
        <w:rPr>
          <w:rFonts w:hint="eastAsia"/>
          <w:color w:val="0000CC"/>
          <w:szCs w:val="24"/>
          <w:lang w:eastAsia="zh-CN"/>
        </w:rPr>
        <w:t>3</w:t>
      </w:r>
      <w:r w:rsidR="00116593" w:rsidRPr="0064160B">
        <w:rPr>
          <w:rFonts w:hint="eastAsia"/>
          <w:color w:val="0000CC"/>
          <w:szCs w:val="24"/>
        </w:rPr>
        <w:t xml:space="preserve">). </w:t>
      </w:r>
      <w:r w:rsidR="007C67DB" w:rsidRPr="0064160B">
        <w:rPr>
          <w:rFonts w:hint="eastAsia"/>
          <w:color w:val="0000CC"/>
          <w:szCs w:val="24"/>
          <w:lang w:eastAsia="zh-CN"/>
        </w:rPr>
        <w:t xml:space="preserve">It should be note that the user can regroup </w:t>
      </w:r>
      <w:r w:rsidR="00D4743C" w:rsidRPr="0064160B">
        <w:rPr>
          <w:rFonts w:hint="eastAsia"/>
          <w:color w:val="0000CC"/>
          <w:szCs w:val="24"/>
          <w:lang w:eastAsia="zh-CN"/>
        </w:rPr>
        <w:t xml:space="preserve">the cash crop, cover crop, and soil sampling depth </w:t>
      </w:r>
      <w:r w:rsidR="007C67DB" w:rsidRPr="0064160B">
        <w:rPr>
          <w:rFonts w:hint="eastAsia"/>
          <w:color w:val="0000CC"/>
          <w:szCs w:val="24"/>
          <w:lang w:eastAsia="zh-CN"/>
        </w:rPr>
        <w:t xml:space="preserve">according to the detailed cash crop, cover crop, and soil sampling depth information according to their </w:t>
      </w:r>
      <w:r w:rsidR="007C67DB" w:rsidRPr="0064160B">
        <w:rPr>
          <w:color w:val="0000CC"/>
          <w:szCs w:val="24"/>
          <w:lang w:eastAsia="zh-CN"/>
        </w:rPr>
        <w:t>research</w:t>
      </w:r>
      <w:r w:rsidR="007C67DB" w:rsidRPr="0064160B">
        <w:rPr>
          <w:rFonts w:hint="eastAsia"/>
          <w:color w:val="0000CC"/>
          <w:szCs w:val="24"/>
          <w:lang w:eastAsia="zh-CN"/>
        </w:rPr>
        <w:t xml:space="preserve"> object</w:t>
      </w:r>
      <w:ins w:id="76" w:author="Windows User" w:date="2018-10-22T17:50:00Z">
        <w:r w:rsidR="00DA7014">
          <w:rPr>
            <w:rFonts w:hint="eastAsia"/>
            <w:color w:val="0000CC"/>
            <w:szCs w:val="24"/>
            <w:lang w:eastAsia="zh-CN"/>
          </w:rPr>
          <w:t>ive</w:t>
        </w:r>
      </w:ins>
      <w:r w:rsidR="007C67DB" w:rsidRPr="0064160B">
        <w:rPr>
          <w:rFonts w:hint="eastAsia"/>
          <w:color w:val="0000CC"/>
          <w:szCs w:val="24"/>
          <w:lang w:eastAsia="zh-CN"/>
        </w:rPr>
        <w:t>s.</w:t>
      </w:r>
    </w:p>
    <w:p w14:paraId="0E70845D" w14:textId="77777777" w:rsidR="00116593" w:rsidRPr="00C13084" w:rsidRDefault="00116593" w:rsidP="00575613">
      <w:pPr>
        <w:spacing w:before="120" w:after="120"/>
        <w:ind w:firstLine="360"/>
        <w:rPr>
          <w:lang w:eastAsia="zh-CN"/>
        </w:rPr>
      </w:pPr>
    </w:p>
    <w:p w14:paraId="7F728166" w14:textId="6A56090F" w:rsidR="000F3E48" w:rsidRPr="00B60457" w:rsidRDefault="000F3E48" w:rsidP="00B60457">
      <w:pPr>
        <w:rPr>
          <w:b/>
        </w:rPr>
      </w:pPr>
      <w:r w:rsidRPr="00B60457">
        <w:rPr>
          <w:b/>
        </w:rPr>
        <w:t>Code availability</w:t>
      </w:r>
    </w:p>
    <w:p w14:paraId="0842D1CC" w14:textId="1A265C1B" w:rsidR="000F3E48" w:rsidRDefault="00A339B8" w:rsidP="006A42F1">
      <w:pPr>
        <w:spacing w:before="120"/>
        <w:rPr>
          <w:lang w:eastAsia="zh-CN"/>
        </w:rPr>
      </w:pPr>
      <w:r>
        <w:t xml:space="preserve">For all studies using custom code in the generation or processing of datasets, a statement must be included in the Methods section,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63494D6F" w14:textId="3B4F82C5" w:rsidR="009A2F40" w:rsidRPr="00714085" w:rsidRDefault="00B23FA1" w:rsidP="00B23FA1">
      <w:pPr>
        <w:spacing w:before="120"/>
        <w:rPr>
          <w:color w:val="0208EE"/>
          <w:lang w:eastAsia="zh-CN"/>
        </w:rPr>
      </w:pPr>
      <w:r w:rsidRPr="00714085">
        <w:rPr>
          <w:rFonts w:hint="eastAsia"/>
          <w:color w:val="0208EE"/>
          <w:szCs w:val="24"/>
        </w:rPr>
        <w:t xml:space="preserve">All the </w:t>
      </w:r>
      <w:r w:rsidRPr="00714085">
        <w:rPr>
          <w:rFonts w:hint="eastAsia"/>
          <w:color w:val="0208EE"/>
          <w:szCs w:val="24"/>
          <w:lang w:eastAsia="zh-CN"/>
        </w:rPr>
        <w:t xml:space="preserve">data processing and data </w:t>
      </w:r>
      <w:ins w:id="77" w:author="Windows User" w:date="2018-11-01T14:34:00Z">
        <w:r w:rsidR="001E28FB">
          <w:rPr>
            <w:rFonts w:hint="eastAsia"/>
            <w:color w:val="0208EE"/>
            <w:szCs w:val="24"/>
            <w:lang w:eastAsia="zh-CN"/>
          </w:rPr>
          <w:t>visualization</w:t>
        </w:r>
      </w:ins>
      <w:del w:id="78" w:author="Windows User" w:date="2018-11-01T14:34:00Z">
        <w:r w:rsidRPr="00714085" w:rsidDel="001E28FB">
          <w:rPr>
            <w:rFonts w:hint="eastAsia"/>
            <w:color w:val="0208EE"/>
            <w:szCs w:val="24"/>
            <w:lang w:eastAsia="zh-CN"/>
          </w:rPr>
          <w:delText>view</w:delText>
        </w:r>
      </w:del>
      <w:r w:rsidRPr="00714085">
        <w:rPr>
          <w:rFonts w:hint="eastAsia"/>
          <w:color w:val="0208EE"/>
          <w:szCs w:val="24"/>
          <w:lang w:eastAsia="zh-CN"/>
        </w:rPr>
        <w:t xml:space="preserve"> </w:t>
      </w:r>
      <w:r w:rsidRPr="00714085">
        <w:rPr>
          <w:rFonts w:hint="eastAsia"/>
          <w:color w:val="0208EE"/>
          <w:szCs w:val="24"/>
        </w:rPr>
        <w:t>were conducted under R</w:t>
      </w:r>
      <w:r w:rsidR="009B4A40">
        <w:rPr>
          <w:rFonts w:hint="eastAsia"/>
          <w:color w:val="0208EE"/>
          <w:szCs w:val="24"/>
          <w:lang w:eastAsia="zh-CN"/>
        </w:rPr>
        <w:t xml:space="preserve"> (version 3.5.1)</w:t>
      </w:r>
      <w:r w:rsidR="00B85E68">
        <w:rPr>
          <w:color w:val="0208EE"/>
          <w:szCs w:val="24"/>
          <w:lang w:eastAsia="zh-CN"/>
        </w:rPr>
        <w:fldChar w:fldCharType="begin" w:fldLock="1"/>
      </w:r>
      <w:r w:rsidR="00A67A14">
        <w:rPr>
          <w:color w:val="0208EE"/>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15&lt;/sup&gt;","plainTextFormattedCitation":"15","previouslyFormattedCitation":"&lt;sup&gt;14&lt;/sup&gt;"},"properties":{"noteIndex":0},"schema":"https://github.com/citation-style-language/schema/raw/master/csl-citation.json"}</w:instrText>
      </w:r>
      <w:r w:rsidR="00B85E68">
        <w:rPr>
          <w:color w:val="0208EE"/>
          <w:szCs w:val="24"/>
          <w:lang w:eastAsia="zh-CN"/>
        </w:rPr>
        <w:fldChar w:fldCharType="separate"/>
      </w:r>
      <w:r w:rsidR="00A67A14" w:rsidRPr="00A67A14">
        <w:rPr>
          <w:noProof/>
          <w:color w:val="0208EE"/>
          <w:szCs w:val="24"/>
          <w:vertAlign w:val="superscript"/>
          <w:lang w:eastAsia="zh-CN"/>
        </w:rPr>
        <w:t>15</w:t>
      </w:r>
      <w:r w:rsidR="00B85E68">
        <w:rPr>
          <w:color w:val="0208EE"/>
          <w:szCs w:val="24"/>
          <w:lang w:eastAsia="zh-CN"/>
        </w:rPr>
        <w:fldChar w:fldCharType="end"/>
      </w:r>
      <w:r w:rsidRPr="00714085">
        <w:rPr>
          <w:rFonts w:hint="eastAsia"/>
          <w:color w:val="0208EE"/>
          <w:szCs w:val="24"/>
          <w:lang w:eastAsia="zh-CN"/>
        </w:rPr>
        <w:t>.</w:t>
      </w:r>
      <w:r w:rsidRPr="00714085">
        <w:rPr>
          <w:rFonts w:hint="eastAsia"/>
          <w:color w:val="0208EE"/>
          <w:szCs w:val="24"/>
        </w:rPr>
        <w:t xml:space="preserve"> </w:t>
      </w:r>
      <w:ins w:id="79" w:author="Windows User" w:date="2018-11-01T14:35:00Z">
        <w:r w:rsidR="001E28FB">
          <w:rPr>
            <w:rFonts w:hint="eastAsia"/>
            <w:color w:val="0208EE"/>
            <w:szCs w:val="24"/>
            <w:lang w:eastAsia="zh-CN"/>
          </w:rPr>
          <w:t xml:space="preserve">The </w:t>
        </w:r>
      </w:ins>
      <w:del w:id="80" w:author="Windows User" w:date="2018-11-01T14:35:00Z">
        <w:r w:rsidRPr="00714085" w:rsidDel="001E28FB">
          <w:rPr>
            <w:color w:val="0208EE"/>
            <w:lang w:eastAsia="zh-CN"/>
          </w:rPr>
          <w:delText>S</w:delText>
        </w:r>
      </w:del>
      <w:ins w:id="81" w:author="Windows User" w:date="2018-11-01T14:35:00Z">
        <w:r w:rsidR="001E28FB">
          <w:rPr>
            <w:rFonts w:hint="eastAsia"/>
            <w:color w:val="0208EE"/>
            <w:lang w:eastAsia="zh-CN"/>
          </w:rPr>
          <w:t>s</w:t>
        </w:r>
      </w:ins>
      <w:r w:rsidRPr="00714085">
        <w:rPr>
          <w:color w:val="0208EE"/>
          <w:lang w:eastAsia="zh-CN"/>
        </w:rPr>
        <w:t xml:space="preserve">ource code is available on the Open Science Framework. The code is </w:t>
      </w:r>
      <w:r w:rsidRPr="00714085">
        <w:rPr>
          <w:rFonts w:hint="eastAsia"/>
          <w:color w:val="0208EE"/>
          <w:lang w:eastAsia="zh-CN"/>
        </w:rPr>
        <w:t>detailed</w:t>
      </w:r>
      <w:ins w:id="82" w:author="Windows User" w:date="2018-11-01T14:35:00Z">
        <w:r w:rsidR="001E28FB">
          <w:rPr>
            <w:rFonts w:hint="eastAsia"/>
            <w:color w:val="0208EE"/>
            <w:lang w:eastAsia="zh-CN"/>
          </w:rPr>
          <w:t xml:space="preserve"> </w:t>
        </w:r>
      </w:ins>
      <w:del w:id="83" w:author="Windows User" w:date="2018-11-01T14:36:00Z">
        <w:r w:rsidRPr="00714085" w:rsidDel="001E28FB">
          <w:rPr>
            <w:rFonts w:hint="eastAsia"/>
            <w:color w:val="0208EE"/>
            <w:lang w:eastAsia="zh-CN"/>
          </w:rPr>
          <w:delText xml:space="preserve"> commended</w:delText>
        </w:r>
      </w:del>
      <w:r w:rsidRPr="00714085">
        <w:rPr>
          <w:rFonts w:hint="eastAsia"/>
          <w:color w:val="0208EE"/>
          <w:lang w:eastAsia="zh-CN"/>
        </w:rPr>
        <w:t xml:space="preserve"> with </w:t>
      </w:r>
      <w:r w:rsidRPr="00714085">
        <w:rPr>
          <w:color w:val="0208EE"/>
          <w:lang w:eastAsia="zh-CN"/>
        </w:rPr>
        <w:t>instructions for use</w:t>
      </w:r>
      <w:r w:rsidR="001E28FB">
        <w:rPr>
          <w:rFonts w:hint="eastAsia"/>
          <w:color w:val="0208EE"/>
          <w:lang w:eastAsia="zh-CN"/>
        </w:rPr>
        <w:t>rs</w:t>
      </w:r>
      <w:r w:rsidRPr="00714085">
        <w:rPr>
          <w:color w:val="0208EE"/>
          <w:lang w:eastAsia="zh-CN"/>
        </w:rPr>
        <w:t>. The intent of the code is to illustrate</w:t>
      </w:r>
      <w:r w:rsidRPr="00714085">
        <w:rPr>
          <w:rFonts w:hint="eastAsia"/>
          <w:color w:val="0208EE"/>
          <w:lang w:eastAsia="zh-CN"/>
        </w:rPr>
        <w:t xml:space="preserve"> </w:t>
      </w:r>
      <w:r w:rsidRPr="00714085">
        <w:rPr>
          <w:color w:val="0208EE"/>
          <w:lang w:eastAsia="zh-CN"/>
        </w:rPr>
        <w:t xml:space="preserve">how </w:t>
      </w:r>
      <w:r w:rsidRPr="00714085">
        <w:rPr>
          <w:rFonts w:hint="eastAsia"/>
          <w:color w:val="0208EE"/>
          <w:lang w:eastAsia="zh-CN"/>
        </w:rPr>
        <w:t xml:space="preserve">some missing </w:t>
      </w:r>
      <w:r w:rsidRPr="00714085">
        <w:rPr>
          <w:color w:val="0208EE"/>
          <w:lang w:eastAsia="zh-CN"/>
        </w:rPr>
        <w:t>background</w:t>
      </w:r>
      <w:r w:rsidRPr="00714085">
        <w:rPr>
          <w:rFonts w:hint="eastAsia"/>
          <w:color w:val="0208EE"/>
          <w:lang w:eastAsia="zh-CN"/>
        </w:rPr>
        <w:t xml:space="preserve"> </w:t>
      </w:r>
      <w:r w:rsidRPr="00714085">
        <w:rPr>
          <w:color w:val="0208EE"/>
          <w:lang w:eastAsia="zh-CN"/>
        </w:rPr>
        <w:t>information</w:t>
      </w:r>
      <w:r w:rsidRPr="00714085">
        <w:rPr>
          <w:rFonts w:hint="eastAsia"/>
          <w:color w:val="0208EE"/>
          <w:lang w:eastAsia="zh-CN"/>
        </w:rPr>
        <w:t xml:space="preserve"> w</w:t>
      </w:r>
      <w:ins w:id="84" w:author="Windows User" w:date="2018-11-01T14:36:00Z">
        <w:r w:rsidR="001E28FB">
          <w:rPr>
            <w:rFonts w:hint="eastAsia"/>
            <w:color w:val="0208EE"/>
            <w:lang w:eastAsia="zh-CN"/>
          </w:rPr>
          <w:t>as</w:t>
        </w:r>
      </w:ins>
      <w:del w:id="85" w:author="Windows User" w:date="2018-11-01T14:36:00Z">
        <w:r w:rsidRPr="00714085" w:rsidDel="001E28FB">
          <w:rPr>
            <w:rFonts w:hint="eastAsia"/>
            <w:color w:val="0208EE"/>
            <w:lang w:eastAsia="zh-CN"/>
          </w:rPr>
          <w:delText>ere</w:delText>
        </w:r>
      </w:del>
      <w:r w:rsidRPr="00714085">
        <w:rPr>
          <w:rFonts w:hint="eastAsia"/>
          <w:color w:val="0208EE"/>
          <w:lang w:eastAsia="zh-CN"/>
        </w:rPr>
        <w:t xml:space="preserve"> </w:t>
      </w:r>
      <w:bookmarkStart w:id="86" w:name="OLE_LINK3"/>
      <w:bookmarkStart w:id="87" w:name="OLE_LINK4"/>
      <w:r w:rsidRPr="00714085">
        <w:rPr>
          <w:rFonts w:hint="eastAsia"/>
          <w:color w:val="0208EE"/>
          <w:lang w:eastAsia="zh-CN"/>
        </w:rPr>
        <w:t>fill</w:t>
      </w:r>
      <w:bookmarkEnd w:id="86"/>
      <w:bookmarkEnd w:id="87"/>
      <w:ins w:id="88" w:author="Windows User" w:date="2018-11-01T14:37:00Z">
        <w:r w:rsidR="001E28FB">
          <w:rPr>
            <w:rFonts w:hint="eastAsia"/>
            <w:color w:val="0208EE"/>
            <w:lang w:eastAsia="zh-CN"/>
          </w:rPr>
          <w:t>ed in</w:t>
        </w:r>
      </w:ins>
      <w:r w:rsidRPr="00714085">
        <w:rPr>
          <w:rFonts w:hint="eastAsia"/>
          <w:color w:val="0208EE"/>
          <w:lang w:eastAsia="zh-CN"/>
        </w:rPr>
        <w:t xml:space="preserve"> ba</w:t>
      </w:r>
      <w:r w:rsidR="000015A4">
        <w:rPr>
          <w:rFonts w:hint="eastAsia"/>
          <w:color w:val="0208EE"/>
          <w:lang w:eastAsia="zh-CN"/>
        </w:rPr>
        <w:t>sed on</w:t>
      </w:r>
      <w:r w:rsidRPr="00714085">
        <w:rPr>
          <w:rFonts w:hint="eastAsia"/>
          <w:color w:val="0208EE"/>
          <w:lang w:eastAsia="zh-CN"/>
        </w:rPr>
        <w:t xml:space="preserve"> other data sources</w:t>
      </w:r>
      <w:ins w:id="89" w:author="Windows User" w:date="2018-11-01T14:38:00Z">
        <w:r w:rsidR="001E28FB">
          <w:rPr>
            <w:rFonts w:hint="eastAsia"/>
            <w:color w:val="0208EE"/>
            <w:lang w:eastAsia="zh-CN"/>
          </w:rPr>
          <w:t>.</w:t>
        </w:r>
      </w:ins>
      <w:del w:id="90" w:author="Windows User" w:date="2018-11-01T14:38:00Z">
        <w:r w:rsidRPr="00714085" w:rsidDel="001E28FB">
          <w:rPr>
            <w:rFonts w:hint="eastAsia"/>
            <w:color w:val="0208EE"/>
            <w:lang w:eastAsia="zh-CN"/>
          </w:rPr>
          <w:delText>,</w:delText>
        </w:r>
      </w:del>
      <w:r w:rsidRPr="00714085">
        <w:rPr>
          <w:rFonts w:hint="eastAsia"/>
          <w:color w:val="0208EE"/>
          <w:lang w:eastAsia="zh-CN"/>
        </w:rPr>
        <w:t xml:space="preserve"> </w:t>
      </w:r>
      <w:ins w:id="91" w:author="Windows User" w:date="2018-11-01T14:39:00Z">
        <w:r w:rsidR="001E28FB">
          <w:rPr>
            <w:rFonts w:hint="eastAsia"/>
            <w:color w:val="0208EE"/>
            <w:lang w:eastAsia="zh-CN"/>
          </w:rPr>
          <w:t xml:space="preserve">The code also intends to check </w:t>
        </w:r>
      </w:ins>
      <w:r w:rsidR="000015A4">
        <w:rPr>
          <w:rFonts w:hint="eastAsia"/>
          <w:color w:val="0208EE"/>
          <w:lang w:eastAsia="zh-CN"/>
        </w:rPr>
        <w:t>data quality</w:t>
      </w:r>
      <w:del w:id="92" w:author="Windows User" w:date="2018-11-01T14:39:00Z">
        <w:r w:rsidR="000015A4" w:rsidDel="001E28FB">
          <w:rPr>
            <w:rFonts w:hint="eastAsia"/>
            <w:color w:val="0208EE"/>
            <w:lang w:eastAsia="zh-CN"/>
          </w:rPr>
          <w:delText xml:space="preserve"> check</w:delText>
        </w:r>
      </w:del>
      <w:r w:rsidR="000015A4">
        <w:rPr>
          <w:rFonts w:hint="eastAsia"/>
          <w:color w:val="0208EE"/>
          <w:lang w:eastAsia="zh-CN"/>
        </w:rPr>
        <w:t xml:space="preserve">, </w:t>
      </w:r>
      <w:r w:rsidRPr="00714085">
        <w:rPr>
          <w:rFonts w:hint="eastAsia"/>
          <w:color w:val="0208EE"/>
          <w:lang w:eastAsia="zh-CN"/>
        </w:rPr>
        <w:t xml:space="preserve">and to explain how some soil health indicators are grouped based on the basic information. </w:t>
      </w:r>
      <w:r w:rsidR="00FD5D4C" w:rsidRPr="00714085">
        <w:rPr>
          <w:rFonts w:hint="eastAsia"/>
          <w:color w:val="0208EE"/>
          <w:lang w:eastAsia="zh-CN"/>
        </w:rPr>
        <w:t>T</w:t>
      </w:r>
      <w:r w:rsidRPr="00714085">
        <w:rPr>
          <w:color w:val="0208EE"/>
          <w:lang w:eastAsia="zh-CN"/>
        </w:rPr>
        <w:t xml:space="preserve">he code </w:t>
      </w:r>
      <w:r w:rsidR="00FD5D4C" w:rsidRPr="00714085">
        <w:rPr>
          <w:rFonts w:hint="eastAsia"/>
          <w:color w:val="0208EE"/>
          <w:lang w:eastAsia="zh-CN"/>
        </w:rPr>
        <w:t xml:space="preserve">and the </w:t>
      </w:r>
      <w:proofErr w:type="spellStart"/>
      <w:r w:rsidR="00FD5D4C" w:rsidRPr="00714085">
        <w:rPr>
          <w:color w:val="0208EE"/>
          <w:lang w:eastAsia="zh-CN"/>
        </w:rPr>
        <w:t>SoilHealthDB</w:t>
      </w:r>
      <w:proofErr w:type="spellEnd"/>
      <w:r w:rsidR="00FD5D4C" w:rsidRPr="00714085">
        <w:rPr>
          <w:color w:val="0208EE"/>
          <w:lang w:eastAsia="zh-CN"/>
        </w:rPr>
        <w:t xml:space="preserve"> are</w:t>
      </w:r>
      <w:r w:rsidRPr="00714085">
        <w:rPr>
          <w:color w:val="0208EE"/>
          <w:lang w:eastAsia="zh-CN"/>
        </w:rPr>
        <w:t xml:space="preserve"> </w:t>
      </w:r>
      <w:del w:id="93" w:author="Windows User" w:date="2018-11-01T14:40:00Z">
        <w:r w:rsidRPr="00714085" w:rsidDel="001E28FB">
          <w:rPr>
            <w:color w:val="0208EE"/>
            <w:lang w:eastAsia="zh-CN"/>
          </w:rPr>
          <w:delText xml:space="preserve">freely </w:delText>
        </w:r>
      </w:del>
      <w:ins w:id="94" w:author="Windows User" w:date="2018-11-01T14:40:00Z">
        <w:r w:rsidR="001E28FB">
          <w:rPr>
            <w:color w:val="0208EE"/>
            <w:lang w:eastAsia="zh-CN"/>
          </w:rPr>
          <w:t>available</w:t>
        </w:r>
        <w:r w:rsidR="001E28FB" w:rsidRPr="00714085">
          <w:rPr>
            <w:color w:val="0208EE"/>
            <w:lang w:eastAsia="zh-CN"/>
          </w:rPr>
          <w:t xml:space="preserve"> </w:t>
        </w:r>
      </w:ins>
      <w:r w:rsidRPr="00714085">
        <w:rPr>
          <w:color w:val="0208EE"/>
          <w:lang w:eastAsia="zh-CN"/>
        </w:rPr>
        <w:t>for individual, academic</w:t>
      </w:r>
      <w:r w:rsidR="00FD5D4C" w:rsidRPr="00714085">
        <w:rPr>
          <w:rFonts w:hint="eastAsia"/>
          <w:color w:val="0208EE"/>
          <w:lang w:eastAsia="zh-CN"/>
        </w:rPr>
        <w:t>,</w:t>
      </w:r>
      <w:r w:rsidRPr="00714085">
        <w:rPr>
          <w:color w:val="0208EE"/>
          <w:lang w:eastAsia="zh-CN"/>
        </w:rPr>
        <w:t xml:space="preserve"> </w:t>
      </w:r>
      <w:r w:rsidR="00FD5D4C" w:rsidRPr="00714085">
        <w:rPr>
          <w:color w:val="0208EE"/>
          <w:lang w:eastAsia="zh-CN"/>
        </w:rPr>
        <w:t>research</w:t>
      </w:r>
      <w:r w:rsidR="00FD5D4C" w:rsidRPr="00714085">
        <w:rPr>
          <w:rFonts w:hint="eastAsia"/>
          <w:color w:val="0208EE"/>
          <w:lang w:eastAsia="zh-CN"/>
        </w:rPr>
        <w:t>,</w:t>
      </w:r>
      <w:r w:rsidR="00FD5D4C" w:rsidRPr="00714085">
        <w:rPr>
          <w:color w:val="0208EE"/>
          <w:lang w:eastAsia="zh-CN"/>
        </w:rPr>
        <w:t xml:space="preserve"> </w:t>
      </w:r>
      <w:r w:rsidR="00FD5D4C" w:rsidRPr="00714085">
        <w:rPr>
          <w:rFonts w:hint="eastAsia"/>
          <w:color w:val="0208EE"/>
          <w:lang w:eastAsia="zh-CN"/>
        </w:rPr>
        <w:t>and</w:t>
      </w:r>
      <w:r w:rsidRPr="00714085">
        <w:rPr>
          <w:color w:val="0208EE"/>
          <w:lang w:eastAsia="zh-CN"/>
        </w:rPr>
        <w:t xml:space="preserve"> commercial</w:t>
      </w:r>
      <w:r w:rsidR="00FD5D4C" w:rsidRPr="00714085">
        <w:rPr>
          <w:rFonts w:hint="eastAsia"/>
          <w:color w:val="0208EE"/>
          <w:lang w:eastAsia="zh-CN"/>
        </w:rPr>
        <w:t xml:space="preserve"> usage, but i</w:t>
      </w:r>
      <w:r w:rsidRPr="00714085">
        <w:rPr>
          <w:color w:val="0208EE"/>
          <w:lang w:eastAsia="zh-CN"/>
        </w:rPr>
        <w:t xml:space="preserve">t </w:t>
      </w:r>
      <w:r w:rsidR="00FD5D4C" w:rsidRPr="00714085">
        <w:rPr>
          <w:rFonts w:hint="eastAsia"/>
          <w:color w:val="0208EE"/>
          <w:lang w:eastAsia="zh-CN"/>
        </w:rPr>
        <w:t>could</w:t>
      </w:r>
      <w:r w:rsidRPr="00714085">
        <w:rPr>
          <w:color w:val="0208EE"/>
          <w:lang w:eastAsia="zh-CN"/>
        </w:rPr>
        <w:t xml:space="preserve"> not be repacked or sold</w:t>
      </w:r>
      <w:r w:rsidRPr="00714085">
        <w:rPr>
          <w:rFonts w:hint="eastAsia"/>
          <w:color w:val="0208EE"/>
          <w:lang w:eastAsia="zh-CN"/>
        </w:rPr>
        <w:t xml:space="preserve"> </w:t>
      </w:r>
      <w:r w:rsidRPr="00714085">
        <w:rPr>
          <w:color w:val="0208EE"/>
          <w:lang w:eastAsia="zh-CN"/>
        </w:rPr>
        <w:t xml:space="preserve">without written permission. </w:t>
      </w:r>
    </w:p>
    <w:p w14:paraId="0756BD10" w14:textId="77777777" w:rsidR="006A42F1" w:rsidRPr="00753D2D" w:rsidRDefault="006A42F1" w:rsidP="006A42F1">
      <w:pPr>
        <w:rPr>
          <w:color w:val="00B0F0"/>
        </w:rPr>
      </w:pPr>
    </w:p>
    <w:p w14:paraId="259FBFBE" w14:textId="77777777" w:rsidR="000C0413" w:rsidRPr="0033109F" w:rsidRDefault="000C0413" w:rsidP="006A42F1">
      <w:pPr>
        <w:pStyle w:val="3"/>
        <w:spacing w:before="0" w:after="0"/>
      </w:pPr>
      <w:r w:rsidRPr="0033109F">
        <w:t>Data Records</w:t>
      </w:r>
    </w:p>
    <w:p w14:paraId="372DA54F" w14:textId="11D2EF06"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using the data citation format presented at the end of this template (e.g. "Data resulting from Method X can be found in xxxxx.txt </w:t>
      </w:r>
      <w:r w:rsidR="00640A40">
        <w:t>(</w:t>
      </w:r>
      <w:r>
        <w:t>Data Citation 1</w:t>
      </w:r>
      <w:r w:rsidR="00640A40">
        <w:t>)</w:t>
      </w:r>
      <w:r>
        <w:t>").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351BF680" w:rsidR="000C0413" w:rsidRDefault="004E0C09" w:rsidP="004E0C09">
      <w:pPr>
        <w:rPr>
          <w:lang w:eastAsia="zh-CN"/>
        </w:rPr>
      </w:pPr>
      <w:r>
        <w:t>Tables should be used to support the data records, and should clearly indicate the samples and subjects</w:t>
      </w:r>
      <w:r w:rsidR="00C5058C">
        <w:t xml:space="preserve"> (study inputs)</w:t>
      </w:r>
      <w:r>
        <w:t>, their provenance, and the experimental manipulations performed on each (please see Tables and Submitting Experimental Metadata, below). They should also specify the data output resulting from each data-collection or analytical step, should these form part of the archived record.</w:t>
      </w:r>
    </w:p>
    <w:p w14:paraId="0A68ED3B" w14:textId="77777777" w:rsidR="0040713D" w:rsidRDefault="0040713D" w:rsidP="004E0C09">
      <w:pPr>
        <w:rPr>
          <w:lang w:eastAsia="zh-CN"/>
        </w:rPr>
      </w:pPr>
    </w:p>
    <w:p w14:paraId="1ADFB30F" w14:textId="2C528ADB" w:rsidR="0040713D" w:rsidRPr="00DD52DE" w:rsidRDefault="00860FE4" w:rsidP="00E06D27">
      <w:pPr>
        <w:spacing w:before="120" w:after="120"/>
        <w:rPr>
          <w:color w:val="0000CC"/>
          <w:szCs w:val="24"/>
          <w:lang w:eastAsia="zh-CN"/>
        </w:rPr>
      </w:pPr>
      <w:r w:rsidRPr="00DD52DE">
        <w:rPr>
          <w:rFonts w:hint="eastAsia"/>
          <w:color w:val="0000CC"/>
          <w:szCs w:val="24"/>
          <w:lang w:eastAsia="zh-CN"/>
        </w:rPr>
        <w:t>Data records are reported in a single table including 5241 rows and 268 columns</w:t>
      </w:r>
      <w:r w:rsidR="0040713D" w:rsidRPr="00DD52DE">
        <w:rPr>
          <w:rFonts w:hint="eastAsia"/>
          <w:color w:val="0000CC"/>
          <w:szCs w:val="24"/>
        </w:rPr>
        <w:t xml:space="preserve">. </w:t>
      </w:r>
      <w:r w:rsidRPr="00DD52DE">
        <w:rPr>
          <w:color w:val="0000CC"/>
          <w:szCs w:val="24"/>
        </w:rPr>
        <w:t>Each row corresponds to</w:t>
      </w:r>
      <w:r w:rsidRPr="00DD52DE">
        <w:rPr>
          <w:rFonts w:hint="eastAsia"/>
          <w:color w:val="0000CC"/>
          <w:szCs w:val="24"/>
          <w:lang w:eastAsia="zh-CN"/>
        </w:rPr>
        <w:t xml:space="preserve"> </w:t>
      </w:r>
      <w:r w:rsidRPr="00DD52DE">
        <w:rPr>
          <w:color w:val="0000CC"/>
          <w:szCs w:val="24"/>
        </w:rPr>
        <w:t>a</w:t>
      </w:r>
      <w:r w:rsidRPr="00DD52DE">
        <w:rPr>
          <w:rFonts w:hint="eastAsia"/>
          <w:color w:val="0000CC"/>
          <w:szCs w:val="24"/>
          <w:lang w:eastAsia="zh-CN"/>
        </w:rPr>
        <w:t>s many as</w:t>
      </w:r>
      <w:r w:rsidRPr="00DD52DE">
        <w:rPr>
          <w:color w:val="0000CC"/>
          <w:szCs w:val="24"/>
        </w:rPr>
        <w:t xml:space="preserve"> </w:t>
      </w:r>
      <w:r w:rsidRPr="00DD52DE">
        <w:rPr>
          <w:rFonts w:hint="eastAsia"/>
          <w:color w:val="0000CC"/>
          <w:szCs w:val="24"/>
          <w:lang w:eastAsia="zh-CN"/>
        </w:rPr>
        <w:t>42 comparisons (if all soil health indicators have data)</w:t>
      </w:r>
      <w:r w:rsidRPr="00DD52DE">
        <w:rPr>
          <w:color w:val="0000CC"/>
          <w:szCs w:val="24"/>
        </w:rPr>
        <w:t xml:space="preserve">, and each column corresponds to one </w:t>
      </w:r>
      <w:ins w:id="95" w:author="Windows User" w:date="2018-11-01T14:43:00Z">
        <w:r w:rsidR="005706E7">
          <w:rPr>
            <w:rFonts w:hint="eastAsia"/>
            <w:color w:val="0000CC"/>
            <w:szCs w:val="24"/>
            <w:lang w:eastAsia="zh-CN"/>
          </w:rPr>
          <w:t xml:space="preserve">detail of </w:t>
        </w:r>
      </w:ins>
      <w:r w:rsidRPr="00DD52DE">
        <w:rPr>
          <w:rFonts w:hint="eastAsia"/>
          <w:color w:val="0000CC"/>
          <w:szCs w:val="24"/>
          <w:lang w:eastAsia="zh-CN"/>
        </w:rPr>
        <w:t>background information</w:t>
      </w:r>
      <w:r w:rsidRPr="00DD52DE">
        <w:rPr>
          <w:color w:val="0000CC"/>
          <w:szCs w:val="24"/>
        </w:rPr>
        <w:t xml:space="preserve"> or</w:t>
      </w:r>
      <w:r w:rsidRPr="00DD52DE">
        <w:rPr>
          <w:rFonts w:hint="eastAsia"/>
          <w:color w:val="0000CC"/>
          <w:szCs w:val="24"/>
          <w:lang w:eastAsia="zh-CN"/>
        </w:rPr>
        <w:t xml:space="preserve"> </w:t>
      </w:r>
      <w:ins w:id="96" w:author="Windows User" w:date="2018-11-01T14:44:00Z">
        <w:r w:rsidR="005706E7">
          <w:rPr>
            <w:rFonts w:hint="eastAsia"/>
            <w:color w:val="0000CC"/>
            <w:szCs w:val="24"/>
            <w:lang w:eastAsia="zh-CN"/>
          </w:rPr>
          <w:t xml:space="preserve">one </w:t>
        </w:r>
      </w:ins>
      <w:r w:rsidRPr="00DD52DE">
        <w:rPr>
          <w:rFonts w:hint="eastAsia"/>
          <w:color w:val="0000CC"/>
          <w:szCs w:val="24"/>
          <w:lang w:eastAsia="zh-CN"/>
        </w:rPr>
        <w:t xml:space="preserve">soil health indicator. </w:t>
      </w:r>
      <w:r w:rsidRPr="00DD52DE">
        <w:rPr>
          <w:color w:val="0000CC"/>
          <w:szCs w:val="24"/>
          <w:lang w:eastAsia="zh-CN"/>
        </w:rPr>
        <w:t xml:space="preserve">The names, </w:t>
      </w:r>
      <w:r w:rsidRPr="00DD52DE">
        <w:rPr>
          <w:rFonts w:hint="eastAsia"/>
          <w:color w:val="0000CC"/>
          <w:szCs w:val="24"/>
          <w:lang w:eastAsia="zh-CN"/>
        </w:rPr>
        <w:t xml:space="preserve">attributes, </w:t>
      </w:r>
      <w:r w:rsidRPr="00DD52DE">
        <w:rPr>
          <w:color w:val="0000CC"/>
          <w:szCs w:val="24"/>
          <w:lang w:eastAsia="zh-CN"/>
        </w:rPr>
        <w:t xml:space="preserve">and description of the </w:t>
      </w:r>
      <w:r w:rsidRPr="00DD52DE">
        <w:rPr>
          <w:rFonts w:hint="eastAsia"/>
          <w:color w:val="0000CC"/>
          <w:szCs w:val="24"/>
          <w:lang w:eastAsia="zh-CN"/>
        </w:rPr>
        <w:t>background information and soil health indicators a</w:t>
      </w:r>
      <w:r w:rsidRPr="00DD52DE">
        <w:rPr>
          <w:color w:val="0000CC"/>
          <w:szCs w:val="24"/>
          <w:lang w:eastAsia="zh-CN"/>
        </w:rPr>
        <w:t xml:space="preserve">re shown in Table </w:t>
      </w:r>
      <w:r w:rsidRPr="00DD52DE">
        <w:rPr>
          <w:rFonts w:hint="eastAsia"/>
          <w:color w:val="0000CC"/>
          <w:szCs w:val="24"/>
          <w:lang w:eastAsia="zh-CN"/>
        </w:rPr>
        <w:t>1 and Table 2, respectively. Background information c</w:t>
      </w:r>
      <w:r w:rsidRPr="00DD52DE">
        <w:rPr>
          <w:color w:val="0000CC"/>
          <w:szCs w:val="24"/>
          <w:lang w:eastAsia="zh-CN"/>
        </w:rPr>
        <w:t xml:space="preserve">olumns </w:t>
      </w:r>
      <w:r w:rsidRPr="00DD52DE">
        <w:rPr>
          <w:color w:val="0000CC"/>
          <w:szCs w:val="24"/>
          <w:lang w:eastAsia="zh-CN"/>
        </w:rPr>
        <w:lastRenderedPageBreak/>
        <w:t xml:space="preserve">are grouped by categories further denoted as “attributes” (Table </w:t>
      </w:r>
      <w:r w:rsidRPr="00DD52DE">
        <w:rPr>
          <w:rFonts w:hint="eastAsia"/>
          <w:color w:val="0000CC"/>
          <w:szCs w:val="24"/>
          <w:lang w:eastAsia="zh-CN"/>
        </w:rPr>
        <w:t>1</w:t>
      </w:r>
      <w:r w:rsidRPr="00DD52DE">
        <w:rPr>
          <w:color w:val="0000CC"/>
          <w:szCs w:val="24"/>
          <w:lang w:eastAsia="zh-CN"/>
        </w:rPr>
        <w:t>).</w:t>
      </w:r>
      <w:r w:rsidR="00FF5282" w:rsidRPr="00DD52DE">
        <w:rPr>
          <w:rFonts w:hint="eastAsia"/>
          <w:color w:val="0000CC"/>
          <w:szCs w:val="24"/>
          <w:lang w:eastAsia="zh-CN"/>
        </w:rPr>
        <w:t xml:space="preserve"> Detailed description on each </w:t>
      </w:r>
      <w:r w:rsidR="00FF5282" w:rsidRPr="00DD52DE">
        <w:rPr>
          <w:color w:val="0000CC"/>
          <w:szCs w:val="24"/>
          <w:lang w:eastAsia="zh-CN"/>
        </w:rPr>
        <w:t>background</w:t>
      </w:r>
      <w:r w:rsidR="00FF5282" w:rsidRPr="00DD52DE">
        <w:rPr>
          <w:rFonts w:hint="eastAsia"/>
          <w:color w:val="0000CC"/>
          <w:szCs w:val="24"/>
          <w:lang w:eastAsia="zh-CN"/>
        </w:rPr>
        <w:t xml:space="preserve"> information and soil health indicator can be found in Table 1 and Ta</w:t>
      </w:r>
      <w:r w:rsidR="00774AFC" w:rsidRPr="00DD52DE">
        <w:rPr>
          <w:rFonts w:hint="eastAsia"/>
          <w:color w:val="0000CC"/>
          <w:szCs w:val="24"/>
          <w:lang w:eastAsia="zh-CN"/>
        </w:rPr>
        <w:t xml:space="preserve">ble 2. </w:t>
      </w:r>
    </w:p>
    <w:p w14:paraId="7661A40E" w14:textId="77777777" w:rsidR="0040713D" w:rsidRDefault="0040713D" w:rsidP="004E0C09">
      <w:pPr>
        <w:rPr>
          <w:lang w:eastAsia="zh-CN"/>
        </w:rPr>
      </w:pPr>
    </w:p>
    <w:p w14:paraId="5E2C55CE" w14:textId="77777777" w:rsidR="004E0C09" w:rsidRPr="0033109F" w:rsidRDefault="004E0C09" w:rsidP="004E0C09"/>
    <w:p w14:paraId="1BD3F870" w14:textId="77777777" w:rsidR="00C658AC" w:rsidRPr="0033109F" w:rsidRDefault="00C658AC" w:rsidP="006A42F1">
      <w:pPr>
        <w:pStyle w:val="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proofErr w:type="gramStart"/>
      <w:r w:rsidRPr="0033109F">
        <w:t>general</w:t>
      </w:r>
      <w:proofErr w:type="gramEnd"/>
      <w:r w:rsidRPr="0033109F">
        <w:t xml:space="preserve">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proofErr w:type="gramStart"/>
      <w:r w:rsidRPr="0033109F">
        <w:t>s</w:t>
      </w:r>
      <w:r w:rsidR="00C658AC" w:rsidRPr="0033109F">
        <w:t>tatistical</w:t>
      </w:r>
      <w:proofErr w:type="gramEnd"/>
      <w:r w:rsidR="00C658AC" w:rsidRPr="0033109F">
        <w:t xml:space="preserve">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proofErr w:type="gramStart"/>
      <w:r w:rsidRPr="0033109F">
        <w:t>e</w:t>
      </w:r>
      <w:r w:rsidR="00C658AC" w:rsidRPr="0033109F">
        <w:t>xploratory</w:t>
      </w:r>
      <w:proofErr w:type="gramEnd"/>
      <w:r w:rsidR="00C658AC" w:rsidRPr="0033109F">
        <w:t xml:space="preserve"> computational analyses like clustering and annotation enrichment (e.g. GO analysis). </w:t>
      </w:r>
    </w:p>
    <w:p w14:paraId="725FF263" w14:textId="77777777" w:rsidR="006A42F1" w:rsidRDefault="006A42F1" w:rsidP="006A42F1">
      <w:pPr>
        <w:rPr>
          <w:b/>
          <w:lang w:eastAsia="zh-CN"/>
        </w:rPr>
      </w:pPr>
    </w:p>
    <w:p w14:paraId="69D3DE70" w14:textId="564DC6D2" w:rsidR="00D404A6" w:rsidRPr="00DD52DE" w:rsidRDefault="00527683" w:rsidP="00AF4BE9">
      <w:pPr>
        <w:spacing w:before="120" w:after="120"/>
        <w:rPr>
          <w:color w:val="0000CC"/>
          <w:szCs w:val="24"/>
          <w:lang w:eastAsia="zh-CN"/>
        </w:rPr>
      </w:pPr>
      <w:r w:rsidRPr="00DD52DE">
        <w:rPr>
          <w:color w:val="0000CC"/>
          <w:szCs w:val="24"/>
        </w:rPr>
        <w:t>Quality control was performed to guarantee the quality of the data.</w:t>
      </w:r>
      <w:r w:rsidRPr="00DD52DE">
        <w:rPr>
          <w:rFonts w:hint="eastAsia"/>
          <w:color w:val="0000CC"/>
          <w:szCs w:val="24"/>
          <w:lang w:eastAsia="zh-CN"/>
        </w:rPr>
        <w:t xml:space="preserve"> Each paper was carefully </w:t>
      </w:r>
      <w:r w:rsidRPr="00DD52DE">
        <w:rPr>
          <w:color w:val="0000CC"/>
          <w:szCs w:val="24"/>
          <w:lang w:eastAsia="zh-CN"/>
        </w:rPr>
        <w:t>read</w:t>
      </w:r>
      <w:r w:rsidRPr="00DD52DE">
        <w:rPr>
          <w:rFonts w:hint="eastAsia"/>
          <w:color w:val="0000CC"/>
          <w:szCs w:val="24"/>
          <w:lang w:eastAsia="zh-CN"/>
        </w:rPr>
        <w:t xml:space="preserve"> </w:t>
      </w:r>
      <w:r w:rsidRPr="00DD52DE">
        <w:rPr>
          <w:color w:val="0000CC"/>
          <w:szCs w:val="24"/>
          <w:lang w:eastAsia="zh-CN"/>
        </w:rPr>
        <w:t>at</w:t>
      </w:r>
      <w:r w:rsidRPr="00DD52DE">
        <w:rPr>
          <w:rFonts w:hint="eastAsia"/>
          <w:color w:val="0000CC"/>
          <w:szCs w:val="24"/>
          <w:lang w:eastAsia="zh-CN"/>
        </w:rPr>
        <w:t xml:space="preserve"> least twice, and special attention</w:t>
      </w:r>
      <w:del w:id="97" w:author="Windows User" w:date="2018-11-01T14:45:00Z">
        <w:r w:rsidRPr="00DD52DE" w:rsidDel="005706E7">
          <w:rPr>
            <w:rFonts w:hint="eastAsia"/>
            <w:color w:val="0000CC"/>
            <w:szCs w:val="24"/>
            <w:lang w:eastAsia="zh-CN"/>
          </w:rPr>
          <w:delText>s</w:delText>
        </w:r>
      </w:del>
      <w:r w:rsidRPr="00DD52DE">
        <w:rPr>
          <w:rFonts w:hint="eastAsia"/>
          <w:color w:val="0000CC"/>
          <w:szCs w:val="24"/>
          <w:lang w:eastAsia="zh-CN"/>
        </w:rPr>
        <w:t xml:space="preserve"> w</w:t>
      </w:r>
      <w:ins w:id="98" w:author="Windows User" w:date="2018-11-01T14:45:00Z">
        <w:r w:rsidR="005706E7">
          <w:rPr>
            <w:rFonts w:hint="eastAsia"/>
            <w:color w:val="0000CC"/>
            <w:szCs w:val="24"/>
            <w:lang w:eastAsia="zh-CN"/>
          </w:rPr>
          <w:t>as</w:t>
        </w:r>
      </w:ins>
      <w:del w:id="99" w:author="Windows User" w:date="2018-11-01T14:45:00Z">
        <w:r w:rsidRPr="00DD52DE" w:rsidDel="005706E7">
          <w:rPr>
            <w:rFonts w:hint="eastAsia"/>
            <w:color w:val="0000CC"/>
            <w:szCs w:val="24"/>
            <w:lang w:eastAsia="zh-CN"/>
          </w:rPr>
          <w:delText>ere</w:delText>
        </w:r>
      </w:del>
      <w:r w:rsidRPr="00DD52DE">
        <w:rPr>
          <w:rFonts w:hint="eastAsia"/>
          <w:color w:val="0000CC"/>
          <w:szCs w:val="24"/>
          <w:lang w:eastAsia="zh-CN"/>
        </w:rPr>
        <w:t xml:space="preserve"> paid to the tables, figures, and method parts where most of the soil health indicator comparisons and background information are from. It should </w:t>
      </w:r>
      <w:ins w:id="100" w:author="Windows User" w:date="2018-11-01T14:46:00Z">
        <w:r w:rsidR="005706E7">
          <w:rPr>
            <w:rFonts w:hint="eastAsia"/>
            <w:color w:val="0000CC"/>
            <w:szCs w:val="24"/>
            <w:lang w:eastAsia="zh-CN"/>
          </w:rPr>
          <w:t xml:space="preserve">be </w:t>
        </w:r>
      </w:ins>
      <w:r w:rsidRPr="00DD52DE">
        <w:rPr>
          <w:rFonts w:hint="eastAsia"/>
          <w:color w:val="0000CC"/>
          <w:szCs w:val="24"/>
          <w:lang w:eastAsia="zh-CN"/>
        </w:rPr>
        <w:t>note</w:t>
      </w:r>
      <w:ins w:id="101" w:author="Windows User" w:date="2018-11-01T14:46:00Z">
        <w:r w:rsidR="005706E7">
          <w:rPr>
            <w:rFonts w:hint="eastAsia"/>
            <w:color w:val="0000CC"/>
            <w:szCs w:val="24"/>
            <w:lang w:eastAsia="zh-CN"/>
          </w:rPr>
          <w:t>d</w:t>
        </w:r>
      </w:ins>
      <w:r w:rsidRPr="00DD52DE">
        <w:rPr>
          <w:rFonts w:hint="eastAsia"/>
          <w:color w:val="0000CC"/>
          <w:szCs w:val="24"/>
          <w:lang w:eastAsia="zh-CN"/>
        </w:rPr>
        <w:t xml:space="preserve"> that different </w:t>
      </w:r>
      <w:r w:rsidR="00E43DC9" w:rsidRPr="00E43DC9">
        <w:rPr>
          <w:rFonts w:hint="eastAsia"/>
          <w:color w:val="0000CC"/>
          <w:szCs w:val="24"/>
          <w:highlight w:val="yellow"/>
          <w:lang w:eastAsia="zh-CN"/>
        </w:rPr>
        <w:t>measure objectives</w:t>
      </w:r>
      <w:r w:rsidRPr="00DD52DE">
        <w:rPr>
          <w:rFonts w:hint="eastAsia"/>
          <w:color w:val="0000CC"/>
          <w:szCs w:val="24"/>
          <w:lang w:eastAsia="zh-CN"/>
        </w:rPr>
        <w:t xml:space="preserve"> may</w:t>
      </w:r>
      <w:ins w:id="102" w:author="Windows User" w:date="2018-11-01T14:47:00Z">
        <w:r w:rsidR="005706E7">
          <w:rPr>
            <w:rFonts w:hint="eastAsia"/>
            <w:color w:val="0000CC"/>
            <w:szCs w:val="24"/>
            <w:lang w:eastAsia="zh-CN"/>
          </w:rPr>
          <w:t xml:space="preserve"> be</w:t>
        </w:r>
      </w:ins>
      <w:r w:rsidRPr="00DD52DE">
        <w:rPr>
          <w:rFonts w:hint="eastAsia"/>
          <w:color w:val="0000CC"/>
          <w:szCs w:val="24"/>
          <w:lang w:eastAsia="zh-CN"/>
        </w:rPr>
        <w:t xml:space="preserve"> </w:t>
      </w:r>
      <w:r w:rsidRPr="00DD52DE">
        <w:rPr>
          <w:color w:val="0000CC"/>
          <w:szCs w:val="24"/>
          <w:lang w:eastAsia="zh-CN"/>
        </w:rPr>
        <w:t>involve</w:t>
      </w:r>
      <w:ins w:id="103" w:author="Windows User" w:date="2018-11-01T14:47:00Z">
        <w:r w:rsidR="005706E7">
          <w:rPr>
            <w:rFonts w:hint="eastAsia"/>
            <w:color w:val="0000CC"/>
            <w:szCs w:val="24"/>
            <w:lang w:eastAsia="zh-CN"/>
          </w:rPr>
          <w:t>d</w:t>
        </w:r>
      </w:ins>
      <w:r w:rsidRPr="00DD52DE">
        <w:rPr>
          <w:rFonts w:hint="eastAsia"/>
          <w:color w:val="0000CC"/>
          <w:szCs w:val="24"/>
          <w:lang w:eastAsia="zh-CN"/>
        </w:rPr>
        <w:t xml:space="preserve"> in </w:t>
      </w:r>
      <w:ins w:id="104" w:author="Windows User" w:date="2018-11-01T14:47:00Z">
        <w:r w:rsidR="005706E7">
          <w:rPr>
            <w:rFonts w:hint="eastAsia"/>
            <w:color w:val="0000CC"/>
            <w:szCs w:val="24"/>
            <w:lang w:eastAsia="zh-CN"/>
          </w:rPr>
          <w:t>the</w:t>
        </w:r>
      </w:ins>
      <w:del w:id="105" w:author="Windows User" w:date="2018-11-01T14:47:00Z">
        <w:r w:rsidRPr="00DD52DE" w:rsidDel="005706E7">
          <w:rPr>
            <w:rFonts w:hint="eastAsia"/>
            <w:color w:val="0000CC"/>
            <w:szCs w:val="24"/>
            <w:lang w:eastAsia="zh-CN"/>
          </w:rPr>
          <w:delText>a</w:delText>
        </w:r>
      </w:del>
      <w:r w:rsidRPr="00DD52DE">
        <w:rPr>
          <w:rFonts w:hint="eastAsia"/>
          <w:color w:val="0000CC"/>
          <w:szCs w:val="24"/>
          <w:lang w:eastAsia="zh-CN"/>
        </w:rPr>
        <w:t xml:space="preserve"> same soil health indicator (e.g., soil total nitrogen, soil organic nitrogen, or soil inorganic nitrogen maybe reported in different papers to represent the soil nitrogen indicator, ID 5 in Table 2), therefore, it is important </w:t>
      </w:r>
      <w:r w:rsidR="001B7CEB">
        <w:rPr>
          <w:rFonts w:hint="eastAsia"/>
          <w:color w:val="0000CC"/>
          <w:szCs w:val="24"/>
          <w:lang w:eastAsia="zh-CN"/>
        </w:rPr>
        <w:t xml:space="preserve">that </w:t>
      </w:r>
      <w:r w:rsidRPr="00DD52DE">
        <w:rPr>
          <w:rFonts w:hint="eastAsia"/>
          <w:color w:val="0000CC"/>
          <w:szCs w:val="24"/>
          <w:lang w:eastAsia="zh-CN"/>
        </w:rPr>
        <w:t xml:space="preserve">the </w:t>
      </w:r>
      <w:r w:rsidR="00E43DC9" w:rsidRPr="00E43DC9">
        <w:rPr>
          <w:rFonts w:hint="eastAsia"/>
          <w:color w:val="0000CC"/>
          <w:szCs w:val="24"/>
          <w:highlight w:val="yellow"/>
          <w:lang w:eastAsia="zh-CN"/>
        </w:rPr>
        <w:t>measure objectives</w:t>
      </w:r>
      <w:r w:rsidRPr="00DD52DE">
        <w:rPr>
          <w:rFonts w:hint="eastAsia"/>
          <w:color w:val="0000CC"/>
          <w:szCs w:val="24"/>
          <w:lang w:eastAsia="zh-CN"/>
        </w:rPr>
        <w:t xml:space="preserve">, unit, and other detailed </w:t>
      </w:r>
      <w:r w:rsidRPr="00DD52DE">
        <w:rPr>
          <w:color w:val="0000CC"/>
          <w:szCs w:val="24"/>
          <w:lang w:eastAsia="zh-CN"/>
        </w:rPr>
        <w:t>descriptions</w:t>
      </w:r>
      <w:r w:rsidRPr="00DD52DE">
        <w:rPr>
          <w:rFonts w:hint="eastAsia"/>
          <w:color w:val="0000CC"/>
          <w:szCs w:val="24"/>
          <w:lang w:eastAsia="zh-CN"/>
        </w:rPr>
        <w:t xml:space="preserve"> should be recorded in the comments columns. </w:t>
      </w:r>
      <w:r w:rsidR="00CB3BE9" w:rsidRPr="00DD52DE">
        <w:rPr>
          <w:rFonts w:hint="eastAsia"/>
          <w:color w:val="0000CC"/>
          <w:szCs w:val="24"/>
          <w:lang w:eastAsia="zh-CN"/>
        </w:rPr>
        <w:t xml:space="preserve">After the data extraction, we compared the digitized data against the tables or figures from the original paper again to make sure the data are loaded correctly. </w:t>
      </w:r>
      <w:del w:id="106" w:author="Windows User" w:date="2018-11-01T14:49:00Z">
        <w:r w:rsidR="00CB3BE9" w:rsidRPr="00DD52DE" w:rsidDel="005706E7">
          <w:rPr>
            <w:rFonts w:hint="eastAsia"/>
            <w:color w:val="0000CC"/>
            <w:szCs w:val="24"/>
            <w:lang w:eastAsia="zh-CN"/>
          </w:rPr>
          <w:delText>Whenever b</w:delText>
        </w:r>
      </w:del>
      <w:ins w:id="107" w:author="Windows User" w:date="2018-11-01T14:49:00Z">
        <w:r w:rsidR="005706E7">
          <w:rPr>
            <w:rFonts w:hint="eastAsia"/>
            <w:color w:val="0000CC"/>
            <w:szCs w:val="24"/>
            <w:lang w:eastAsia="zh-CN"/>
          </w:rPr>
          <w:t>B</w:t>
        </w:r>
      </w:ins>
      <w:r w:rsidR="00CB3BE9" w:rsidRPr="00DD52DE">
        <w:rPr>
          <w:rFonts w:hint="eastAsia"/>
          <w:color w:val="0000CC"/>
          <w:szCs w:val="24"/>
          <w:lang w:eastAsia="zh-CN"/>
        </w:rPr>
        <w:t xml:space="preserve">efore a new paper </w:t>
      </w:r>
      <w:del w:id="108" w:author="Windows User" w:date="2018-11-01T14:49:00Z">
        <w:r w:rsidR="00CB3BE9" w:rsidRPr="00DD52DE" w:rsidDel="005706E7">
          <w:rPr>
            <w:rFonts w:hint="eastAsia"/>
            <w:color w:val="0000CC"/>
            <w:szCs w:val="24"/>
            <w:lang w:eastAsia="zh-CN"/>
          </w:rPr>
          <w:delText xml:space="preserve">was </w:delText>
        </w:r>
      </w:del>
      <w:ins w:id="109" w:author="Windows User" w:date="2018-11-01T14:49:00Z">
        <w:r w:rsidR="005706E7">
          <w:rPr>
            <w:rFonts w:hint="eastAsia"/>
            <w:color w:val="0000CC"/>
            <w:szCs w:val="24"/>
            <w:lang w:eastAsia="zh-CN"/>
          </w:rPr>
          <w:t>is</w:t>
        </w:r>
        <w:r w:rsidR="005706E7" w:rsidRPr="00DD52DE">
          <w:rPr>
            <w:rFonts w:hint="eastAsia"/>
            <w:color w:val="0000CC"/>
            <w:szCs w:val="24"/>
            <w:lang w:eastAsia="zh-CN"/>
          </w:rPr>
          <w:t xml:space="preserve"> </w:t>
        </w:r>
      </w:ins>
      <w:r w:rsidR="00CB3BE9" w:rsidRPr="00DD52DE">
        <w:rPr>
          <w:rFonts w:hint="eastAsia"/>
          <w:color w:val="0000CC"/>
          <w:szCs w:val="24"/>
          <w:lang w:eastAsia="zh-CN"/>
        </w:rPr>
        <w:t>extracted, we first use</w:t>
      </w:r>
      <w:del w:id="110" w:author="Windows User" w:date="2018-11-01T14:49:00Z">
        <w:r w:rsidR="00CB3BE9" w:rsidRPr="00DD52DE" w:rsidDel="005706E7">
          <w:rPr>
            <w:rFonts w:hint="eastAsia"/>
            <w:color w:val="0000CC"/>
            <w:szCs w:val="24"/>
            <w:lang w:eastAsia="zh-CN"/>
          </w:rPr>
          <w:delText>d</w:delText>
        </w:r>
      </w:del>
      <w:r w:rsidR="00CB3BE9" w:rsidRPr="00DD52DE">
        <w:rPr>
          <w:rFonts w:hint="eastAsia"/>
          <w:color w:val="0000CC"/>
          <w:szCs w:val="24"/>
          <w:lang w:eastAsia="zh-CN"/>
        </w:rPr>
        <w:t xml:space="preserve"> the b</w:t>
      </w:r>
      <w:r w:rsidR="00CB3BE9" w:rsidRPr="00DD52DE">
        <w:rPr>
          <w:color w:val="0000CC"/>
          <w:szCs w:val="24"/>
          <w:lang w:eastAsia="zh-CN"/>
        </w:rPr>
        <w:t>ibliography database manager</w:t>
      </w:r>
      <w:r w:rsidR="00CB3BE9" w:rsidRPr="00DD52DE">
        <w:rPr>
          <w:rFonts w:hint="eastAsia"/>
          <w:color w:val="0000CC"/>
          <w:szCs w:val="24"/>
          <w:lang w:eastAsia="zh-CN"/>
        </w:rPr>
        <w:t xml:space="preserve"> </w:t>
      </w:r>
      <w:proofErr w:type="spellStart"/>
      <w:r w:rsidR="00CB3BE9" w:rsidRPr="00DD52DE">
        <w:rPr>
          <w:rFonts w:hint="eastAsia"/>
          <w:color w:val="0000CC"/>
          <w:szCs w:val="24"/>
          <w:lang w:eastAsia="zh-CN"/>
        </w:rPr>
        <w:t>Mendeley</w:t>
      </w:r>
      <w:proofErr w:type="spellEnd"/>
      <w:r w:rsidR="00CB3BE9" w:rsidRPr="00DD52DE">
        <w:rPr>
          <w:rFonts w:hint="eastAsia"/>
          <w:color w:val="0000CC"/>
          <w:szCs w:val="24"/>
          <w:lang w:eastAsia="zh-CN"/>
        </w:rPr>
        <w:t xml:space="preserve"> to check whether it is a duplicate of previous papers (</w:t>
      </w:r>
      <w:ins w:id="111" w:author="Windows User" w:date="2018-11-01T14:49:00Z">
        <w:r w:rsidR="005706E7">
          <w:rPr>
            <w:rFonts w:hint="eastAsia"/>
            <w:color w:val="0000CC"/>
            <w:szCs w:val="24"/>
            <w:lang w:eastAsia="zh-CN"/>
          </w:rPr>
          <w:t xml:space="preserve">for </w:t>
        </w:r>
      </w:ins>
      <w:r w:rsidR="00CB3BE9" w:rsidRPr="00DD52DE">
        <w:rPr>
          <w:rFonts w:hint="eastAsia"/>
          <w:color w:val="0000CC"/>
          <w:szCs w:val="24"/>
          <w:lang w:eastAsia="zh-CN"/>
        </w:rPr>
        <w:t>details</w:t>
      </w:r>
      <w:ins w:id="112" w:author="Windows User" w:date="2018-11-01T14:49:00Z">
        <w:r w:rsidR="005706E7">
          <w:rPr>
            <w:rFonts w:hint="eastAsia"/>
            <w:color w:val="0000CC"/>
            <w:szCs w:val="24"/>
            <w:lang w:eastAsia="zh-CN"/>
          </w:rPr>
          <w:t>,</w:t>
        </w:r>
      </w:ins>
      <w:r w:rsidR="00CB3BE9" w:rsidRPr="00DD52DE">
        <w:rPr>
          <w:rFonts w:hint="eastAsia"/>
          <w:color w:val="0000CC"/>
          <w:szCs w:val="24"/>
          <w:lang w:eastAsia="zh-CN"/>
        </w:rPr>
        <w:t xml:space="preserve"> please see the supplemental reference document).</w:t>
      </w:r>
      <w:r w:rsidR="00D404A6" w:rsidRPr="00DD52DE">
        <w:rPr>
          <w:rFonts w:hint="eastAsia"/>
          <w:color w:val="0000CC"/>
          <w:szCs w:val="24"/>
          <w:lang w:eastAsia="zh-CN"/>
        </w:rPr>
        <w:t xml:space="preserve"> </w:t>
      </w:r>
    </w:p>
    <w:p w14:paraId="6C77610C" w14:textId="763D235E" w:rsidR="00AF4BE9" w:rsidRPr="00DD52DE" w:rsidRDefault="00AF4BE9" w:rsidP="00AF4BE9">
      <w:pPr>
        <w:spacing w:before="120" w:after="120"/>
        <w:ind w:firstLine="360"/>
        <w:rPr>
          <w:color w:val="0000CC"/>
          <w:szCs w:val="24"/>
          <w:lang w:eastAsia="zh-CN"/>
        </w:rPr>
      </w:pPr>
      <w:r w:rsidRPr="00DD52DE">
        <w:rPr>
          <w:rFonts w:hint="eastAsia"/>
          <w:color w:val="0000CC"/>
          <w:szCs w:val="24"/>
          <w:lang w:eastAsia="zh-CN"/>
        </w:rPr>
        <w:t>After the data</w:t>
      </w:r>
      <w:r w:rsidR="005F2364" w:rsidRPr="00DD52DE">
        <w:rPr>
          <w:color w:val="0000CC"/>
          <w:szCs w:val="24"/>
        </w:rPr>
        <w:t xml:space="preserve"> </w:t>
      </w:r>
      <w:r w:rsidRPr="00DD52DE">
        <w:rPr>
          <w:rFonts w:hint="eastAsia"/>
          <w:color w:val="0000CC"/>
          <w:szCs w:val="24"/>
          <w:lang w:eastAsia="zh-CN"/>
        </w:rPr>
        <w:t>extraction</w:t>
      </w:r>
      <w:r w:rsidR="005F2364" w:rsidRPr="00DD52DE">
        <w:rPr>
          <w:color w:val="0000CC"/>
          <w:szCs w:val="24"/>
        </w:rPr>
        <w:t xml:space="preserve">, we </w:t>
      </w:r>
      <w:r w:rsidRPr="00DD52DE">
        <w:rPr>
          <w:rFonts w:hint="eastAsia"/>
          <w:color w:val="0000CC"/>
          <w:szCs w:val="24"/>
          <w:lang w:eastAsia="zh-CN"/>
        </w:rPr>
        <w:t>perform</w:t>
      </w:r>
      <w:del w:id="113" w:author="Windows User" w:date="2018-11-01T14:54:00Z">
        <w:r w:rsidR="002A595D" w:rsidRPr="00DD52DE" w:rsidDel="00F13E4E">
          <w:rPr>
            <w:rFonts w:hint="eastAsia"/>
            <w:color w:val="0000CC"/>
            <w:szCs w:val="24"/>
            <w:lang w:eastAsia="zh-CN"/>
          </w:rPr>
          <w:delText>ed</w:delText>
        </w:r>
      </w:del>
      <w:r w:rsidRPr="00DD52DE">
        <w:rPr>
          <w:rFonts w:hint="eastAsia"/>
          <w:color w:val="0000CC"/>
          <w:szCs w:val="24"/>
          <w:lang w:eastAsia="zh-CN"/>
        </w:rPr>
        <w:t xml:space="preserve"> a</w:t>
      </w:r>
      <w:r w:rsidR="00511A0C" w:rsidRPr="00DD52DE">
        <w:rPr>
          <w:rFonts w:hint="eastAsia"/>
          <w:color w:val="0000CC"/>
          <w:szCs w:val="24"/>
          <w:lang w:eastAsia="zh-CN"/>
        </w:rPr>
        <w:t>n</w:t>
      </w:r>
      <w:r w:rsidRPr="00DD52DE">
        <w:rPr>
          <w:rFonts w:hint="eastAsia"/>
          <w:color w:val="0000CC"/>
          <w:szCs w:val="24"/>
          <w:lang w:eastAsia="zh-CN"/>
        </w:rPr>
        <w:t xml:space="preserve"> </w:t>
      </w:r>
      <w:r w:rsidR="00511A0C" w:rsidRPr="00DD52DE">
        <w:rPr>
          <w:color w:val="0000CC"/>
          <w:szCs w:val="24"/>
          <w:lang w:eastAsia="zh-CN"/>
        </w:rPr>
        <w:t>elaborate</w:t>
      </w:r>
      <w:r w:rsidR="00511A0C" w:rsidRPr="00DD52DE">
        <w:rPr>
          <w:rFonts w:hint="eastAsia"/>
          <w:color w:val="0000CC"/>
          <w:szCs w:val="24"/>
          <w:lang w:eastAsia="zh-CN"/>
        </w:rPr>
        <w:t xml:space="preserve"> </w:t>
      </w:r>
      <w:r w:rsidRPr="00DD52DE">
        <w:rPr>
          <w:color w:val="0000CC"/>
          <w:szCs w:val="24"/>
          <w:lang w:eastAsia="zh-CN"/>
        </w:rPr>
        <w:t xml:space="preserve">examination </w:t>
      </w:r>
      <w:r w:rsidRPr="00DD52DE">
        <w:rPr>
          <w:rFonts w:hint="eastAsia"/>
          <w:color w:val="0000CC"/>
          <w:szCs w:val="24"/>
          <w:lang w:eastAsia="zh-CN"/>
        </w:rPr>
        <w:t>of the data quality</w:t>
      </w:r>
      <w:r w:rsidR="002A595D" w:rsidRPr="00DD52DE">
        <w:rPr>
          <w:rFonts w:hint="eastAsia"/>
          <w:color w:val="0000CC"/>
          <w:szCs w:val="24"/>
          <w:lang w:eastAsia="zh-CN"/>
        </w:rPr>
        <w:t xml:space="preserve"> using R (version 3.5.1)</w:t>
      </w:r>
      <w:r w:rsidRPr="00DD52DE">
        <w:rPr>
          <w:rFonts w:hint="eastAsia"/>
          <w:color w:val="0000CC"/>
          <w:szCs w:val="24"/>
          <w:lang w:eastAsia="zh-CN"/>
        </w:rPr>
        <w:t xml:space="preserve">. </w:t>
      </w:r>
      <w:r w:rsidRPr="00DD52DE">
        <w:rPr>
          <w:color w:val="0000CC"/>
          <w:szCs w:val="24"/>
          <w:lang w:eastAsia="zh-CN"/>
        </w:rPr>
        <w:t>The formats</w:t>
      </w:r>
      <w:r w:rsidRPr="00DD52DE">
        <w:rPr>
          <w:rFonts w:hint="eastAsia"/>
          <w:color w:val="0000CC"/>
          <w:szCs w:val="24"/>
          <w:lang w:eastAsia="zh-CN"/>
        </w:rPr>
        <w:t xml:space="preserve"> </w:t>
      </w:r>
      <w:r w:rsidRPr="00DD52DE">
        <w:rPr>
          <w:color w:val="0000CC"/>
          <w:szCs w:val="24"/>
          <w:lang w:eastAsia="zh-CN"/>
        </w:rPr>
        <w:t xml:space="preserve">of each column (numerical or string) </w:t>
      </w:r>
      <w:del w:id="114" w:author="Windows User" w:date="2018-11-01T14:54:00Z">
        <w:r w:rsidRPr="00DD52DE" w:rsidDel="00F13E4E">
          <w:rPr>
            <w:color w:val="0000CC"/>
            <w:szCs w:val="24"/>
            <w:lang w:eastAsia="zh-CN"/>
          </w:rPr>
          <w:delText xml:space="preserve">were </w:delText>
        </w:r>
      </w:del>
      <w:ins w:id="115" w:author="Windows User" w:date="2018-11-01T14:54:00Z">
        <w:r w:rsidR="00F13E4E">
          <w:rPr>
            <w:rFonts w:hint="eastAsia"/>
            <w:color w:val="0000CC"/>
            <w:szCs w:val="24"/>
            <w:lang w:eastAsia="zh-CN"/>
          </w:rPr>
          <w:t>are</w:t>
        </w:r>
        <w:r w:rsidR="00F13E4E" w:rsidRPr="00DD52DE">
          <w:rPr>
            <w:color w:val="0000CC"/>
            <w:szCs w:val="24"/>
            <w:lang w:eastAsia="zh-CN"/>
          </w:rPr>
          <w:t xml:space="preserve"> </w:t>
        </w:r>
      </w:ins>
      <w:r w:rsidRPr="00DD52DE">
        <w:rPr>
          <w:color w:val="0000CC"/>
          <w:szCs w:val="24"/>
          <w:lang w:eastAsia="zh-CN"/>
        </w:rPr>
        <w:t>checked to correct the mistyping in the numerical columns</w:t>
      </w:r>
      <w:r w:rsidRPr="00DD52DE">
        <w:rPr>
          <w:rFonts w:hint="eastAsia"/>
          <w:color w:val="0000CC"/>
          <w:szCs w:val="24"/>
          <w:lang w:eastAsia="zh-CN"/>
        </w:rPr>
        <w:t xml:space="preserve"> (e.g., all soil health indicator, and some background information columns like latitude and longitude)</w:t>
      </w:r>
      <w:r w:rsidRPr="00DD52DE">
        <w:rPr>
          <w:color w:val="0000CC"/>
          <w:szCs w:val="24"/>
          <w:lang w:eastAsia="zh-CN"/>
        </w:rPr>
        <w:t xml:space="preserve">. </w:t>
      </w:r>
      <w:r w:rsidR="0040713D" w:rsidRPr="00DD52DE">
        <w:rPr>
          <w:color w:val="0000CC"/>
          <w:szCs w:val="24"/>
          <w:lang w:eastAsia="zh-CN"/>
        </w:rPr>
        <w:t xml:space="preserve">For </w:t>
      </w:r>
      <w:r w:rsidR="00CC7282" w:rsidRPr="00DD52DE">
        <w:rPr>
          <w:rFonts w:hint="eastAsia"/>
          <w:color w:val="0000CC"/>
          <w:szCs w:val="24"/>
          <w:lang w:eastAsia="zh-CN"/>
        </w:rPr>
        <w:t>each soil health indicator</w:t>
      </w:r>
      <w:r w:rsidR="0040713D" w:rsidRPr="00DD52DE">
        <w:rPr>
          <w:color w:val="0000CC"/>
          <w:szCs w:val="24"/>
          <w:lang w:eastAsia="zh-CN"/>
        </w:rPr>
        <w:t xml:space="preserve">, we </w:t>
      </w:r>
      <w:r w:rsidR="00CC7282" w:rsidRPr="00DD52DE">
        <w:rPr>
          <w:rFonts w:hint="eastAsia"/>
          <w:color w:val="0000CC"/>
          <w:szCs w:val="24"/>
          <w:lang w:eastAsia="zh-CN"/>
        </w:rPr>
        <w:t>calculate</w:t>
      </w:r>
      <w:del w:id="116" w:author="Windows User" w:date="2018-11-01T14:54:00Z">
        <w:r w:rsidR="00CC7282" w:rsidRPr="00DD52DE" w:rsidDel="00F13E4E">
          <w:rPr>
            <w:rFonts w:hint="eastAsia"/>
            <w:color w:val="0000CC"/>
            <w:szCs w:val="24"/>
            <w:lang w:eastAsia="zh-CN"/>
          </w:rPr>
          <w:delText>d</w:delText>
        </w:r>
      </w:del>
      <w:r w:rsidR="00CC7282" w:rsidRPr="00DD52DE">
        <w:rPr>
          <w:rFonts w:hint="eastAsia"/>
          <w:color w:val="0000CC"/>
          <w:szCs w:val="24"/>
          <w:lang w:eastAsia="zh-CN"/>
        </w:rPr>
        <w:t xml:space="preserve"> the response ratio, </w:t>
      </w:r>
      <w:r w:rsidR="00CC7282" w:rsidRPr="00DD52DE">
        <w:rPr>
          <w:color w:val="0000CC"/>
          <w:szCs w:val="24"/>
          <w:lang w:eastAsia="zh-CN"/>
        </w:rPr>
        <w:t>which</w:t>
      </w:r>
      <w:r w:rsidR="00CC7282" w:rsidRPr="00DD52DE">
        <w:rPr>
          <w:rFonts w:hint="eastAsia"/>
          <w:color w:val="0000CC"/>
          <w:szCs w:val="24"/>
          <w:lang w:eastAsia="zh-CN"/>
        </w:rPr>
        <w:t xml:space="preserve"> is the value of treatment </w:t>
      </w:r>
      <w:r w:rsidR="00CC7282" w:rsidRPr="00DD52DE">
        <w:rPr>
          <w:color w:val="0000CC"/>
          <w:szCs w:val="24"/>
          <w:lang w:eastAsia="zh-CN"/>
        </w:rPr>
        <w:t>divide</w:t>
      </w:r>
      <w:ins w:id="117" w:author="Windows User" w:date="2018-11-01T14:50:00Z">
        <w:r w:rsidR="005706E7">
          <w:rPr>
            <w:rFonts w:hint="eastAsia"/>
            <w:color w:val="0000CC"/>
            <w:szCs w:val="24"/>
            <w:lang w:eastAsia="zh-CN"/>
          </w:rPr>
          <w:t>d</w:t>
        </w:r>
      </w:ins>
      <w:r w:rsidR="00CC7282" w:rsidRPr="00DD52DE">
        <w:rPr>
          <w:rFonts w:hint="eastAsia"/>
          <w:color w:val="0000CC"/>
          <w:szCs w:val="24"/>
          <w:lang w:eastAsia="zh-CN"/>
        </w:rPr>
        <w:t xml:space="preserve"> by the value of control</w:t>
      </w:r>
      <w:del w:id="118" w:author="Windows User" w:date="2018-11-01T14:51:00Z">
        <w:r w:rsidR="00CC7282" w:rsidRPr="00DD52DE" w:rsidDel="00F13E4E">
          <w:rPr>
            <w:rFonts w:hint="eastAsia"/>
            <w:color w:val="0000CC"/>
            <w:szCs w:val="24"/>
            <w:lang w:eastAsia="zh-CN"/>
          </w:rPr>
          <w:delText>,</w:delText>
        </w:r>
      </w:del>
      <w:ins w:id="119" w:author="Windows User" w:date="2018-11-01T14:51:00Z">
        <w:r w:rsidR="00F13E4E">
          <w:rPr>
            <w:rFonts w:hint="eastAsia"/>
            <w:color w:val="0000CC"/>
            <w:szCs w:val="24"/>
            <w:lang w:eastAsia="zh-CN"/>
          </w:rPr>
          <w:t>.</w:t>
        </w:r>
      </w:ins>
      <w:r w:rsidR="00CC7282" w:rsidRPr="00DD52DE">
        <w:rPr>
          <w:rFonts w:hint="eastAsia"/>
          <w:color w:val="0000CC"/>
          <w:szCs w:val="24"/>
          <w:lang w:eastAsia="zh-CN"/>
        </w:rPr>
        <w:t xml:space="preserve"> </w:t>
      </w:r>
      <w:del w:id="120" w:author="Windows User" w:date="2018-11-01T14:51:00Z">
        <w:r w:rsidR="0040713D" w:rsidRPr="00DD52DE" w:rsidDel="00F13E4E">
          <w:rPr>
            <w:color w:val="0000CC"/>
            <w:szCs w:val="24"/>
            <w:lang w:eastAsia="zh-CN"/>
          </w:rPr>
          <w:delText>a</w:delText>
        </w:r>
        <w:r w:rsidR="00CC7282" w:rsidRPr="00DD52DE" w:rsidDel="00F13E4E">
          <w:rPr>
            <w:rFonts w:hint="eastAsia"/>
            <w:color w:val="0000CC"/>
            <w:szCs w:val="24"/>
            <w:lang w:eastAsia="zh-CN"/>
          </w:rPr>
          <w:delText>nd</w:delText>
        </w:r>
        <w:r w:rsidR="0040713D" w:rsidRPr="00DD52DE" w:rsidDel="00F13E4E">
          <w:rPr>
            <w:color w:val="0000CC"/>
            <w:szCs w:val="24"/>
            <w:lang w:eastAsia="zh-CN"/>
          </w:rPr>
          <w:delText xml:space="preserve"> </w:delText>
        </w:r>
      </w:del>
      <w:ins w:id="121" w:author="Windows User" w:date="2018-11-01T14:51:00Z">
        <w:r w:rsidR="00F13E4E">
          <w:rPr>
            <w:rFonts w:hint="eastAsia"/>
            <w:color w:val="0000CC"/>
            <w:szCs w:val="24"/>
            <w:lang w:eastAsia="zh-CN"/>
          </w:rPr>
          <w:t>We then</w:t>
        </w:r>
        <w:r w:rsidR="00F13E4E" w:rsidRPr="00DD52DE">
          <w:rPr>
            <w:color w:val="0000CC"/>
            <w:szCs w:val="24"/>
            <w:lang w:eastAsia="zh-CN"/>
          </w:rPr>
          <w:t xml:space="preserve"> </w:t>
        </w:r>
      </w:ins>
      <w:r w:rsidR="0040713D" w:rsidRPr="00DD52DE">
        <w:rPr>
          <w:color w:val="0000CC"/>
          <w:szCs w:val="24"/>
          <w:lang w:eastAsia="zh-CN"/>
        </w:rPr>
        <w:t>plot</w:t>
      </w:r>
      <w:del w:id="122" w:author="Windows User" w:date="2018-11-01T14:55:00Z">
        <w:r w:rsidR="0040713D" w:rsidRPr="00DD52DE" w:rsidDel="00F13E4E">
          <w:rPr>
            <w:color w:val="0000CC"/>
            <w:szCs w:val="24"/>
            <w:lang w:eastAsia="zh-CN"/>
          </w:rPr>
          <w:delText>ted</w:delText>
        </w:r>
      </w:del>
      <w:r w:rsidR="0040713D" w:rsidRPr="00DD52DE">
        <w:rPr>
          <w:color w:val="0000CC"/>
          <w:szCs w:val="24"/>
          <w:lang w:eastAsia="zh-CN"/>
        </w:rPr>
        <w:t xml:space="preserve"> the frequency distribution </w:t>
      </w:r>
      <w:r w:rsidR="00CC7282" w:rsidRPr="00DD52DE">
        <w:rPr>
          <w:rFonts w:hint="eastAsia"/>
          <w:color w:val="0000CC"/>
          <w:szCs w:val="24"/>
          <w:lang w:eastAsia="zh-CN"/>
        </w:rPr>
        <w:t xml:space="preserve">of response ratio </w:t>
      </w:r>
      <w:r w:rsidR="0040713D" w:rsidRPr="00DD52DE">
        <w:rPr>
          <w:color w:val="0000CC"/>
          <w:szCs w:val="24"/>
          <w:lang w:eastAsia="zh-CN"/>
        </w:rPr>
        <w:t xml:space="preserve">for each </w:t>
      </w:r>
      <w:r w:rsidR="00CC7282" w:rsidRPr="00DD52DE">
        <w:rPr>
          <w:rFonts w:hint="eastAsia"/>
          <w:color w:val="0000CC"/>
          <w:szCs w:val="24"/>
          <w:lang w:eastAsia="zh-CN"/>
        </w:rPr>
        <w:t>soil health indicator,</w:t>
      </w:r>
      <w:r w:rsidR="0040713D" w:rsidRPr="00DD52DE">
        <w:rPr>
          <w:color w:val="0000CC"/>
          <w:szCs w:val="24"/>
          <w:lang w:eastAsia="zh-CN"/>
        </w:rPr>
        <w:t xml:space="preserve"> and return</w:t>
      </w:r>
      <w:del w:id="123" w:author="Windows User" w:date="2018-11-01T14:55:00Z">
        <w:r w:rsidR="0040713D" w:rsidRPr="00DD52DE" w:rsidDel="00F13E4E">
          <w:rPr>
            <w:color w:val="0000CC"/>
            <w:szCs w:val="24"/>
            <w:lang w:eastAsia="zh-CN"/>
          </w:rPr>
          <w:delText>ed</w:delText>
        </w:r>
      </w:del>
      <w:r w:rsidR="0040713D" w:rsidRPr="00DD52DE">
        <w:rPr>
          <w:color w:val="0000CC"/>
          <w:szCs w:val="24"/>
          <w:lang w:eastAsia="zh-CN"/>
        </w:rPr>
        <w:t xml:space="preserve"> to the original articles </w:t>
      </w:r>
      <w:ins w:id="124" w:author="Windows User" w:date="2018-11-01T14:51:00Z">
        <w:r w:rsidR="00F13E4E">
          <w:rPr>
            <w:rFonts w:hint="eastAsia"/>
            <w:color w:val="0000CC"/>
            <w:szCs w:val="24"/>
            <w:lang w:eastAsia="zh-CN"/>
          </w:rPr>
          <w:t xml:space="preserve">to </w:t>
        </w:r>
      </w:ins>
      <w:del w:id="125" w:author="Windows User" w:date="2018-11-01T14:51:00Z">
        <w:r w:rsidR="0040713D" w:rsidRPr="00DD52DE" w:rsidDel="00F13E4E">
          <w:rPr>
            <w:color w:val="0000CC"/>
            <w:szCs w:val="24"/>
            <w:lang w:eastAsia="zh-CN"/>
          </w:rPr>
          <w:delText>for</w:delText>
        </w:r>
      </w:del>
      <w:r w:rsidR="0040713D" w:rsidRPr="00DD52DE">
        <w:rPr>
          <w:color w:val="0000CC"/>
          <w:szCs w:val="24"/>
          <w:lang w:eastAsia="zh-CN"/>
        </w:rPr>
        <w:t xml:space="preserve"> check</w:t>
      </w:r>
      <w:del w:id="126" w:author="Windows User" w:date="2018-11-01T14:51:00Z">
        <w:r w:rsidR="0040713D" w:rsidRPr="00DD52DE" w:rsidDel="00F13E4E">
          <w:rPr>
            <w:color w:val="0000CC"/>
            <w:szCs w:val="24"/>
            <w:lang w:eastAsia="zh-CN"/>
          </w:rPr>
          <w:delText>ing</w:delText>
        </w:r>
      </w:del>
      <w:r w:rsidR="0040713D" w:rsidRPr="00DD52DE">
        <w:rPr>
          <w:color w:val="0000CC"/>
          <w:szCs w:val="24"/>
          <w:lang w:eastAsia="zh-CN"/>
        </w:rPr>
        <w:t xml:space="preserve"> extreme</w:t>
      </w:r>
      <w:r w:rsidR="0040713D" w:rsidRPr="00DD52DE">
        <w:rPr>
          <w:rFonts w:hint="eastAsia"/>
          <w:color w:val="0000CC"/>
          <w:szCs w:val="24"/>
          <w:lang w:eastAsia="zh-CN"/>
        </w:rPr>
        <w:t xml:space="preserve"> </w:t>
      </w:r>
      <w:r w:rsidR="0040713D" w:rsidRPr="00DD52DE">
        <w:rPr>
          <w:color w:val="0000CC"/>
          <w:szCs w:val="24"/>
          <w:lang w:eastAsia="zh-CN"/>
        </w:rPr>
        <w:t>values.</w:t>
      </w:r>
      <w:r w:rsidR="00E000E6" w:rsidRPr="00DD52DE">
        <w:rPr>
          <w:rFonts w:hint="eastAsia"/>
          <w:color w:val="0000CC"/>
          <w:szCs w:val="24"/>
          <w:lang w:eastAsia="zh-CN"/>
        </w:rPr>
        <w:t xml:space="preserve"> </w:t>
      </w:r>
      <w:r w:rsidR="00CC7282" w:rsidRPr="00DD52DE">
        <w:rPr>
          <w:color w:val="0000CC"/>
          <w:szCs w:val="24"/>
          <w:lang w:eastAsia="zh-CN"/>
        </w:rPr>
        <w:t xml:space="preserve">We also made </w:t>
      </w:r>
      <w:ins w:id="127" w:author="Windows User" w:date="2018-11-01T14:52:00Z">
        <w:r w:rsidR="00F13E4E">
          <w:rPr>
            <w:rFonts w:hint="eastAsia"/>
            <w:color w:val="0000CC"/>
            <w:szCs w:val="24"/>
            <w:lang w:eastAsia="zh-CN"/>
          </w:rPr>
          <w:t xml:space="preserve">the </w:t>
        </w:r>
      </w:ins>
      <w:r w:rsidR="00CC7282" w:rsidRPr="00DD52DE">
        <w:rPr>
          <w:color w:val="0000CC"/>
          <w:szCs w:val="24"/>
          <w:lang w:eastAsia="zh-CN"/>
        </w:rPr>
        <w:t xml:space="preserve">visualization of data distribution for the </w:t>
      </w:r>
      <w:r w:rsidR="00CC7282" w:rsidRPr="00DD52DE">
        <w:rPr>
          <w:rFonts w:hint="eastAsia"/>
          <w:color w:val="0000CC"/>
          <w:szCs w:val="24"/>
          <w:lang w:eastAsia="zh-CN"/>
        </w:rPr>
        <w:t xml:space="preserve">background columns </w:t>
      </w:r>
      <w:r w:rsidR="00CC7282" w:rsidRPr="00DD52DE">
        <w:rPr>
          <w:color w:val="0000CC"/>
          <w:szCs w:val="24"/>
          <w:lang w:eastAsia="zh-CN"/>
        </w:rPr>
        <w:t>that contain</w:t>
      </w:r>
      <w:r w:rsidR="00CC7282" w:rsidRPr="00DD52DE">
        <w:rPr>
          <w:rFonts w:hint="eastAsia"/>
          <w:color w:val="0000CC"/>
          <w:szCs w:val="24"/>
          <w:lang w:eastAsia="zh-CN"/>
        </w:rPr>
        <w:t xml:space="preserve"> </w:t>
      </w:r>
      <w:r w:rsidR="00CC7282" w:rsidRPr="00DD52DE">
        <w:rPr>
          <w:color w:val="0000CC"/>
          <w:szCs w:val="24"/>
          <w:lang w:eastAsia="zh-CN"/>
        </w:rPr>
        <w:t>numeric values (e.g.</w:t>
      </w:r>
      <w:r w:rsidR="00CC7282" w:rsidRPr="00DD52DE">
        <w:rPr>
          <w:rFonts w:hint="eastAsia"/>
          <w:color w:val="0000CC"/>
          <w:szCs w:val="24"/>
          <w:lang w:eastAsia="zh-CN"/>
        </w:rPr>
        <w:t xml:space="preserve"> latitude, elevation</w:t>
      </w:r>
      <w:r w:rsidR="00CC7282" w:rsidRPr="00DD52DE">
        <w:rPr>
          <w:color w:val="0000CC"/>
          <w:szCs w:val="24"/>
          <w:lang w:eastAsia="zh-CN"/>
        </w:rPr>
        <w:t>) and manually check</w:t>
      </w:r>
      <w:del w:id="128" w:author="Windows User" w:date="2018-11-01T14:55:00Z">
        <w:r w:rsidR="00CC7282" w:rsidRPr="00DD52DE" w:rsidDel="00F13E4E">
          <w:rPr>
            <w:color w:val="0000CC"/>
            <w:szCs w:val="24"/>
            <w:lang w:eastAsia="zh-CN"/>
          </w:rPr>
          <w:delText>ed</w:delText>
        </w:r>
      </w:del>
      <w:r w:rsidR="00CC7282" w:rsidRPr="00DD52DE">
        <w:rPr>
          <w:color w:val="0000CC"/>
          <w:szCs w:val="24"/>
          <w:lang w:eastAsia="zh-CN"/>
        </w:rPr>
        <w:t xml:space="preserve"> the outliers by validating them in the original </w:t>
      </w:r>
      <w:r w:rsidR="00CC7282" w:rsidRPr="00DD52DE">
        <w:rPr>
          <w:rFonts w:hint="eastAsia"/>
          <w:color w:val="0000CC"/>
          <w:szCs w:val="24"/>
          <w:lang w:eastAsia="zh-CN"/>
        </w:rPr>
        <w:t>papers</w:t>
      </w:r>
      <w:r w:rsidR="00CC7282" w:rsidRPr="00DD52DE">
        <w:rPr>
          <w:color w:val="0000CC"/>
          <w:szCs w:val="24"/>
          <w:lang w:eastAsia="zh-CN"/>
        </w:rPr>
        <w:t>.</w:t>
      </w:r>
      <w:r w:rsidR="00CC7282" w:rsidRPr="00DD52DE">
        <w:rPr>
          <w:rFonts w:hint="eastAsia"/>
          <w:color w:val="0000CC"/>
          <w:szCs w:val="24"/>
          <w:lang w:eastAsia="zh-CN"/>
        </w:rPr>
        <w:t xml:space="preserve"> </w:t>
      </w:r>
      <w:r w:rsidRPr="00DD52DE">
        <w:rPr>
          <w:rFonts w:hint="eastAsia"/>
          <w:color w:val="0000CC"/>
          <w:szCs w:val="24"/>
          <w:lang w:eastAsia="zh-CN"/>
        </w:rPr>
        <w:t>F</w:t>
      </w:r>
      <w:r w:rsidRPr="00DD52DE">
        <w:rPr>
          <w:color w:val="0000CC"/>
          <w:szCs w:val="24"/>
          <w:lang w:eastAsia="zh-CN"/>
        </w:rPr>
        <w:t xml:space="preserve">or the </w:t>
      </w:r>
      <w:r w:rsidRPr="00DD52DE">
        <w:rPr>
          <w:rFonts w:hint="eastAsia"/>
          <w:color w:val="0000CC"/>
          <w:szCs w:val="24"/>
          <w:lang w:eastAsia="zh-CN"/>
        </w:rPr>
        <w:t xml:space="preserve">location of </w:t>
      </w:r>
      <w:r w:rsidRPr="00DD52DE">
        <w:rPr>
          <w:color w:val="0000CC"/>
          <w:szCs w:val="24"/>
          <w:lang w:eastAsia="zh-CN"/>
        </w:rPr>
        <w:t xml:space="preserve">each </w:t>
      </w:r>
      <w:r w:rsidR="00E000E6" w:rsidRPr="00DD52DE">
        <w:rPr>
          <w:rFonts w:hint="eastAsia"/>
          <w:color w:val="0000CC"/>
          <w:szCs w:val="24"/>
          <w:lang w:eastAsia="zh-CN"/>
        </w:rPr>
        <w:t>site</w:t>
      </w:r>
      <w:r w:rsidRPr="00DD52DE">
        <w:rPr>
          <w:color w:val="0000CC"/>
          <w:szCs w:val="24"/>
          <w:lang w:eastAsia="zh-CN"/>
        </w:rPr>
        <w:t xml:space="preserve">, </w:t>
      </w:r>
      <w:r w:rsidR="0040713D" w:rsidRPr="00DD52DE">
        <w:rPr>
          <w:color w:val="0000CC"/>
          <w:szCs w:val="24"/>
          <w:lang w:eastAsia="zh-CN"/>
        </w:rPr>
        <w:t>we</w:t>
      </w:r>
      <w:r w:rsidR="0040713D" w:rsidRPr="00DD52DE">
        <w:rPr>
          <w:rFonts w:hint="eastAsia"/>
          <w:color w:val="0000CC"/>
          <w:szCs w:val="24"/>
          <w:lang w:eastAsia="zh-CN"/>
        </w:rPr>
        <w:t xml:space="preserve"> plot</w:t>
      </w:r>
      <w:del w:id="129" w:author="Windows User" w:date="2018-11-01T14:53:00Z">
        <w:r w:rsidR="0040713D" w:rsidRPr="00DD52DE" w:rsidDel="00F13E4E">
          <w:rPr>
            <w:rFonts w:hint="eastAsia"/>
            <w:color w:val="0000CC"/>
            <w:szCs w:val="24"/>
            <w:lang w:eastAsia="zh-CN"/>
          </w:rPr>
          <w:delText>ted</w:delText>
        </w:r>
      </w:del>
      <w:r w:rsidR="0040713D" w:rsidRPr="00DD52DE">
        <w:rPr>
          <w:rFonts w:hint="eastAsia"/>
          <w:color w:val="0000CC"/>
          <w:szCs w:val="24"/>
          <w:lang w:eastAsia="zh-CN"/>
        </w:rPr>
        <w:t xml:space="preserve"> the </w:t>
      </w:r>
      <w:r w:rsidR="0040713D" w:rsidRPr="00DD52DE">
        <w:rPr>
          <w:color w:val="0000CC"/>
          <w:szCs w:val="24"/>
          <w:lang w:eastAsia="zh-CN"/>
        </w:rPr>
        <w:t>latitude and longitude by co</w:t>
      </w:r>
      <w:r w:rsidR="0040713D" w:rsidRPr="00DD52DE">
        <w:rPr>
          <w:rFonts w:hint="eastAsia"/>
          <w:color w:val="0000CC"/>
          <w:szCs w:val="24"/>
          <w:lang w:eastAsia="zh-CN"/>
        </w:rPr>
        <w:t>u</w:t>
      </w:r>
      <w:r w:rsidR="0040713D" w:rsidRPr="00DD52DE">
        <w:rPr>
          <w:color w:val="0000CC"/>
          <w:szCs w:val="24"/>
          <w:lang w:eastAsia="zh-CN"/>
        </w:rPr>
        <w:t>ntr</w:t>
      </w:r>
      <w:r w:rsidR="0040713D" w:rsidRPr="00DD52DE">
        <w:rPr>
          <w:rFonts w:hint="eastAsia"/>
          <w:color w:val="0000CC"/>
          <w:szCs w:val="24"/>
          <w:lang w:eastAsia="zh-CN"/>
        </w:rPr>
        <w:t>y</w:t>
      </w:r>
      <w:r w:rsidR="0040713D" w:rsidRPr="00DD52DE">
        <w:rPr>
          <w:color w:val="0000CC"/>
          <w:szCs w:val="24"/>
          <w:lang w:eastAsia="zh-CN"/>
        </w:rPr>
        <w:t xml:space="preserve"> and </w:t>
      </w:r>
      <w:r w:rsidR="0040713D" w:rsidRPr="00DD52DE">
        <w:rPr>
          <w:rFonts w:hint="eastAsia"/>
          <w:color w:val="0000CC"/>
          <w:szCs w:val="24"/>
          <w:lang w:eastAsia="zh-CN"/>
        </w:rPr>
        <w:t xml:space="preserve">check whether there are sites from a specific country </w:t>
      </w:r>
      <w:ins w:id="130" w:author="Windows User" w:date="2018-11-01T14:52:00Z">
        <w:r w:rsidR="00F13E4E">
          <w:rPr>
            <w:rFonts w:hint="eastAsia"/>
            <w:color w:val="0000CC"/>
            <w:szCs w:val="24"/>
            <w:lang w:eastAsia="zh-CN"/>
          </w:rPr>
          <w:t xml:space="preserve">that </w:t>
        </w:r>
      </w:ins>
      <w:r w:rsidR="0040713D" w:rsidRPr="00DD52DE">
        <w:rPr>
          <w:rFonts w:hint="eastAsia"/>
          <w:color w:val="0000CC"/>
          <w:szCs w:val="24"/>
          <w:highlight w:val="yellow"/>
          <w:lang w:eastAsia="zh-CN"/>
        </w:rPr>
        <w:t>fall out</w:t>
      </w:r>
      <w:r w:rsidR="00E000E6" w:rsidRPr="00DD52DE">
        <w:rPr>
          <w:rFonts w:hint="eastAsia"/>
          <w:color w:val="0000CC"/>
          <w:szCs w:val="24"/>
          <w:highlight w:val="yellow"/>
          <w:lang w:eastAsia="zh-CN"/>
        </w:rPr>
        <w:t>side</w:t>
      </w:r>
      <w:r w:rsidR="0040713D" w:rsidRPr="00DD52DE">
        <w:rPr>
          <w:rFonts w:hint="eastAsia"/>
          <w:color w:val="0000CC"/>
          <w:szCs w:val="24"/>
          <w:highlight w:val="yellow"/>
          <w:lang w:eastAsia="zh-CN"/>
        </w:rPr>
        <w:t xml:space="preserve"> the borderline</w:t>
      </w:r>
      <w:r w:rsidR="00E000E6" w:rsidRPr="00DD52DE">
        <w:rPr>
          <w:rFonts w:hint="eastAsia"/>
          <w:color w:val="0000CC"/>
          <w:szCs w:val="24"/>
          <w:lang w:eastAsia="zh-CN"/>
        </w:rPr>
        <w:t>. For those sites,</w:t>
      </w:r>
      <w:r w:rsidR="0040713D" w:rsidRPr="00DD52DE">
        <w:rPr>
          <w:rFonts w:hint="eastAsia"/>
          <w:color w:val="0000CC"/>
          <w:szCs w:val="24"/>
          <w:lang w:eastAsia="zh-CN"/>
        </w:rPr>
        <w:t xml:space="preserve"> we </w:t>
      </w:r>
      <w:r w:rsidR="0040713D" w:rsidRPr="00DD52DE">
        <w:rPr>
          <w:color w:val="0000CC"/>
          <w:szCs w:val="24"/>
          <w:lang w:eastAsia="zh-CN"/>
        </w:rPr>
        <w:t>check</w:t>
      </w:r>
      <w:del w:id="131" w:author="Windows User" w:date="2018-11-01T14:55:00Z">
        <w:r w:rsidR="0040713D" w:rsidRPr="00DD52DE" w:rsidDel="00F13E4E">
          <w:rPr>
            <w:color w:val="0000CC"/>
            <w:szCs w:val="24"/>
            <w:lang w:eastAsia="zh-CN"/>
          </w:rPr>
          <w:delText>ed</w:delText>
        </w:r>
      </w:del>
      <w:r w:rsidR="0040713D" w:rsidRPr="00DD52DE">
        <w:rPr>
          <w:color w:val="0000CC"/>
          <w:szCs w:val="24"/>
          <w:lang w:eastAsia="zh-CN"/>
        </w:rPr>
        <w:t xml:space="preserve"> the </w:t>
      </w:r>
      <w:r w:rsidR="0040713D" w:rsidRPr="00DD52DE">
        <w:rPr>
          <w:rFonts w:hint="eastAsia"/>
          <w:color w:val="0000CC"/>
          <w:szCs w:val="24"/>
          <w:lang w:eastAsia="zh-CN"/>
        </w:rPr>
        <w:t xml:space="preserve">extracted latitude and longitude </w:t>
      </w:r>
      <w:r w:rsidR="00E000E6" w:rsidRPr="00DD52DE">
        <w:rPr>
          <w:rFonts w:hint="eastAsia"/>
          <w:color w:val="0000CC"/>
          <w:szCs w:val="24"/>
          <w:lang w:eastAsia="zh-CN"/>
        </w:rPr>
        <w:t xml:space="preserve">information </w:t>
      </w:r>
      <w:r w:rsidR="0040713D" w:rsidRPr="00DD52DE">
        <w:rPr>
          <w:rFonts w:hint="eastAsia"/>
          <w:color w:val="0000CC"/>
          <w:szCs w:val="24"/>
          <w:lang w:eastAsia="zh-CN"/>
        </w:rPr>
        <w:t xml:space="preserve">with location information from the </w:t>
      </w:r>
      <w:r w:rsidR="00E000E6" w:rsidRPr="00DD52DE">
        <w:rPr>
          <w:color w:val="0000CC"/>
          <w:szCs w:val="24"/>
          <w:lang w:eastAsia="zh-CN"/>
        </w:rPr>
        <w:t>original</w:t>
      </w:r>
      <w:r w:rsidR="0040713D" w:rsidRPr="00DD52DE">
        <w:rPr>
          <w:rFonts w:hint="eastAsia"/>
          <w:color w:val="0000CC"/>
          <w:szCs w:val="24"/>
          <w:lang w:eastAsia="zh-CN"/>
        </w:rPr>
        <w:t xml:space="preserve"> paper </w:t>
      </w:r>
      <w:r w:rsidR="00E000E6" w:rsidRPr="00DD52DE">
        <w:rPr>
          <w:rFonts w:hint="eastAsia"/>
          <w:color w:val="0000CC"/>
          <w:szCs w:val="24"/>
          <w:lang w:eastAsia="zh-CN"/>
        </w:rPr>
        <w:t xml:space="preserve">(latitude, longitude, site name, and </w:t>
      </w:r>
      <w:r w:rsidR="00E000E6" w:rsidRPr="00DD52DE">
        <w:rPr>
          <w:color w:val="0000CC"/>
          <w:szCs w:val="24"/>
          <w:lang w:eastAsia="zh-CN"/>
        </w:rPr>
        <w:t xml:space="preserve">country </w:t>
      </w:r>
      <w:r w:rsidR="00E000E6" w:rsidRPr="00DD52DE">
        <w:rPr>
          <w:color w:val="0000CC"/>
          <w:szCs w:val="24"/>
          <w:lang w:eastAsia="zh-CN"/>
        </w:rPr>
        <w:lastRenderedPageBreak/>
        <w:t>name</w:t>
      </w:r>
      <w:r w:rsidR="00E000E6" w:rsidRPr="00DD52DE">
        <w:rPr>
          <w:rFonts w:hint="eastAsia"/>
          <w:color w:val="0000CC"/>
          <w:szCs w:val="24"/>
          <w:lang w:eastAsia="zh-CN"/>
        </w:rPr>
        <w:t>)</w:t>
      </w:r>
      <w:r w:rsidRPr="00DD52DE">
        <w:rPr>
          <w:color w:val="0000CC"/>
          <w:szCs w:val="24"/>
          <w:lang w:eastAsia="zh-CN"/>
        </w:rPr>
        <w:t xml:space="preserve">. </w:t>
      </w:r>
      <w:r w:rsidR="00E000E6" w:rsidRPr="00DD52DE">
        <w:rPr>
          <w:rFonts w:hint="eastAsia"/>
          <w:color w:val="0000CC"/>
          <w:szCs w:val="24"/>
          <w:lang w:eastAsia="zh-CN"/>
        </w:rPr>
        <w:t xml:space="preserve">For some </w:t>
      </w:r>
      <w:r w:rsidR="00E000E6" w:rsidRPr="00DD52DE">
        <w:rPr>
          <w:color w:val="0000CC"/>
          <w:szCs w:val="24"/>
          <w:lang w:eastAsia="zh-CN"/>
        </w:rPr>
        <w:t xml:space="preserve">sites </w:t>
      </w:r>
      <w:r w:rsidR="00E000E6" w:rsidRPr="00DD52DE">
        <w:rPr>
          <w:rFonts w:hint="eastAsia"/>
          <w:color w:val="0000CC"/>
          <w:szCs w:val="24"/>
          <w:lang w:eastAsia="zh-CN"/>
        </w:rPr>
        <w:t>located nearby</w:t>
      </w:r>
      <w:r w:rsidR="00E000E6" w:rsidRPr="00DD52DE">
        <w:rPr>
          <w:color w:val="0000CC"/>
          <w:szCs w:val="24"/>
          <w:lang w:eastAsia="zh-CN"/>
        </w:rPr>
        <w:t xml:space="preserve"> the coastal area</w:t>
      </w:r>
      <w:r w:rsidR="00E000E6" w:rsidRPr="00DD52DE">
        <w:rPr>
          <w:rFonts w:hint="eastAsia"/>
          <w:color w:val="0000CC"/>
          <w:szCs w:val="24"/>
          <w:lang w:eastAsia="zh-CN"/>
        </w:rPr>
        <w:t xml:space="preserve">, few </w:t>
      </w:r>
      <w:r w:rsidRPr="00DD52DE">
        <w:rPr>
          <w:color w:val="0000CC"/>
          <w:szCs w:val="24"/>
          <w:lang w:eastAsia="zh-CN"/>
        </w:rPr>
        <w:t xml:space="preserve">sites fall in the sea probably </w:t>
      </w:r>
      <w:r w:rsidR="00E000E6" w:rsidRPr="00DD52DE">
        <w:rPr>
          <w:rFonts w:hint="eastAsia"/>
          <w:color w:val="0000CC"/>
          <w:szCs w:val="24"/>
          <w:lang w:eastAsia="zh-CN"/>
        </w:rPr>
        <w:t>due to</w:t>
      </w:r>
      <w:r w:rsidRPr="00DD52DE">
        <w:rPr>
          <w:rFonts w:hint="eastAsia"/>
          <w:color w:val="0000CC"/>
          <w:szCs w:val="24"/>
          <w:lang w:eastAsia="zh-CN"/>
        </w:rPr>
        <w:t xml:space="preserve"> </w:t>
      </w:r>
      <w:r w:rsidRPr="00DD52DE">
        <w:rPr>
          <w:color w:val="0000CC"/>
          <w:szCs w:val="24"/>
          <w:lang w:eastAsia="zh-CN"/>
        </w:rPr>
        <w:t>the precision of values. For these sites, we correct</w:t>
      </w:r>
      <w:del w:id="132" w:author="Windows User" w:date="2018-11-01T14:56:00Z">
        <w:r w:rsidRPr="00DD52DE" w:rsidDel="00F13E4E">
          <w:rPr>
            <w:color w:val="0000CC"/>
            <w:szCs w:val="24"/>
            <w:lang w:eastAsia="zh-CN"/>
          </w:rPr>
          <w:delText>ed</w:delText>
        </w:r>
      </w:del>
      <w:r w:rsidRPr="00DD52DE">
        <w:rPr>
          <w:color w:val="0000CC"/>
          <w:szCs w:val="24"/>
          <w:lang w:eastAsia="zh-CN"/>
        </w:rPr>
        <w:t xml:space="preserve"> slightly the</w:t>
      </w:r>
      <w:r w:rsidRPr="00DD52DE">
        <w:rPr>
          <w:rFonts w:hint="eastAsia"/>
          <w:color w:val="0000CC"/>
          <w:szCs w:val="24"/>
          <w:lang w:eastAsia="zh-CN"/>
        </w:rPr>
        <w:t xml:space="preserve"> </w:t>
      </w:r>
      <w:r w:rsidRPr="00DD52DE">
        <w:rPr>
          <w:color w:val="0000CC"/>
          <w:szCs w:val="24"/>
          <w:lang w:eastAsia="zh-CN"/>
        </w:rPr>
        <w:t>longitude and latitude to the near land</w:t>
      </w:r>
      <w:r w:rsidR="00E000E6" w:rsidRPr="00DD52DE">
        <w:rPr>
          <w:rFonts w:hint="eastAsia"/>
          <w:color w:val="0000CC"/>
          <w:szCs w:val="24"/>
          <w:lang w:eastAsia="zh-CN"/>
        </w:rPr>
        <w:t xml:space="preserve"> if the </w:t>
      </w:r>
      <w:r w:rsidR="00E000E6" w:rsidRPr="00DD52DE">
        <w:rPr>
          <w:color w:val="0000CC"/>
          <w:szCs w:val="24"/>
          <w:lang w:eastAsia="zh-CN"/>
        </w:rPr>
        <w:t>reported coordinates</w:t>
      </w:r>
      <w:r w:rsidR="00E000E6" w:rsidRPr="00DD52DE">
        <w:rPr>
          <w:rFonts w:hint="eastAsia"/>
          <w:color w:val="0000CC"/>
          <w:szCs w:val="24"/>
          <w:lang w:eastAsia="zh-CN"/>
        </w:rPr>
        <w:t xml:space="preserve"> are extracted correct</w:t>
      </w:r>
      <w:r w:rsidRPr="00DD52DE">
        <w:rPr>
          <w:color w:val="0000CC"/>
          <w:szCs w:val="24"/>
          <w:lang w:eastAsia="zh-CN"/>
        </w:rPr>
        <w:t xml:space="preserve">. </w:t>
      </w:r>
    </w:p>
    <w:p w14:paraId="4CA3FB43" w14:textId="77777777" w:rsidR="005F2364" w:rsidRDefault="005F2364" w:rsidP="006A42F1">
      <w:pPr>
        <w:rPr>
          <w:b/>
          <w:lang w:eastAsia="zh-CN"/>
        </w:rPr>
      </w:pPr>
    </w:p>
    <w:p w14:paraId="0EB1161E" w14:textId="77777777" w:rsidR="00552AD9" w:rsidRPr="0033109F" w:rsidRDefault="00552AD9" w:rsidP="006A42F1">
      <w:pPr>
        <w:rPr>
          <w:b/>
          <w:lang w:eastAsia="zh-CN"/>
        </w:rPr>
      </w:pPr>
    </w:p>
    <w:p w14:paraId="65E2A51E" w14:textId="629A0C2A" w:rsidR="00C658AC" w:rsidRDefault="004E0C09" w:rsidP="006A42F1">
      <w:pPr>
        <w:pStyle w:val="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A50262">
          <w:rPr>
            <w:rStyle w:val="a6"/>
          </w:rPr>
          <w:t>code availability policy</w:t>
        </w:r>
      </w:hyperlink>
      <w:r w:rsidRPr="00A50262">
        <w:t xml:space="preserve"> for advice on supplying custom code alongside Data Descriptor manuscripts.</w:t>
      </w:r>
    </w:p>
    <w:p w14:paraId="728C9AD8" w14:textId="77777777" w:rsidR="00200EAE" w:rsidRDefault="00200EAE" w:rsidP="006A42F1">
      <w:pPr>
        <w:spacing w:before="120"/>
        <w:rPr>
          <w:lang w:eastAsia="zh-CN"/>
        </w:rPr>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3D46CE8" w14:textId="70FDB753" w:rsidR="00AD0AFB" w:rsidRPr="0023434C" w:rsidRDefault="002072A0" w:rsidP="00637518">
      <w:pPr>
        <w:shd w:val="clear" w:color="auto" w:fill="FFFF00"/>
        <w:spacing w:before="120"/>
        <w:rPr>
          <w:color w:val="0208EE"/>
          <w:lang w:eastAsia="zh-CN"/>
        </w:rPr>
      </w:pPr>
      <w:r w:rsidRPr="0023434C">
        <w:rPr>
          <w:rFonts w:hint="eastAsia"/>
          <w:color w:val="0208EE"/>
          <w:lang w:eastAsia="zh-CN"/>
        </w:rPr>
        <w:t xml:space="preserve">In </w:t>
      </w:r>
      <w:r w:rsidR="007A037A">
        <w:rPr>
          <w:rFonts w:hint="eastAsia"/>
          <w:color w:val="0208EE"/>
          <w:lang w:eastAsia="zh-CN"/>
        </w:rPr>
        <w:t xml:space="preserve">the </w:t>
      </w:r>
      <w:proofErr w:type="spellStart"/>
      <w:r w:rsidRPr="0023434C">
        <w:rPr>
          <w:rFonts w:hint="eastAsia"/>
          <w:color w:val="0208EE"/>
          <w:lang w:eastAsia="zh-CN"/>
        </w:rPr>
        <w:t>SoilHelthDB</w:t>
      </w:r>
      <w:proofErr w:type="spellEnd"/>
      <w:r w:rsidRPr="0023434C">
        <w:rPr>
          <w:rFonts w:hint="eastAsia"/>
          <w:color w:val="0208EE"/>
          <w:lang w:eastAsia="zh-CN"/>
        </w:rPr>
        <w:t xml:space="preserve">, the </w:t>
      </w:r>
      <w:r w:rsidR="00E43DC9" w:rsidRPr="00E43DC9">
        <w:rPr>
          <w:rFonts w:hint="eastAsia"/>
          <w:color w:val="0000CC"/>
          <w:szCs w:val="24"/>
          <w:highlight w:val="yellow"/>
          <w:lang w:eastAsia="zh-CN"/>
        </w:rPr>
        <w:t>measure objectives</w:t>
      </w:r>
      <w:r w:rsidR="007A037A">
        <w:rPr>
          <w:rFonts w:hint="eastAsia"/>
          <w:color w:val="0208EE"/>
          <w:lang w:eastAsia="zh-CN"/>
        </w:rPr>
        <w:t xml:space="preserve"> and </w:t>
      </w:r>
      <w:r w:rsidRPr="0023434C">
        <w:rPr>
          <w:rFonts w:hint="eastAsia"/>
          <w:color w:val="0208EE"/>
          <w:lang w:eastAsia="zh-CN"/>
        </w:rPr>
        <w:t>unit</w:t>
      </w:r>
      <w:ins w:id="133" w:author="Windows User" w:date="2018-11-01T14:58:00Z">
        <w:r w:rsidR="009D7198">
          <w:rPr>
            <w:rFonts w:hint="eastAsia"/>
            <w:color w:val="0208EE"/>
            <w:lang w:eastAsia="zh-CN"/>
          </w:rPr>
          <w:t>s</w:t>
        </w:r>
      </w:ins>
      <w:r w:rsidRPr="0023434C">
        <w:rPr>
          <w:rFonts w:hint="eastAsia"/>
          <w:color w:val="0208EE"/>
          <w:lang w:eastAsia="zh-CN"/>
        </w:rPr>
        <w:t xml:space="preserve"> between each comparison</w:t>
      </w:r>
      <w:r w:rsidR="00F41ED6">
        <w:rPr>
          <w:rFonts w:hint="eastAsia"/>
          <w:color w:val="0208EE"/>
          <w:lang w:eastAsia="zh-CN"/>
        </w:rPr>
        <w:t xml:space="preserve"> (control vs. treatment)</w:t>
      </w:r>
      <w:r w:rsidRPr="0023434C">
        <w:rPr>
          <w:rFonts w:hint="eastAsia"/>
          <w:color w:val="0208EE"/>
          <w:lang w:eastAsia="zh-CN"/>
        </w:rPr>
        <w:t xml:space="preserve"> will always </w:t>
      </w:r>
      <w:ins w:id="134" w:author="Windows User" w:date="2018-11-01T14:58:00Z">
        <w:r w:rsidR="009D7198">
          <w:rPr>
            <w:rFonts w:hint="eastAsia"/>
            <w:color w:val="0208EE"/>
            <w:lang w:eastAsia="zh-CN"/>
          </w:rPr>
          <w:t xml:space="preserve">be </w:t>
        </w:r>
      </w:ins>
      <w:r w:rsidRPr="0023434C">
        <w:rPr>
          <w:rFonts w:hint="eastAsia"/>
          <w:color w:val="0208EE"/>
          <w:lang w:eastAsia="zh-CN"/>
        </w:rPr>
        <w:t>the same</w:t>
      </w:r>
      <w:r w:rsidR="007A037A">
        <w:rPr>
          <w:rFonts w:hint="eastAsia"/>
          <w:color w:val="0208EE"/>
          <w:lang w:eastAsia="zh-CN"/>
        </w:rPr>
        <w:t xml:space="preserve">. However, </w:t>
      </w:r>
      <w:r w:rsidR="007A037A" w:rsidRPr="0023434C">
        <w:rPr>
          <w:rFonts w:hint="eastAsia"/>
          <w:color w:val="0208EE"/>
          <w:lang w:eastAsia="zh-CN"/>
        </w:rPr>
        <w:t>each soil health indica</w:t>
      </w:r>
      <w:r w:rsidR="007A037A">
        <w:rPr>
          <w:rFonts w:hint="eastAsia"/>
          <w:color w:val="0208EE"/>
          <w:lang w:eastAsia="zh-CN"/>
        </w:rPr>
        <w:t xml:space="preserve">tor may have multiple </w:t>
      </w:r>
      <w:r w:rsidR="00E43DC9" w:rsidRPr="00E43DC9">
        <w:rPr>
          <w:rFonts w:hint="eastAsia"/>
          <w:color w:val="0000CC"/>
          <w:szCs w:val="24"/>
          <w:highlight w:val="yellow"/>
          <w:lang w:eastAsia="zh-CN"/>
        </w:rPr>
        <w:t>measure objectives</w:t>
      </w:r>
      <w:r w:rsidR="00E43DC9" w:rsidRPr="00DD52DE">
        <w:rPr>
          <w:rFonts w:hint="eastAsia"/>
          <w:color w:val="0000CC"/>
          <w:szCs w:val="24"/>
          <w:lang w:eastAsia="zh-CN"/>
        </w:rPr>
        <w:t xml:space="preserve"> </w:t>
      </w:r>
      <w:r w:rsidR="007A037A">
        <w:rPr>
          <w:rFonts w:hint="eastAsia"/>
          <w:color w:val="0208EE"/>
          <w:lang w:eastAsia="zh-CN"/>
        </w:rPr>
        <w:t xml:space="preserve">and therefore </w:t>
      </w:r>
      <w:r w:rsidR="00F41ED6">
        <w:rPr>
          <w:rFonts w:hint="eastAsia"/>
          <w:color w:val="0208EE"/>
          <w:lang w:eastAsia="zh-CN"/>
        </w:rPr>
        <w:t>involv</w:t>
      </w:r>
      <w:ins w:id="135" w:author="Windows User" w:date="2018-11-01T14:58:00Z">
        <w:r w:rsidR="009D7198">
          <w:rPr>
            <w:rFonts w:hint="eastAsia"/>
            <w:color w:val="0208EE"/>
            <w:lang w:eastAsia="zh-CN"/>
          </w:rPr>
          <w:t>e</w:t>
        </w:r>
      </w:ins>
      <w:del w:id="136" w:author="Windows User" w:date="2018-11-01T14:58:00Z">
        <w:r w:rsidR="00F41ED6" w:rsidDel="009D7198">
          <w:rPr>
            <w:rFonts w:hint="eastAsia"/>
            <w:color w:val="0208EE"/>
            <w:lang w:eastAsia="zh-CN"/>
          </w:rPr>
          <w:delText>ing</w:delText>
        </w:r>
      </w:del>
      <w:r w:rsidR="007A037A">
        <w:rPr>
          <w:rFonts w:hint="eastAsia"/>
          <w:color w:val="0208EE"/>
          <w:lang w:eastAsia="zh-CN"/>
        </w:rPr>
        <w:t xml:space="preserve"> multiple units (</w:t>
      </w:r>
      <w:r w:rsidR="00637518">
        <w:rPr>
          <w:rFonts w:hint="eastAsia"/>
          <w:color w:val="0208EE"/>
          <w:lang w:eastAsia="zh-CN"/>
        </w:rPr>
        <w:t>e.</w:t>
      </w:r>
      <w:r w:rsidR="00F41ED6">
        <w:rPr>
          <w:rFonts w:hint="eastAsia"/>
          <w:color w:val="0208EE"/>
          <w:lang w:eastAsia="zh-CN"/>
        </w:rPr>
        <w:t>g.</w:t>
      </w:r>
      <w:r w:rsidR="00637518">
        <w:rPr>
          <w:rFonts w:hint="eastAsia"/>
          <w:color w:val="0208EE"/>
          <w:lang w:eastAsia="zh-CN"/>
        </w:rPr>
        <w:t xml:space="preserve">, </w:t>
      </w:r>
      <w:r w:rsidR="00F41ED6">
        <w:rPr>
          <w:rFonts w:hint="eastAsia"/>
          <w:color w:val="0208EE"/>
          <w:lang w:eastAsia="zh-CN"/>
        </w:rPr>
        <w:t>researcher may measure soil total nitrogen in one site, but measure organic nitrogen in other study</w:t>
      </w:r>
      <w:r w:rsidR="007A037A">
        <w:rPr>
          <w:rFonts w:hint="eastAsia"/>
          <w:color w:val="0208EE"/>
          <w:lang w:eastAsia="zh-CN"/>
        </w:rPr>
        <w:t>)</w:t>
      </w:r>
      <w:r w:rsidRPr="0023434C">
        <w:rPr>
          <w:rFonts w:hint="eastAsia"/>
          <w:color w:val="0208EE"/>
          <w:lang w:eastAsia="zh-CN"/>
        </w:rPr>
        <w:t xml:space="preserve">. </w:t>
      </w:r>
      <w:r w:rsidR="00637518">
        <w:rPr>
          <w:rFonts w:hint="eastAsia"/>
          <w:color w:val="0208EE"/>
          <w:lang w:eastAsia="zh-CN"/>
        </w:rPr>
        <w:t>Without data filtration and conver</w:t>
      </w:r>
      <w:ins w:id="137" w:author="Windows User" w:date="2018-11-01T15:01:00Z">
        <w:r w:rsidR="00430EDF">
          <w:rPr>
            <w:rFonts w:hint="eastAsia"/>
            <w:color w:val="0208EE"/>
            <w:lang w:eastAsia="zh-CN"/>
          </w:rPr>
          <w:t>sion</w:t>
        </w:r>
      </w:ins>
      <w:del w:id="138" w:author="Windows User" w:date="2018-11-01T15:01:00Z">
        <w:r w:rsidR="00637518" w:rsidDel="00430EDF">
          <w:rPr>
            <w:rFonts w:hint="eastAsia"/>
            <w:color w:val="0208EE"/>
            <w:lang w:eastAsia="zh-CN"/>
          </w:rPr>
          <w:delText>ting</w:delText>
        </w:r>
      </w:del>
      <w:r w:rsidR="00637518">
        <w:rPr>
          <w:rFonts w:hint="eastAsia"/>
          <w:color w:val="0208EE"/>
          <w:lang w:eastAsia="zh-CN"/>
        </w:rPr>
        <w:t xml:space="preserve">, only </w:t>
      </w:r>
      <w:ins w:id="139" w:author="Windows User" w:date="2018-11-01T15:01:00Z">
        <w:r w:rsidR="00430EDF">
          <w:rPr>
            <w:rFonts w:hint="eastAsia"/>
            <w:color w:val="0208EE"/>
            <w:lang w:eastAsia="zh-CN"/>
          </w:rPr>
          <w:t xml:space="preserve">the </w:t>
        </w:r>
      </w:ins>
      <w:r w:rsidR="00637518">
        <w:rPr>
          <w:rFonts w:hint="eastAsia"/>
          <w:color w:val="0208EE"/>
          <w:lang w:eastAsia="zh-CN"/>
        </w:rPr>
        <w:t xml:space="preserve">response ratio can be </w:t>
      </w:r>
      <w:r w:rsidR="00637518">
        <w:rPr>
          <w:color w:val="0208EE"/>
          <w:lang w:eastAsia="zh-CN"/>
        </w:rPr>
        <w:t>analysed</w:t>
      </w:r>
      <w:r w:rsidR="00637518">
        <w:rPr>
          <w:rFonts w:hint="eastAsia"/>
          <w:color w:val="0208EE"/>
          <w:lang w:eastAsia="zh-CN"/>
        </w:rPr>
        <w:t xml:space="preserve">. </w:t>
      </w:r>
      <w:ins w:id="140" w:author="Windows User" w:date="2018-11-01T15:01:00Z">
        <w:r w:rsidR="00430EDF">
          <w:rPr>
            <w:rFonts w:hint="eastAsia"/>
            <w:color w:val="0208EE"/>
            <w:lang w:eastAsia="zh-CN"/>
          </w:rPr>
          <w:t>However,</w:t>
        </w:r>
      </w:ins>
      <w:del w:id="141" w:author="Windows User" w:date="2018-11-01T15:01:00Z">
        <w:r w:rsidR="00637518" w:rsidDel="00430EDF">
          <w:rPr>
            <w:rFonts w:hint="eastAsia"/>
            <w:color w:val="0208EE"/>
            <w:lang w:eastAsia="zh-CN"/>
          </w:rPr>
          <w:delText>But</w:delText>
        </w:r>
      </w:del>
      <w:r w:rsidR="00637518">
        <w:rPr>
          <w:rFonts w:hint="eastAsia"/>
          <w:color w:val="0208EE"/>
          <w:lang w:eastAsia="zh-CN"/>
        </w:rPr>
        <w:t xml:space="preserve"> more analysis can be applied with data filtration and conver</w:t>
      </w:r>
      <w:ins w:id="142" w:author="Windows User" w:date="2018-11-01T14:59:00Z">
        <w:r w:rsidR="009D7198">
          <w:rPr>
            <w:rFonts w:hint="eastAsia"/>
            <w:color w:val="0208EE"/>
            <w:lang w:eastAsia="zh-CN"/>
          </w:rPr>
          <w:t>s</w:t>
        </w:r>
      </w:ins>
      <w:del w:id="143" w:author="Windows User" w:date="2018-11-01T14:59:00Z">
        <w:r w:rsidR="00637518" w:rsidDel="009D7198">
          <w:rPr>
            <w:rFonts w:hint="eastAsia"/>
            <w:color w:val="0208EE"/>
            <w:lang w:eastAsia="zh-CN"/>
          </w:rPr>
          <w:delText>t</w:delText>
        </w:r>
      </w:del>
      <w:r w:rsidR="00637518">
        <w:rPr>
          <w:rFonts w:hint="eastAsia"/>
          <w:color w:val="0208EE"/>
          <w:lang w:eastAsia="zh-CN"/>
        </w:rPr>
        <w:t>i</w:t>
      </w:r>
      <w:ins w:id="144" w:author="Windows User" w:date="2018-11-01T14:59:00Z">
        <w:r w:rsidR="009D7198">
          <w:rPr>
            <w:rFonts w:hint="eastAsia"/>
            <w:color w:val="0208EE"/>
            <w:lang w:eastAsia="zh-CN"/>
          </w:rPr>
          <w:t>o</w:t>
        </w:r>
      </w:ins>
      <w:r w:rsidR="00637518">
        <w:rPr>
          <w:rFonts w:hint="eastAsia"/>
          <w:color w:val="0208EE"/>
          <w:lang w:eastAsia="zh-CN"/>
        </w:rPr>
        <w:t>n</w:t>
      </w:r>
      <w:del w:id="145" w:author="Windows User" w:date="2018-11-01T14:59:00Z">
        <w:r w:rsidR="00637518" w:rsidDel="009D7198">
          <w:rPr>
            <w:rFonts w:hint="eastAsia"/>
            <w:color w:val="0208EE"/>
            <w:lang w:eastAsia="zh-CN"/>
          </w:rPr>
          <w:delText>g</w:delText>
        </w:r>
      </w:del>
      <w:r w:rsidR="00637518">
        <w:rPr>
          <w:rFonts w:hint="eastAsia"/>
          <w:color w:val="0208EE"/>
          <w:lang w:eastAsia="zh-CN"/>
        </w:rPr>
        <w:t>.</w:t>
      </w:r>
      <w:r w:rsidR="00637518" w:rsidRPr="00637518">
        <w:rPr>
          <w:rFonts w:hint="eastAsia"/>
          <w:color w:val="0208EE"/>
          <w:lang w:eastAsia="zh-CN"/>
        </w:rPr>
        <w:t xml:space="preserve"> </w:t>
      </w:r>
      <w:r w:rsidR="00637518" w:rsidRPr="0023434C">
        <w:rPr>
          <w:rFonts w:hint="eastAsia"/>
          <w:color w:val="0208EE"/>
          <w:lang w:eastAsia="zh-CN"/>
        </w:rPr>
        <w:t xml:space="preserve">The </w:t>
      </w:r>
      <w:r w:rsidR="00637518">
        <w:rPr>
          <w:rFonts w:hint="eastAsia"/>
          <w:color w:val="0208EE"/>
          <w:lang w:eastAsia="zh-CN"/>
        </w:rPr>
        <w:t xml:space="preserve">detailed </w:t>
      </w:r>
      <w:r w:rsidR="00637518" w:rsidRPr="0023434C">
        <w:rPr>
          <w:rFonts w:hint="eastAsia"/>
          <w:color w:val="0208EE"/>
          <w:lang w:eastAsia="zh-CN"/>
        </w:rPr>
        <w:t xml:space="preserve">information about </w:t>
      </w:r>
      <w:r w:rsidR="00E43DC9" w:rsidRPr="00E43DC9">
        <w:rPr>
          <w:rFonts w:hint="eastAsia"/>
          <w:color w:val="0000CC"/>
          <w:szCs w:val="24"/>
          <w:highlight w:val="yellow"/>
          <w:lang w:eastAsia="zh-CN"/>
        </w:rPr>
        <w:t>measure objectives</w:t>
      </w:r>
      <w:r w:rsidR="00E43DC9" w:rsidRPr="00DD52DE">
        <w:rPr>
          <w:rFonts w:hint="eastAsia"/>
          <w:color w:val="0000CC"/>
          <w:szCs w:val="24"/>
          <w:lang w:eastAsia="zh-CN"/>
        </w:rPr>
        <w:t xml:space="preserve"> </w:t>
      </w:r>
      <w:r w:rsidR="00637518">
        <w:rPr>
          <w:rFonts w:hint="eastAsia"/>
          <w:color w:val="0208EE"/>
          <w:lang w:eastAsia="zh-CN"/>
        </w:rPr>
        <w:t xml:space="preserve">and </w:t>
      </w:r>
      <w:r w:rsidR="00637518" w:rsidRPr="0023434C">
        <w:rPr>
          <w:rFonts w:hint="eastAsia"/>
          <w:color w:val="0208EE"/>
          <w:lang w:eastAsia="zh-CN"/>
        </w:rPr>
        <w:t>unit</w:t>
      </w:r>
      <w:r w:rsidR="00637518">
        <w:rPr>
          <w:rFonts w:hint="eastAsia"/>
          <w:color w:val="0208EE"/>
          <w:lang w:eastAsia="zh-CN"/>
        </w:rPr>
        <w:t>s</w:t>
      </w:r>
      <w:r w:rsidR="00637518" w:rsidRPr="0023434C">
        <w:rPr>
          <w:rFonts w:hint="eastAsia"/>
          <w:color w:val="0208EE"/>
          <w:lang w:eastAsia="zh-CN"/>
        </w:rPr>
        <w:t xml:space="preserve"> will be recorded under </w:t>
      </w:r>
      <w:ins w:id="146" w:author="Windows User" w:date="2018-11-01T14:59:00Z">
        <w:r w:rsidR="009D7198">
          <w:rPr>
            <w:rFonts w:hint="eastAsia"/>
            <w:color w:val="0208EE"/>
            <w:lang w:eastAsia="zh-CN"/>
          </w:rPr>
          <w:t xml:space="preserve">the </w:t>
        </w:r>
      </w:ins>
      <w:r w:rsidR="00637518" w:rsidRPr="0023434C">
        <w:rPr>
          <w:rFonts w:hint="eastAsia"/>
          <w:color w:val="0208EE"/>
          <w:lang w:eastAsia="zh-CN"/>
        </w:rPr>
        <w:t>comments column.</w:t>
      </w:r>
      <w:r w:rsidR="00F41ED6">
        <w:rPr>
          <w:rFonts w:hint="eastAsia"/>
          <w:color w:val="0208EE"/>
          <w:lang w:eastAsia="zh-CN"/>
        </w:rPr>
        <w:t xml:space="preserve"> As a result, t</w:t>
      </w:r>
      <w:r w:rsidR="00B538E5" w:rsidRPr="0023434C">
        <w:rPr>
          <w:rFonts w:hint="eastAsia"/>
          <w:color w:val="0208EE"/>
          <w:lang w:eastAsia="zh-CN"/>
        </w:rPr>
        <w:t xml:space="preserve">he user should check the </w:t>
      </w:r>
      <w:r w:rsidR="00637518">
        <w:rPr>
          <w:rFonts w:hint="eastAsia"/>
          <w:color w:val="0208EE"/>
          <w:lang w:eastAsia="zh-CN"/>
        </w:rPr>
        <w:t xml:space="preserve">measure </w:t>
      </w:r>
      <w:r w:rsidR="00E43DC9" w:rsidRPr="00E43DC9">
        <w:rPr>
          <w:rFonts w:hint="eastAsia"/>
          <w:color w:val="0000CC"/>
          <w:szCs w:val="24"/>
          <w:highlight w:val="yellow"/>
          <w:lang w:eastAsia="zh-CN"/>
        </w:rPr>
        <w:t>objectives</w:t>
      </w:r>
      <w:r w:rsidR="00E43DC9" w:rsidRPr="00DD52DE">
        <w:rPr>
          <w:rFonts w:hint="eastAsia"/>
          <w:color w:val="0000CC"/>
          <w:szCs w:val="24"/>
          <w:lang w:eastAsia="zh-CN"/>
        </w:rPr>
        <w:t xml:space="preserve"> </w:t>
      </w:r>
      <w:r w:rsidR="00637518">
        <w:rPr>
          <w:rFonts w:hint="eastAsia"/>
          <w:color w:val="0208EE"/>
          <w:lang w:eastAsia="zh-CN"/>
        </w:rPr>
        <w:t xml:space="preserve">and </w:t>
      </w:r>
      <w:r w:rsidR="00B538E5" w:rsidRPr="0023434C">
        <w:rPr>
          <w:rFonts w:hint="eastAsia"/>
          <w:color w:val="0208EE"/>
          <w:lang w:eastAsia="zh-CN"/>
        </w:rPr>
        <w:t>unit</w:t>
      </w:r>
      <w:r w:rsidR="00637518">
        <w:rPr>
          <w:rFonts w:hint="eastAsia"/>
          <w:color w:val="0208EE"/>
          <w:lang w:eastAsia="zh-CN"/>
        </w:rPr>
        <w:t>s</w:t>
      </w:r>
      <w:r w:rsidR="00B538E5" w:rsidRPr="0023434C">
        <w:rPr>
          <w:rFonts w:hint="eastAsia"/>
          <w:color w:val="0208EE"/>
          <w:lang w:eastAsia="zh-CN"/>
        </w:rPr>
        <w:t xml:space="preserve"> before data processing and data </w:t>
      </w:r>
      <w:r w:rsidR="00637518">
        <w:rPr>
          <w:rFonts w:hint="eastAsia"/>
          <w:color w:val="0208EE"/>
          <w:lang w:eastAsia="zh-CN"/>
        </w:rPr>
        <w:t>analysis</w:t>
      </w:r>
      <w:r w:rsidR="00B538E5" w:rsidRPr="0023434C">
        <w:rPr>
          <w:rFonts w:hint="eastAsia"/>
          <w:color w:val="0208EE"/>
          <w:lang w:eastAsia="zh-CN"/>
        </w:rPr>
        <w:t>.</w:t>
      </w:r>
      <w:r w:rsidR="000F7B00">
        <w:rPr>
          <w:rFonts w:hint="eastAsia"/>
          <w:color w:val="0208EE"/>
          <w:lang w:eastAsia="zh-CN"/>
        </w:rPr>
        <w:t xml:space="preserve"> We suggest </w:t>
      </w:r>
      <w:ins w:id="147" w:author="Windows User" w:date="2018-11-01T14:59:00Z">
        <w:r w:rsidR="009D7198">
          <w:rPr>
            <w:rFonts w:hint="eastAsia"/>
            <w:color w:val="0208EE"/>
            <w:lang w:eastAsia="zh-CN"/>
          </w:rPr>
          <w:t xml:space="preserve">that </w:t>
        </w:r>
      </w:ins>
      <w:r w:rsidR="000F7B00">
        <w:rPr>
          <w:rFonts w:hint="eastAsia"/>
          <w:color w:val="0208EE"/>
          <w:lang w:eastAsia="zh-CN"/>
        </w:rPr>
        <w:t xml:space="preserve">the user play with the data using the code we provided, </w:t>
      </w:r>
      <w:ins w:id="148" w:author="Windows User" w:date="2018-11-01T15:02:00Z">
        <w:r w:rsidR="00430EDF">
          <w:rPr>
            <w:rFonts w:hint="eastAsia"/>
            <w:color w:val="0208EE"/>
            <w:lang w:eastAsia="zh-CN"/>
          </w:rPr>
          <w:t xml:space="preserve">as </w:t>
        </w:r>
      </w:ins>
      <w:r w:rsidR="000F7B00">
        <w:rPr>
          <w:rFonts w:hint="eastAsia"/>
          <w:color w:val="0208EE"/>
          <w:lang w:eastAsia="zh-CN"/>
        </w:rPr>
        <w:t>the code already include</w:t>
      </w:r>
      <w:ins w:id="149" w:author="Windows User" w:date="2018-11-01T15:02:00Z">
        <w:r w:rsidR="00430EDF">
          <w:rPr>
            <w:rFonts w:hint="eastAsia"/>
            <w:color w:val="0208EE"/>
            <w:lang w:eastAsia="zh-CN"/>
          </w:rPr>
          <w:t>s</w:t>
        </w:r>
      </w:ins>
      <w:r w:rsidR="000F7B00">
        <w:rPr>
          <w:rFonts w:hint="eastAsia"/>
          <w:color w:val="0208EE"/>
          <w:lang w:eastAsia="zh-CN"/>
        </w:rPr>
        <w:t xml:space="preserve"> </w:t>
      </w:r>
      <w:r w:rsidR="000F7B00" w:rsidRPr="000F7B00">
        <w:rPr>
          <w:color w:val="0208EE"/>
          <w:lang w:eastAsia="zh-CN"/>
        </w:rPr>
        <w:t>elaborate</w:t>
      </w:r>
      <w:r w:rsidR="000F7B00">
        <w:rPr>
          <w:rFonts w:hint="eastAsia"/>
          <w:color w:val="0208EE"/>
          <w:lang w:eastAsia="zh-CN"/>
        </w:rPr>
        <w:t xml:space="preserve"> </w:t>
      </w:r>
      <w:r w:rsidR="000F7B00">
        <w:rPr>
          <w:color w:val="0208EE"/>
          <w:lang w:eastAsia="zh-CN"/>
        </w:rPr>
        <w:t>explanation</w:t>
      </w:r>
      <w:r w:rsidR="000F7B00">
        <w:rPr>
          <w:rFonts w:hint="eastAsia"/>
          <w:color w:val="0208EE"/>
          <w:lang w:eastAsia="zh-CN"/>
        </w:rPr>
        <w:t xml:space="preserve"> and should be easy to follow</w:t>
      </w:r>
      <w:del w:id="150" w:author="Windows User" w:date="2018-11-01T15:00:00Z">
        <w:r w:rsidR="000F7B00" w:rsidDel="009D7198">
          <w:rPr>
            <w:rFonts w:hint="eastAsia"/>
            <w:color w:val="0208EE"/>
            <w:lang w:eastAsia="zh-CN"/>
          </w:rPr>
          <w:delText>,</w:delText>
        </w:r>
      </w:del>
      <w:ins w:id="151" w:author="Windows User" w:date="2018-11-01T15:00:00Z">
        <w:r w:rsidR="009D7198">
          <w:rPr>
            <w:rFonts w:hint="eastAsia"/>
            <w:color w:val="0208EE"/>
            <w:lang w:eastAsia="zh-CN"/>
          </w:rPr>
          <w:t>.</w:t>
        </w:r>
      </w:ins>
      <w:r w:rsidR="000F7B00">
        <w:rPr>
          <w:rFonts w:hint="eastAsia"/>
          <w:color w:val="0208EE"/>
          <w:lang w:eastAsia="zh-CN"/>
        </w:rPr>
        <w:t xml:space="preserve"> </w:t>
      </w:r>
      <w:ins w:id="152" w:author="Windows User" w:date="2018-11-01T15:00:00Z">
        <w:r w:rsidR="009D7198">
          <w:rPr>
            <w:rFonts w:hint="eastAsia"/>
            <w:color w:val="0208EE"/>
            <w:lang w:eastAsia="zh-CN"/>
          </w:rPr>
          <w:t>T</w:t>
        </w:r>
      </w:ins>
      <w:del w:id="153" w:author="Windows User" w:date="2018-11-01T15:00:00Z">
        <w:r w:rsidR="000F7B00" w:rsidDel="009D7198">
          <w:rPr>
            <w:rFonts w:hint="eastAsia"/>
            <w:color w:val="0208EE"/>
            <w:lang w:eastAsia="zh-CN"/>
          </w:rPr>
          <w:delText>t</w:delText>
        </w:r>
      </w:del>
      <w:r w:rsidR="000F7B00">
        <w:rPr>
          <w:rFonts w:hint="eastAsia"/>
          <w:color w:val="0208EE"/>
          <w:lang w:eastAsia="zh-CN"/>
        </w:rPr>
        <w:t>he user can contact the correspond</w:t>
      </w:r>
      <w:ins w:id="154" w:author="Windows User" w:date="2018-11-01T15:00:00Z">
        <w:r w:rsidR="009D7198">
          <w:rPr>
            <w:rFonts w:hint="eastAsia"/>
            <w:color w:val="0208EE"/>
            <w:lang w:eastAsia="zh-CN"/>
          </w:rPr>
          <w:t>ing</w:t>
        </w:r>
      </w:ins>
      <w:r w:rsidR="000F7B00">
        <w:rPr>
          <w:rFonts w:hint="eastAsia"/>
          <w:color w:val="0208EE"/>
          <w:lang w:eastAsia="zh-CN"/>
        </w:rPr>
        <w:t xml:space="preserve"> author</w:t>
      </w:r>
      <w:del w:id="155" w:author="Windows User" w:date="2018-11-01T15:00:00Z">
        <w:r w:rsidR="000F7B00" w:rsidDel="009D7198">
          <w:rPr>
            <w:rFonts w:hint="eastAsia"/>
            <w:color w:val="0208EE"/>
            <w:lang w:eastAsia="zh-CN"/>
          </w:rPr>
          <w:delText>s</w:delText>
        </w:r>
      </w:del>
      <w:r w:rsidR="000F7B00">
        <w:rPr>
          <w:rFonts w:hint="eastAsia"/>
          <w:color w:val="0208EE"/>
          <w:lang w:eastAsia="zh-CN"/>
        </w:rPr>
        <w:t xml:space="preserve"> when</w:t>
      </w:r>
      <w:r w:rsidR="00F41ED6">
        <w:rPr>
          <w:rFonts w:hint="eastAsia"/>
          <w:color w:val="0208EE"/>
          <w:lang w:eastAsia="zh-CN"/>
        </w:rPr>
        <w:t>ever</w:t>
      </w:r>
      <w:r w:rsidR="000F7B00">
        <w:rPr>
          <w:rFonts w:hint="eastAsia"/>
          <w:color w:val="0208EE"/>
          <w:lang w:eastAsia="zh-CN"/>
        </w:rPr>
        <w:t xml:space="preserve"> they have questions on </w:t>
      </w:r>
      <w:r w:rsidR="00F41ED6">
        <w:rPr>
          <w:rFonts w:hint="eastAsia"/>
          <w:color w:val="0208EE"/>
          <w:lang w:eastAsia="zh-CN"/>
        </w:rPr>
        <w:t>understanding</w:t>
      </w:r>
      <w:r w:rsidR="000F7B00">
        <w:rPr>
          <w:rFonts w:hint="eastAsia"/>
          <w:color w:val="0208EE"/>
          <w:lang w:eastAsia="zh-CN"/>
        </w:rPr>
        <w:t xml:space="preserve"> the code and using the data. It should also </w:t>
      </w:r>
      <w:ins w:id="156" w:author="Windows User" w:date="2018-11-01T15:03:00Z">
        <w:r w:rsidR="00430EDF">
          <w:rPr>
            <w:rFonts w:hint="eastAsia"/>
            <w:color w:val="0208EE"/>
            <w:lang w:eastAsia="zh-CN"/>
          </w:rPr>
          <w:t xml:space="preserve">be </w:t>
        </w:r>
      </w:ins>
      <w:r w:rsidR="000F7B00">
        <w:rPr>
          <w:rFonts w:hint="eastAsia"/>
          <w:color w:val="0208EE"/>
          <w:lang w:eastAsia="zh-CN"/>
        </w:rPr>
        <w:t>note</w:t>
      </w:r>
      <w:ins w:id="157" w:author="Windows User" w:date="2018-11-01T15:03:00Z">
        <w:r w:rsidR="00430EDF">
          <w:rPr>
            <w:rFonts w:hint="eastAsia"/>
            <w:color w:val="0208EE"/>
            <w:lang w:eastAsia="zh-CN"/>
          </w:rPr>
          <w:t>d</w:t>
        </w:r>
      </w:ins>
      <w:r w:rsidR="000F7B00">
        <w:rPr>
          <w:rFonts w:hint="eastAsia"/>
          <w:color w:val="0208EE"/>
          <w:lang w:eastAsia="zh-CN"/>
        </w:rPr>
        <w:t xml:space="preserve"> that for some soil health indicators</w:t>
      </w:r>
      <w:r w:rsidR="000008E8">
        <w:rPr>
          <w:rFonts w:hint="eastAsia"/>
          <w:color w:val="0208EE"/>
          <w:lang w:eastAsia="zh-CN"/>
        </w:rPr>
        <w:t xml:space="preserve"> (e.g., </w:t>
      </w:r>
      <w:r w:rsidR="005007F5">
        <w:rPr>
          <w:rFonts w:hint="eastAsia"/>
          <w:color w:val="0208EE"/>
          <w:lang w:eastAsia="zh-CN"/>
        </w:rPr>
        <w:t>CH</w:t>
      </w:r>
      <w:r w:rsidR="005007F5" w:rsidRPr="005007F5">
        <w:rPr>
          <w:rFonts w:hint="eastAsia"/>
          <w:color w:val="0208EE"/>
          <w:vertAlign w:val="subscript"/>
          <w:lang w:eastAsia="zh-CN"/>
        </w:rPr>
        <w:t>4</w:t>
      </w:r>
      <w:r w:rsidR="005007F5">
        <w:rPr>
          <w:rFonts w:hint="eastAsia"/>
          <w:color w:val="0208EE"/>
          <w:lang w:eastAsia="zh-CN"/>
        </w:rPr>
        <w:t xml:space="preserve"> and N</w:t>
      </w:r>
      <w:r w:rsidR="005007F5" w:rsidRPr="005007F5">
        <w:rPr>
          <w:rFonts w:hint="eastAsia"/>
          <w:color w:val="0208EE"/>
          <w:vertAlign w:val="subscript"/>
          <w:lang w:eastAsia="zh-CN"/>
        </w:rPr>
        <w:t>2</w:t>
      </w:r>
      <w:r w:rsidR="005007F5">
        <w:rPr>
          <w:rFonts w:hint="eastAsia"/>
          <w:color w:val="0208EE"/>
          <w:lang w:eastAsia="zh-CN"/>
        </w:rPr>
        <w:t>O emission</w:t>
      </w:r>
      <w:r w:rsidR="000008E8">
        <w:rPr>
          <w:rFonts w:hint="eastAsia"/>
          <w:color w:val="0208EE"/>
          <w:lang w:eastAsia="zh-CN"/>
        </w:rPr>
        <w:t>)</w:t>
      </w:r>
      <w:r w:rsidR="000F7B00">
        <w:rPr>
          <w:rFonts w:hint="eastAsia"/>
          <w:color w:val="0208EE"/>
          <w:lang w:eastAsia="zh-CN"/>
        </w:rPr>
        <w:t>, we d</w:t>
      </w:r>
      <w:ins w:id="158" w:author="Windows User" w:date="2018-11-01T15:03:00Z">
        <w:r w:rsidR="00430EDF">
          <w:rPr>
            <w:rFonts w:hint="eastAsia"/>
            <w:color w:val="0208EE"/>
            <w:lang w:eastAsia="zh-CN"/>
          </w:rPr>
          <w:t>id</w:t>
        </w:r>
      </w:ins>
      <w:del w:id="159" w:author="Windows User" w:date="2018-11-01T15:03:00Z">
        <w:r w:rsidR="000F7B00" w:rsidDel="00430EDF">
          <w:rPr>
            <w:rFonts w:hint="eastAsia"/>
            <w:color w:val="0208EE"/>
            <w:lang w:eastAsia="zh-CN"/>
          </w:rPr>
          <w:delText>o</w:delText>
        </w:r>
      </w:del>
      <w:r w:rsidR="000F7B00">
        <w:rPr>
          <w:rFonts w:hint="eastAsia"/>
          <w:color w:val="0208EE"/>
          <w:lang w:eastAsia="zh-CN"/>
        </w:rPr>
        <w:t xml:space="preserve"> not extract</w:t>
      </w:r>
      <w:del w:id="160" w:author="Windows User" w:date="2018-11-01T15:03:00Z">
        <w:r w:rsidR="000F7B00" w:rsidDel="00430EDF">
          <w:rPr>
            <w:rFonts w:hint="eastAsia"/>
            <w:color w:val="0208EE"/>
            <w:lang w:eastAsia="zh-CN"/>
          </w:rPr>
          <w:delText>ed</w:delText>
        </w:r>
      </w:del>
      <w:r w:rsidR="000F7B00">
        <w:rPr>
          <w:rFonts w:hint="eastAsia"/>
          <w:color w:val="0208EE"/>
          <w:lang w:eastAsia="zh-CN"/>
        </w:rPr>
        <w:t xml:space="preserve"> enough comparisons from the 281 papers, </w:t>
      </w:r>
      <w:ins w:id="161" w:author="Windows User" w:date="2018-11-01T15:03:00Z">
        <w:r w:rsidR="00430EDF">
          <w:rPr>
            <w:rFonts w:hint="eastAsia"/>
            <w:color w:val="0208EE"/>
            <w:lang w:eastAsia="zh-CN"/>
          </w:rPr>
          <w:t xml:space="preserve">thus </w:t>
        </w:r>
      </w:ins>
      <w:r w:rsidR="000F7B00">
        <w:rPr>
          <w:rFonts w:hint="eastAsia"/>
          <w:color w:val="0208EE"/>
          <w:lang w:eastAsia="zh-CN"/>
        </w:rPr>
        <w:t>the user</w:t>
      </w:r>
      <w:ins w:id="162" w:author="Windows User" w:date="2018-11-01T15:03:00Z">
        <w:r w:rsidR="00430EDF">
          <w:rPr>
            <w:rFonts w:hint="eastAsia"/>
            <w:color w:val="0208EE"/>
            <w:lang w:eastAsia="zh-CN"/>
          </w:rPr>
          <w:t>s</w:t>
        </w:r>
      </w:ins>
      <w:r w:rsidR="000F7B00">
        <w:rPr>
          <w:rFonts w:hint="eastAsia"/>
          <w:color w:val="0208EE"/>
          <w:lang w:eastAsia="zh-CN"/>
        </w:rPr>
        <w:t xml:space="preserve"> </w:t>
      </w:r>
      <w:r w:rsidR="00F41ED6">
        <w:rPr>
          <w:rFonts w:hint="eastAsia"/>
          <w:color w:val="0208EE"/>
          <w:lang w:eastAsia="zh-CN"/>
        </w:rPr>
        <w:t xml:space="preserve">have to </w:t>
      </w:r>
      <w:r w:rsidR="000F7B00">
        <w:rPr>
          <w:rFonts w:hint="eastAsia"/>
          <w:color w:val="0208EE"/>
          <w:lang w:eastAsia="zh-CN"/>
        </w:rPr>
        <w:t xml:space="preserve">expand the data based on the </w:t>
      </w:r>
      <w:proofErr w:type="spellStart"/>
      <w:r w:rsidR="000F7B00">
        <w:rPr>
          <w:rFonts w:hint="eastAsia"/>
          <w:color w:val="0208EE"/>
          <w:lang w:eastAsia="zh-CN"/>
        </w:rPr>
        <w:t>SoilHelthDB</w:t>
      </w:r>
      <w:proofErr w:type="spellEnd"/>
      <w:r w:rsidR="000F7B00">
        <w:rPr>
          <w:rFonts w:hint="eastAsia"/>
          <w:color w:val="0208EE"/>
          <w:lang w:eastAsia="zh-CN"/>
        </w:rPr>
        <w:t xml:space="preserve"> data </w:t>
      </w:r>
      <w:r w:rsidR="000F7B00">
        <w:rPr>
          <w:color w:val="0208EE"/>
          <w:lang w:eastAsia="zh-CN"/>
        </w:rPr>
        <w:t>framework</w:t>
      </w:r>
      <w:r w:rsidR="00F41ED6">
        <w:rPr>
          <w:rFonts w:hint="eastAsia"/>
          <w:color w:val="0208EE"/>
          <w:lang w:eastAsia="zh-CN"/>
        </w:rPr>
        <w:t xml:space="preserve"> before a further analysis</w:t>
      </w:r>
      <w:r w:rsidR="000F7B00">
        <w:rPr>
          <w:rFonts w:hint="eastAsia"/>
          <w:color w:val="0208EE"/>
          <w:lang w:eastAsia="zh-CN"/>
        </w:rPr>
        <w:t xml:space="preserve">. </w:t>
      </w:r>
    </w:p>
    <w:p w14:paraId="171D4F07" w14:textId="77777777" w:rsidR="006A42F1" w:rsidRPr="0033109F" w:rsidRDefault="006A42F1" w:rsidP="006A42F1"/>
    <w:p w14:paraId="5A6D6B13" w14:textId="77777777" w:rsidR="00467ECA" w:rsidRPr="0033109F" w:rsidRDefault="00467ECA" w:rsidP="006A42F1">
      <w:pPr>
        <w:pStyle w:val="3"/>
        <w:spacing w:before="0" w:after="0"/>
      </w:pPr>
      <w:r w:rsidRPr="0033109F">
        <w:t>Acknowledgements</w:t>
      </w:r>
    </w:p>
    <w:p w14:paraId="32B1A633" w14:textId="77777777" w:rsidR="00467ECA" w:rsidRDefault="00467ECA" w:rsidP="006A42F1">
      <w:pPr>
        <w:rPr>
          <w:lang w:eastAsia="zh-CN"/>
        </w:rPr>
      </w:pPr>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2E3D6A80" w14:textId="6D9B947F" w:rsidR="00957A42" w:rsidRPr="0023434C" w:rsidRDefault="00957A42" w:rsidP="00957A42">
      <w:pPr>
        <w:spacing w:before="120" w:after="120"/>
        <w:rPr>
          <w:color w:val="0208EE"/>
          <w:szCs w:val="24"/>
        </w:rPr>
      </w:pPr>
      <w:r w:rsidRPr="0023434C">
        <w:rPr>
          <w:color w:val="0208EE"/>
          <w:szCs w:val="24"/>
        </w:rPr>
        <w:t xml:space="preserve">This work </w:t>
      </w:r>
      <w:r w:rsidRPr="0023434C">
        <w:rPr>
          <w:rFonts w:hint="eastAsia"/>
          <w:color w:val="0208EE"/>
          <w:szCs w:val="24"/>
          <w:lang w:eastAsia="zh-CN"/>
        </w:rPr>
        <w:t xml:space="preserve">is </w:t>
      </w:r>
      <w:r w:rsidRPr="0023434C">
        <w:rPr>
          <w:color w:val="0208EE"/>
          <w:szCs w:val="24"/>
        </w:rPr>
        <w:t>supported by the Natural Resources Conservation Service, U.S. Department of Agriculture, under NRCS Conservation Innovation Grant 69-3A75-14-260.</w:t>
      </w:r>
    </w:p>
    <w:p w14:paraId="0BCC0DE3" w14:textId="77777777" w:rsidR="00957A42" w:rsidRDefault="00957A42" w:rsidP="006A42F1">
      <w:pPr>
        <w:rPr>
          <w:lang w:eastAsia="zh-CN"/>
        </w:rPr>
      </w:pPr>
    </w:p>
    <w:p w14:paraId="6441B463" w14:textId="77777777" w:rsidR="006A42F1" w:rsidRPr="0033109F" w:rsidRDefault="006A42F1" w:rsidP="006A42F1"/>
    <w:p w14:paraId="47B22D34" w14:textId="4CA82D9B" w:rsidR="003A5F03" w:rsidRPr="0033109F" w:rsidRDefault="00C00950" w:rsidP="006A42F1">
      <w:pPr>
        <w:pStyle w:val="3"/>
        <w:spacing w:before="0" w:after="0"/>
      </w:pPr>
      <w:r w:rsidRPr="0033109F">
        <w:t xml:space="preserve">Author </w:t>
      </w:r>
      <w:r w:rsidR="007D356C">
        <w:t>c</w:t>
      </w:r>
      <w:r w:rsidR="003A5F03" w:rsidRPr="0033109F">
        <w:t>ontributions</w:t>
      </w:r>
    </w:p>
    <w:p w14:paraId="197D0BAB" w14:textId="77777777" w:rsidR="003A5F03" w:rsidRDefault="00281EFD" w:rsidP="006A42F1">
      <w:pPr>
        <w:rPr>
          <w:lang w:eastAsia="zh-CN"/>
        </w:rPr>
      </w:pPr>
      <w:r>
        <w:t xml:space="preserve">Each author’s contribution to the work should be described briefly, on a separate line, in the Author Contributions section. </w:t>
      </w:r>
    </w:p>
    <w:p w14:paraId="0B2A0817" w14:textId="1EECDD28" w:rsidR="00957A42" w:rsidRPr="0023434C" w:rsidRDefault="00957A42" w:rsidP="00957A42">
      <w:pPr>
        <w:rPr>
          <w:color w:val="0208EE"/>
          <w:lang w:eastAsia="zh-CN"/>
        </w:rPr>
      </w:pPr>
      <w:proofErr w:type="spellStart"/>
      <w:r w:rsidRPr="0023434C">
        <w:rPr>
          <w:rFonts w:hint="eastAsia"/>
          <w:color w:val="0208EE"/>
          <w:lang w:eastAsia="zh-CN"/>
        </w:rPr>
        <w:t>Jinshi</w:t>
      </w:r>
      <w:proofErr w:type="spellEnd"/>
      <w:r w:rsidRPr="0023434C">
        <w:rPr>
          <w:rFonts w:hint="eastAsia"/>
          <w:color w:val="0208EE"/>
          <w:lang w:eastAsia="zh-CN"/>
        </w:rPr>
        <w:t xml:space="preserve"> Jian</w:t>
      </w:r>
      <w:r w:rsidRPr="0023434C">
        <w:rPr>
          <w:color w:val="0208EE"/>
          <w:lang w:eastAsia="zh-CN"/>
        </w:rPr>
        <w:t xml:space="preserve"> and </w:t>
      </w:r>
      <w:r w:rsidRPr="0023434C">
        <w:rPr>
          <w:rFonts w:hint="eastAsia"/>
          <w:color w:val="0208EE"/>
          <w:lang w:eastAsia="zh-CN"/>
        </w:rPr>
        <w:t xml:space="preserve">Ryan D. Stewart </w:t>
      </w:r>
      <w:r w:rsidRPr="0023434C">
        <w:rPr>
          <w:color w:val="0208EE"/>
          <w:lang w:eastAsia="zh-CN"/>
        </w:rPr>
        <w:t xml:space="preserve">conceived </w:t>
      </w:r>
      <w:r w:rsidRPr="0023434C">
        <w:rPr>
          <w:rFonts w:hint="eastAsia"/>
          <w:color w:val="0208EE"/>
          <w:lang w:eastAsia="zh-CN"/>
        </w:rPr>
        <w:t>the design of the</w:t>
      </w:r>
      <w:r w:rsidRPr="0023434C">
        <w:rPr>
          <w:color w:val="0208EE"/>
          <w:lang w:eastAsia="zh-CN"/>
        </w:rPr>
        <w:t xml:space="preserve"> </w:t>
      </w:r>
      <w:r w:rsidRPr="0023434C">
        <w:rPr>
          <w:rFonts w:hint="eastAsia"/>
          <w:color w:val="0208EE"/>
          <w:lang w:eastAsia="zh-CN"/>
        </w:rPr>
        <w:t xml:space="preserve">data </w:t>
      </w:r>
      <w:r w:rsidRPr="0023434C">
        <w:rPr>
          <w:color w:val="0208EE"/>
          <w:lang w:eastAsia="zh-CN"/>
        </w:rPr>
        <w:t>framework</w:t>
      </w:r>
      <w:r w:rsidRPr="0023434C">
        <w:rPr>
          <w:rFonts w:hint="eastAsia"/>
          <w:color w:val="0208EE"/>
          <w:lang w:eastAsia="zh-CN"/>
        </w:rPr>
        <w:t xml:space="preserve">. </w:t>
      </w:r>
      <w:proofErr w:type="spellStart"/>
      <w:r w:rsidRPr="0023434C">
        <w:rPr>
          <w:rFonts w:hint="eastAsia"/>
          <w:color w:val="0208EE"/>
          <w:lang w:eastAsia="zh-CN"/>
        </w:rPr>
        <w:t>Jinshi</w:t>
      </w:r>
      <w:proofErr w:type="spellEnd"/>
      <w:r w:rsidRPr="0023434C">
        <w:rPr>
          <w:rFonts w:hint="eastAsia"/>
          <w:color w:val="0208EE"/>
          <w:lang w:eastAsia="zh-CN"/>
        </w:rPr>
        <w:t xml:space="preserve"> Jian and Xuan Du </w:t>
      </w:r>
      <w:r w:rsidRPr="0023434C">
        <w:rPr>
          <w:color w:val="0208EE"/>
          <w:lang w:eastAsia="zh-CN"/>
        </w:rPr>
        <w:t>extracted</w:t>
      </w:r>
      <w:r w:rsidRPr="0023434C">
        <w:rPr>
          <w:rFonts w:hint="eastAsia"/>
          <w:color w:val="0208EE"/>
          <w:lang w:eastAsia="zh-CN"/>
        </w:rPr>
        <w:t xml:space="preserve"> and integrated the data from papers to the </w:t>
      </w:r>
      <w:proofErr w:type="spellStart"/>
      <w:r w:rsidRPr="0023434C">
        <w:rPr>
          <w:rFonts w:hint="eastAsia"/>
          <w:color w:val="0208EE"/>
          <w:lang w:eastAsia="zh-CN"/>
        </w:rPr>
        <w:t>SoilHealthDB</w:t>
      </w:r>
      <w:proofErr w:type="spellEnd"/>
      <w:r w:rsidRPr="0023434C">
        <w:rPr>
          <w:rFonts w:hint="eastAsia"/>
          <w:color w:val="0208EE"/>
          <w:lang w:eastAsia="zh-CN"/>
        </w:rPr>
        <w:t xml:space="preserve">. </w:t>
      </w:r>
      <w:proofErr w:type="spellStart"/>
      <w:r w:rsidRPr="0023434C">
        <w:rPr>
          <w:rFonts w:hint="eastAsia"/>
          <w:color w:val="0208EE"/>
          <w:lang w:eastAsia="zh-CN"/>
        </w:rPr>
        <w:t>Jinshi</w:t>
      </w:r>
      <w:proofErr w:type="spellEnd"/>
      <w:r w:rsidRPr="0023434C">
        <w:rPr>
          <w:rFonts w:hint="eastAsia"/>
          <w:color w:val="0208EE"/>
          <w:lang w:eastAsia="zh-CN"/>
        </w:rPr>
        <w:t xml:space="preserve"> Jian </w:t>
      </w:r>
      <w:r w:rsidRPr="0023434C">
        <w:rPr>
          <w:color w:val="0208EE"/>
          <w:lang w:eastAsia="zh-CN"/>
        </w:rPr>
        <w:t>drafted the manuscript</w:t>
      </w:r>
      <w:r w:rsidR="004E0130">
        <w:rPr>
          <w:rFonts w:hint="eastAsia"/>
          <w:color w:val="0208EE"/>
          <w:lang w:eastAsia="zh-CN"/>
        </w:rPr>
        <w:t xml:space="preserve">, </w:t>
      </w:r>
      <w:r w:rsidRPr="0023434C">
        <w:rPr>
          <w:color w:val="0208EE"/>
          <w:lang w:eastAsia="zh-CN"/>
        </w:rPr>
        <w:t>and all authors revised and approved the manuscript.</w:t>
      </w:r>
    </w:p>
    <w:p w14:paraId="27350BDF" w14:textId="77777777" w:rsidR="006C2EB6" w:rsidRPr="0033109F" w:rsidRDefault="006C2EB6" w:rsidP="006A42F1"/>
    <w:p w14:paraId="3915359D" w14:textId="122418BD" w:rsidR="00467ECA" w:rsidRPr="0033109F" w:rsidRDefault="00467ECA" w:rsidP="006A42F1">
      <w:pPr>
        <w:pStyle w:val="3"/>
        <w:spacing w:before="0" w:after="0"/>
      </w:pPr>
      <w:r w:rsidRPr="0033109F">
        <w:lastRenderedPageBreak/>
        <w:t xml:space="preserve">Competing </w:t>
      </w:r>
      <w:r w:rsidR="007D356C">
        <w:t>i</w:t>
      </w:r>
      <w:r w:rsidRPr="0033109F">
        <w:t>nterests</w:t>
      </w:r>
    </w:p>
    <w:p w14:paraId="7DB6AC70" w14:textId="0AC439A0" w:rsidR="00467ECA" w:rsidRDefault="00467ECA" w:rsidP="006A42F1">
      <w:pPr>
        <w:pStyle w:val="a7"/>
        <w:spacing w:before="0" w:beforeAutospacing="0" w:after="0" w:afterAutospacing="0"/>
        <w:rPr>
          <w:lang w:eastAsia="zh-CN"/>
        </w:rPr>
      </w:pPr>
      <w:r w:rsidRPr="0033109F">
        <w:t xml:space="preserve">A competing </w:t>
      </w:r>
      <w:proofErr w:type="gramStart"/>
      <w:r w:rsidRPr="0033109F">
        <w:t>interests</w:t>
      </w:r>
      <w:proofErr w:type="gramEnd"/>
      <w:r w:rsidRPr="0033109F">
        <w:t xml:space="preserve">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2645C62B" w14:textId="77777777" w:rsidR="000E142E" w:rsidRDefault="000E142E" w:rsidP="006A42F1">
      <w:pPr>
        <w:pStyle w:val="a7"/>
        <w:spacing w:before="0" w:beforeAutospacing="0" w:after="0" w:afterAutospacing="0"/>
        <w:rPr>
          <w:lang w:eastAsia="zh-CN"/>
        </w:rPr>
      </w:pPr>
    </w:p>
    <w:p w14:paraId="670279AA" w14:textId="0A778569" w:rsidR="000E142E" w:rsidRPr="00EF605B" w:rsidRDefault="000E142E" w:rsidP="006A42F1">
      <w:pPr>
        <w:pStyle w:val="a7"/>
        <w:spacing w:before="0" w:beforeAutospacing="0" w:after="0" w:afterAutospacing="0"/>
        <w:rPr>
          <w:color w:val="00B0F0"/>
          <w:lang w:eastAsia="zh-CN"/>
        </w:rPr>
      </w:pPr>
      <w:r w:rsidRPr="0023434C">
        <w:rPr>
          <w:color w:val="0208EE"/>
          <w:lang w:eastAsia="zh-CN"/>
        </w:rPr>
        <w:t>The authors declare no competing interests.</w:t>
      </w:r>
    </w:p>
    <w:p w14:paraId="64022DCF" w14:textId="77777777" w:rsidR="006A42F1" w:rsidRPr="0033109F" w:rsidRDefault="006A42F1" w:rsidP="006A42F1">
      <w:pPr>
        <w:pStyle w:val="a7"/>
        <w:spacing w:before="0" w:beforeAutospacing="0" w:after="0" w:afterAutospacing="0"/>
      </w:pPr>
    </w:p>
    <w:p w14:paraId="42A45868" w14:textId="4A0BAFEA" w:rsidR="00C658AC" w:rsidRPr="0033109F" w:rsidRDefault="004E0C09" w:rsidP="006A42F1">
      <w:pPr>
        <w:pStyle w:val="3"/>
        <w:spacing w:before="0" w:after="0"/>
      </w:pPr>
      <w:r>
        <w:t>Figures</w:t>
      </w:r>
    </w:p>
    <w:p w14:paraId="3F53C38E" w14:textId="77777777" w:rsidR="004E0C09" w:rsidRDefault="004E0C09" w:rsidP="004E0C09">
      <w:pPr>
        <w:rPr>
          <w:lang w:eastAsia="zh-CN"/>
        </w:rPr>
      </w:pPr>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22FBFC92" w14:textId="77777777" w:rsidR="00BB1D57" w:rsidRDefault="00BB1D57" w:rsidP="004E0C09">
      <w:pPr>
        <w:rPr>
          <w:lang w:eastAsia="zh-CN"/>
        </w:rPr>
      </w:pPr>
    </w:p>
    <w:p w14:paraId="09E8AC8D" w14:textId="77777777" w:rsidR="00BB1D57" w:rsidRDefault="00BB1D57" w:rsidP="00BB1D57">
      <w:r>
        <w:t>For initial submissions, authors may choose to supply a single PDF with embedded figures.</w:t>
      </w:r>
    </w:p>
    <w:p w14:paraId="3E306527" w14:textId="77777777" w:rsidR="00BB1D57" w:rsidRDefault="00BB1D57" w:rsidP="00BB1D57"/>
    <w:p w14:paraId="61A57164" w14:textId="77777777" w:rsidR="00BB1D57" w:rsidRDefault="00BB1D57" w:rsidP="00BB1D57">
      <w:pPr>
        <w:rPr>
          <w:lang w:eastAsia="zh-CN"/>
        </w:rPr>
      </w:pPr>
      <w:r>
        <w:t>Authors are encouraged to consider creating a figure that outlines the experimental workflow(s) used to generate and analyse the data output(s).</w:t>
      </w:r>
    </w:p>
    <w:p w14:paraId="0CBBDF3E" w14:textId="77777777" w:rsidR="00146C84" w:rsidRDefault="00146C84" w:rsidP="00BB1D57">
      <w:pPr>
        <w:rPr>
          <w:lang w:eastAsia="zh-CN"/>
        </w:rPr>
      </w:pPr>
    </w:p>
    <w:p w14:paraId="1E7017A1" w14:textId="1C7CFD1C" w:rsidR="00146C84" w:rsidRPr="00146C84" w:rsidRDefault="00C87465" w:rsidP="00BB1D57">
      <w:pPr>
        <w:rPr>
          <w:lang w:eastAsia="zh-CN"/>
        </w:rPr>
      </w:pPr>
      <w:r>
        <w:rPr>
          <w:noProof/>
          <w:lang w:val="en-US" w:eastAsia="zh-CN"/>
        </w:rPr>
        <w:drawing>
          <wp:inline distT="0" distB="0" distL="0" distR="0" wp14:anchorId="1141C565" wp14:editId="5E510CAC">
            <wp:extent cx="5292090" cy="2646045"/>
            <wp:effectExtent l="0" t="0" r="3810" b="1905"/>
            <wp:docPr id="4" name="图片 4" descr="G:\My Drive\MyResearch\29. PstDoc\NRCS\Manuscript_ScientificData\DataAndR\1 site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rive\MyResearch\29. PstDoc\NRCS\Manuscript_ScientificData\DataAndR\1 site_plot.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2646045"/>
                    </a:xfrm>
                    <a:prstGeom prst="rect">
                      <a:avLst/>
                    </a:prstGeom>
                    <a:noFill/>
                    <a:ln>
                      <a:noFill/>
                    </a:ln>
                  </pic:spPr>
                </pic:pic>
              </a:graphicData>
            </a:graphic>
          </wp:inline>
        </w:drawing>
      </w:r>
    </w:p>
    <w:p w14:paraId="35F16CD3" w14:textId="4895C742" w:rsidR="00BB1D57" w:rsidRDefault="00146C84" w:rsidP="004E0C09">
      <w:pPr>
        <w:rPr>
          <w:color w:val="0208EE"/>
          <w:lang w:val="en-US" w:eastAsia="zh-CN"/>
        </w:rPr>
      </w:pPr>
      <w:proofErr w:type="gramStart"/>
      <w:r w:rsidRPr="0023434C">
        <w:rPr>
          <w:b/>
          <w:color w:val="0208EE"/>
          <w:lang w:val="en-US" w:eastAsia="zh-CN"/>
        </w:rPr>
        <w:t>F</w:t>
      </w:r>
      <w:r w:rsidRPr="0023434C">
        <w:rPr>
          <w:rFonts w:hint="eastAsia"/>
          <w:b/>
          <w:color w:val="0208EE"/>
          <w:lang w:val="en-US" w:eastAsia="zh-CN"/>
        </w:rPr>
        <w:t xml:space="preserve">igure </w:t>
      </w:r>
      <w:r>
        <w:rPr>
          <w:rFonts w:hint="eastAsia"/>
          <w:b/>
          <w:color w:val="0208EE"/>
          <w:lang w:val="en-US" w:eastAsia="zh-CN"/>
        </w:rPr>
        <w:t>1</w:t>
      </w:r>
      <w:r w:rsidRPr="0023434C">
        <w:rPr>
          <w:rFonts w:hint="eastAsia"/>
          <w:b/>
          <w:color w:val="0208EE"/>
          <w:lang w:val="en-US" w:eastAsia="zh-CN"/>
        </w:rPr>
        <w:t>.</w:t>
      </w:r>
      <w:proofErr w:type="gramEnd"/>
      <w:r w:rsidRPr="0023434C">
        <w:rPr>
          <w:color w:val="0208EE"/>
          <w:lang w:val="en-US" w:eastAsia="zh-CN"/>
        </w:rPr>
        <w:t xml:space="preserve"> </w:t>
      </w:r>
      <w:r w:rsidR="00B5663A" w:rsidRPr="00B5663A">
        <w:rPr>
          <w:rFonts w:hint="eastAsia"/>
          <w:b/>
          <w:color w:val="0208EE"/>
          <w:lang w:val="en-US" w:eastAsia="zh-CN"/>
        </w:rPr>
        <w:t>The s</w:t>
      </w:r>
      <w:r w:rsidRPr="00B5663A">
        <w:rPr>
          <w:rFonts w:hint="eastAsia"/>
          <w:b/>
          <w:color w:val="0208EE"/>
          <w:lang w:val="en-US" w:eastAsia="zh-CN"/>
        </w:rPr>
        <w:t>patial</w:t>
      </w:r>
      <w:r>
        <w:rPr>
          <w:rFonts w:hint="eastAsia"/>
          <w:b/>
          <w:color w:val="0208EE"/>
          <w:lang w:val="en-US" w:eastAsia="zh-CN"/>
        </w:rPr>
        <w:t xml:space="preserve"> distribution of </w:t>
      </w:r>
      <w:r w:rsidR="00B5663A">
        <w:rPr>
          <w:rFonts w:hint="eastAsia"/>
          <w:b/>
          <w:color w:val="0208EE"/>
          <w:lang w:val="en-US" w:eastAsia="zh-CN"/>
        </w:rPr>
        <w:t xml:space="preserve">sites from </w:t>
      </w:r>
      <w:r>
        <w:rPr>
          <w:rFonts w:hint="eastAsia"/>
          <w:b/>
          <w:color w:val="0208EE"/>
          <w:lang w:val="en-US" w:eastAsia="zh-CN"/>
        </w:rPr>
        <w:t>cover crop, no-tillage, organic farm, and agro-forestry system</w:t>
      </w:r>
      <w:r w:rsidR="00B5663A">
        <w:rPr>
          <w:rFonts w:hint="eastAsia"/>
          <w:b/>
          <w:color w:val="0208EE"/>
          <w:lang w:val="en-US" w:eastAsia="zh-CN"/>
        </w:rPr>
        <w:t xml:space="preserve"> across the globe</w:t>
      </w:r>
      <w:r w:rsidRPr="0023434C">
        <w:rPr>
          <w:rFonts w:hint="eastAsia"/>
          <w:b/>
          <w:color w:val="0208EE"/>
          <w:lang w:val="en-US" w:eastAsia="zh-CN"/>
        </w:rPr>
        <w:t>.</w:t>
      </w:r>
      <w:r w:rsidRPr="0023434C">
        <w:rPr>
          <w:rFonts w:hint="eastAsia"/>
          <w:color w:val="0208EE"/>
          <w:lang w:val="en-US" w:eastAsia="zh-CN"/>
        </w:rPr>
        <w:t xml:space="preserve"> </w:t>
      </w:r>
      <w:r w:rsidR="00C87465">
        <w:rPr>
          <w:rFonts w:hint="eastAsia"/>
          <w:color w:val="0208EE"/>
          <w:lang w:val="en-US" w:eastAsia="zh-CN"/>
        </w:rPr>
        <w:t xml:space="preserve">The numbers in the </w:t>
      </w:r>
      <w:r w:rsidR="00C87465">
        <w:rPr>
          <w:color w:val="0208EE"/>
          <w:lang w:val="en-US" w:eastAsia="zh-CN"/>
        </w:rPr>
        <w:t>parenthesis</w:t>
      </w:r>
      <w:r w:rsidR="00C87465">
        <w:rPr>
          <w:rFonts w:hint="eastAsia"/>
          <w:color w:val="0208EE"/>
          <w:lang w:val="en-US" w:eastAsia="zh-CN"/>
        </w:rPr>
        <w:t xml:space="preserve"> </w:t>
      </w:r>
      <w:r w:rsidR="00446EF1">
        <w:rPr>
          <w:rFonts w:hint="eastAsia"/>
          <w:color w:val="0208EE"/>
          <w:lang w:val="en-US" w:eastAsia="zh-CN"/>
        </w:rPr>
        <w:t>represe</w:t>
      </w:r>
      <w:ins w:id="163" w:author="Windows User" w:date="2018-11-01T15:05:00Z">
        <w:r w:rsidR="00430EDF">
          <w:rPr>
            <w:rFonts w:hint="eastAsia"/>
            <w:color w:val="0208EE"/>
            <w:lang w:val="en-US" w:eastAsia="zh-CN"/>
          </w:rPr>
          <w:t>n</w:t>
        </w:r>
      </w:ins>
      <w:r w:rsidR="00446EF1">
        <w:rPr>
          <w:rFonts w:hint="eastAsia"/>
          <w:color w:val="0208EE"/>
          <w:lang w:val="en-US" w:eastAsia="zh-CN"/>
        </w:rPr>
        <w:t>t</w:t>
      </w:r>
      <w:r w:rsidR="00C87465">
        <w:rPr>
          <w:rFonts w:hint="eastAsia"/>
          <w:color w:val="0208EE"/>
          <w:lang w:val="en-US" w:eastAsia="zh-CN"/>
        </w:rPr>
        <w:t xml:space="preserve"> </w:t>
      </w:r>
      <w:ins w:id="164" w:author="Windows User" w:date="2018-11-01T15:05:00Z">
        <w:r w:rsidR="00430EDF">
          <w:rPr>
            <w:rFonts w:hint="eastAsia"/>
            <w:color w:val="0208EE"/>
            <w:lang w:val="en-US" w:eastAsia="zh-CN"/>
          </w:rPr>
          <w:t xml:space="preserve">the </w:t>
        </w:r>
      </w:ins>
      <w:r w:rsidR="00C87465">
        <w:rPr>
          <w:rFonts w:hint="eastAsia"/>
          <w:color w:val="0208EE"/>
          <w:lang w:val="en-US" w:eastAsia="zh-CN"/>
        </w:rPr>
        <w:t>number of sites</w:t>
      </w:r>
      <w:r w:rsidR="00446EF1">
        <w:rPr>
          <w:rFonts w:hint="eastAsia"/>
          <w:color w:val="0208EE"/>
          <w:lang w:val="en-US" w:eastAsia="zh-CN"/>
        </w:rPr>
        <w:t xml:space="preserve"> for different conservation management method</w:t>
      </w:r>
      <w:r w:rsidR="00C87465">
        <w:rPr>
          <w:rFonts w:hint="eastAsia"/>
          <w:color w:val="0208EE"/>
          <w:lang w:val="en-US" w:eastAsia="zh-CN"/>
        </w:rPr>
        <w:t xml:space="preserve">. The </w:t>
      </w:r>
      <w:r w:rsidR="00B5663A">
        <w:rPr>
          <w:color w:val="0208EE"/>
          <w:lang w:val="en-US" w:eastAsia="zh-CN"/>
        </w:rPr>
        <w:t>size of sign in the map represents</w:t>
      </w:r>
      <w:r w:rsidR="00C87465">
        <w:rPr>
          <w:rFonts w:hint="eastAsia"/>
          <w:color w:val="0208EE"/>
          <w:lang w:val="en-US" w:eastAsia="zh-CN"/>
        </w:rPr>
        <w:t xml:space="preserve"> the number of comparisons </w:t>
      </w:r>
      <w:r w:rsidR="00446EF1">
        <w:rPr>
          <w:rFonts w:hint="eastAsia"/>
          <w:color w:val="0208EE"/>
          <w:lang w:val="en-US" w:eastAsia="zh-CN"/>
        </w:rPr>
        <w:t>in</w:t>
      </w:r>
      <w:r w:rsidR="00C87465">
        <w:rPr>
          <w:rFonts w:hint="eastAsia"/>
          <w:color w:val="0208EE"/>
          <w:lang w:val="en-US" w:eastAsia="zh-CN"/>
        </w:rPr>
        <w:t xml:space="preserve"> each site.</w:t>
      </w:r>
    </w:p>
    <w:p w14:paraId="50354041" w14:textId="77777777" w:rsidR="0040551F" w:rsidRDefault="0040551F" w:rsidP="004E0C09">
      <w:pPr>
        <w:rPr>
          <w:color w:val="0208EE"/>
          <w:lang w:val="en-US" w:eastAsia="zh-CN"/>
        </w:rPr>
      </w:pPr>
    </w:p>
    <w:p w14:paraId="25EEDB20" w14:textId="77777777" w:rsidR="0040551F" w:rsidRDefault="0040551F" w:rsidP="004E0C09">
      <w:pPr>
        <w:rPr>
          <w:lang w:eastAsia="zh-CN"/>
        </w:rPr>
      </w:pPr>
    </w:p>
    <w:p w14:paraId="35E5AADD" w14:textId="7A4E3EBB" w:rsidR="00BB1D57" w:rsidRPr="00BB1D57" w:rsidRDefault="00167179" w:rsidP="00BB1D57">
      <w:pPr>
        <w:rPr>
          <w:lang w:val="en-US" w:eastAsia="zh-CN"/>
        </w:rPr>
      </w:pPr>
      <w:r>
        <w:object w:dxaOrig="9638" w:dyaOrig="5490" w14:anchorId="66C27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5pt;height:237.3pt" o:ole="">
            <v:imagedata r:id="rId12" o:title=""/>
          </v:shape>
          <o:OLEObject Type="Embed" ProgID="Visio.Drawing.11" ShapeID="_x0000_i1025" DrawAspect="Content" ObjectID="_1602590234" r:id="rId13"/>
        </w:object>
      </w:r>
    </w:p>
    <w:p w14:paraId="46D8A811" w14:textId="5854D259" w:rsidR="00BB1D57" w:rsidRPr="0023434C" w:rsidRDefault="00BB1D57" w:rsidP="00BB1D57">
      <w:pPr>
        <w:rPr>
          <w:color w:val="0208EE"/>
          <w:lang w:val="en-US" w:eastAsia="zh-CN"/>
        </w:rPr>
      </w:pPr>
      <w:proofErr w:type="gramStart"/>
      <w:r w:rsidRPr="0023434C">
        <w:rPr>
          <w:b/>
          <w:color w:val="0208EE"/>
          <w:lang w:val="en-US" w:eastAsia="zh-CN"/>
        </w:rPr>
        <w:t>F</w:t>
      </w:r>
      <w:r w:rsidRPr="0023434C">
        <w:rPr>
          <w:rFonts w:hint="eastAsia"/>
          <w:b/>
          <w:color w:val="0208EE"/>
          <w:lang w:val="en-US" w:eastAsia="zh-CN"/>
        </w:rPr>
        <w:t xml:space="preserve">igure </w:t>
      </w:r>
      <w:r w:rsidR="0059758C">
        <w:rPr>
          <w:rFonts w:hint="eastAsia"/>
          <w:b/>
          <w:color w:val="0208EE"/>
          <w:lang w:val="en-US" w:eastAsia="zh-CN"/>
        </w:rPr>
        <w:t>2</w:t>
      </w:r>
      <w:r w:rsidR="00483653" w:rsidRPr="0023434C">
        <w:rPr>
          <w:rFonts w:hint="eastAsia"/>
          <w:b/>
          <w:color w:val="0208EE"/>
          <w:lang w:val="en-US" w:eastAsia="zh-CN"/>
        </w:rPr>
        <w:t>.</w:t>
      </w:r>
      <w:proofErr w:type="gramEnd"/>
      <w:r w:rsidRPr="0023434C">
        <w:rPr>
          <w:color w:val="0208EE"/>
          <w:lang w:val="en-US" w:eastAsia="zh-CN"/>
        </w:rPr>
        <w:t xml:space="preserve"> </w:t>
      </w:r>
      <w:r w:rsidRPr="0023434C">
        <w:rPr>
          <w:rFonts w:hint="eastAsia"/>
          <w:b/>
          <w:color w:val="0208EE"/>
          <w:lang w:val="en-US" w:eastAsia="zh-CN"/>
        </w:rPr>
        <w:t xml:space="preserve">Flow chart shows the </w:t>
      </w:r>
      <w:r w:rsidRPr="0023434C">
        <w:rPr>
          <w:b/>
          <w:color w:val="0208EE"/>
          <w:lang w:val="en-US" w:eastAsia="zh-CN"/>
        </w:rPr>
        <w:t>procedure</w:t>
      </w:r>
      <w:r w:rsidRPr="0023434C">
        <w:rPr>
          <w:rFonts w:hint="eastAsia"/>
          <w:b/>
          <w:color w:val="0208EE"/>
          <w:lang w:val="en-US" w:eastAsia="zh-CN"/>
        </w:rPr>
        <w:t xml:space="preserve"> of </w:t>
      </w:r>
      <w:r w:rsidR="00386849">
        <w:rPr>
          <w:rFonts w:hint="eastAsia"/>
          <w:b/>
          <w:color w:val="0208EE"/>
          <w:lang w:val="en-US" w:eastAsia="zh-CN"/>
        </w:rPr>
        <w:t xml:space="preserve">data integration (left panel), </w:t>
      </w:r>
      <w:r w:rsidR="00C84D34">
        <w:rPr>
          <w:rFonts w:hint="eastAsia"/>
          <w:b/>
          <w:color w:val="0208EE"/>
          <w:lang w:val="en-US" w:eastAsia="zh-CN"/>
        </w:rPr>
        <w:t xml:space="preserve">experiment ID allocation </w:t>
      </w:r>
      <w:r w:rsidR="00386849">
        <w:rPr>
          <w:rFonts w:hint="eastAsia"/>
          <w:b/>
          <w:color w:val="0208EE"/>
          <w:lang w:val="en-US" w:eastAsia="zh-CN"/>
        </w:rPr>
        <w:t xml:space="preserve">(middle panel), and </w:t>
      </w:r>
      <w:r w:rsidR="00386849" w:rsidRPr="00386849">
        <w:rPr>
          <w:b/>
          <w:color w:val="0208EE"/>
          <w:lang w:val="en-US" w:eastAsia="zh-CN"/>
        </w:rPr>
        <w:t xml:space="preserve">use </w:t>
      </w:r>
      <w:ins w:id="165" w:author="Windows User" w:date="2018-11-01T15:05:00Z">
        <w:r w:rsidR="00430EDF">
          <w:rPr>
            <w:rFonts w:hint="eastAsia"/>
            <w:b/>
            <w:color w:val="0208EE"/>
            <w:lang w:val="en-US" w:eastAsia="zh-CN"/>
          </w:rPr>
          <w:t xml:space="preserve">of </w:t>
        </w:r>
      </w:ins>
      <w:r w:rsidR="00386849" w:rsidRPr="00386849">
        <w:rPr>
          <w:b/>
          <w:color w:val="0208EE"/>
          <w:lang w:val="en-US" w:eastAsia="zh-CN"/>
        </w:rPr>
        <w:t>potential</w:t>
      </w:r>
      <w:r w:rsidR="00386849" w:rsidRPr="00386849">
        <w:rPr>
          <w:rFonts w:hint="eastAsia"/>
          <w:b/>
          <w:color w:val="0208EE"/>
          <w:lang w:val="en-US" w:eastAsia="zh-CN"/>
        </w:rPr>
        <w:t xml:space="preserve"> </w:t>
      </w:r>
      <w:r w:rsidR="00386849">
        <w:rPr>
          <w:rFonts w:hint="eastAsia"/>
          <w:b/>
          <w:color w:val="0208EE"/>
          <w:lang w:val="en-US" w:eastAsia="zh-CN"/>
        </w:rPr>
        <w:t>the database can support (right panel)</w:t>
      </w:r>
      <w:r w:rsidRPr="0023434C">
        <w:rPr>
          <w:rFonts w:hint="eastAsia"/>
          <w:b/>
          <w:color w:val="0208EE"/>
          <w:lang w:val="en-US" w:eastAsia="zh-CN"/>
        </w:rPr>
        <w:t>.</w:t>
      </w:r>
      <w:r w:rsidR="00C84D34">
        <w:rPr>
          <w:rFonts w:hint="eastAsia"/>
          <w:color w:val="0208EE"/>
          <w:lang w:val="en-US" w:eastAsia="zh-CN"/>
        </w:rPr>
        <w:t xml:space="preserve"> Historical conservation </w:t>
      </w:r>
      <w:r w:rsidRPr="0023434C">
        <w:rPr>
          <w:rFonts w:hint="eastAsia"/>
          <w:color w:val="0208EE"/>
          <w:lang w:val="en-US" w:eastAsia="zh-CN"/>
        </w:rPr>
        <w:t>paper</w:t>
      </w:r>
      <w:r w:rsidR="00C84D34">
        <w:rPr>
          <w:rFonts w:hint="eastAsia"/>
          <w:color w:val="0208EE"/>
          <w:lang w:val="en-US" w:eastAsia="zh-CN"/>
        </w:rPr>
        <w:t>s</w:t>
      </w:r>
      <w:r w:rsidRPr="0023434C">
        <w:rPr>
          <w:rFonts w:hint="eastAsia"/>
          <w:color w:val="0208EE"/>
          <w:lang w:val="en-US" w:eastAsia="zh-CN"/>
        </w:rPr>
        <w:t xml:space="preserve"> across </w:t>
      </w:r>
      <w:ins w:id="166" w:author="Windows User" w:date="2018-11-01T15:07:00Z">
        <w:r w:rsidR="00430EDF">
          <w:rPr>
            <w:rFonts w:hint="eastAsia"/>
            <w:color w:val="0208EE"/>
            <w:lang w:val="en-US" w:eastAsia="zh-CN"/>
          </w:rPr>
          <w:t xml:space="preserve">the </w:t>
        </w:r>
      </w:ins>
      <w:r w:rsidRPr="0023434C">
        <w:rPr>
          <w:rFonts w:hint="eastAsia"/>
          <w:color w:val="0208EE"/>
          <w:lang w:val="en-US" w:eastAsia="zh-CN"/>
        </w:rPr>
        <w:t>glob</w:t>
      </w:r>
      <w:ins w:id="167" w:author="Windows User" w:date="2018-11-01T15:07:00Z">
        <w:r w:rsidR="00430EDF">
          <w:rPr>
            <w:rFonts w:hint="eastAsia"/>
            <w:color w:val="0208EE"/>
            <w:lang w:val="en-US" w:eastAsia="zh-CN"/>
          </w:rPr>
          <w:t>e</w:t>
        </w:r>
      </w:ins>
      <w:del w:id="168" w:author="Windows User" w:date="2018-11-01T15:07:00Z">
        <w:r w:rsidRPr="0023434C" w:rsidDel="00430EDF">
          <w:rPr>
            <w:rFonts w:hint="eastAsia"/>
            <w:color w:val="0208EE"/>
            <w:lang w:val="en-US" w:eastAsia="zh-CN"/>
          </w:rPr>
          <w:delText>al</w:delText>
        </w:r>
      </w:del>
      <w:r w:rsidRPr="0023434C">
        <w:rPr>
          <w:rFonts w:hint="eastAsia"/>
          <w:color w:val="0208EE"/>
          <w:lang w:val="en-US" w:eastAsia="zh-CN"/>
        </w:rPr>
        <w:t xml:space="preserve"> were collected and </w:t>
      </w:r>
      <w:del w:id="169" w:author="Windows User" w:date="2018-11-01T15:06:00Z">
        <w:r w:rsidRPr="0023434C" w:rsidDel="00430EDF">
          <w:rPr>
            <w:rFonts w:hint="eastAsia"/>
            <w:color w:val="0208EE"/>
            <w:lang w:val="en-US" w:eastAsia="zh-CN"/>
          </w:rPr>
          <w:delText xml:space="preserve">these </w:delText>
        </w:r>
      </w:del>
      <w:ins w:id="170" w:author="Windows User" w:date="2018-11-01T15:08:00Z">
        <w:r w:rsidR="00430EDF">
          <w:rPr>
            <w:rFonts w:hint="eastAsia"/>
            <w:color w:val="0208EE"/>
            <w:lang w:val="en-US" w:eastAsia="zh-CN"/>
          </w:rPr>
          <w:t xml:space="preserve">only some </w:t>
        </w:r>
      </w:ins>
      <w:r w:rsidRPr="0023434C">
        <w:rPr>
          <w:rFonts w:hint="eastAsia"/>
          <w:color w:val="0208EE"/>
          <w:lang w:val="en-US" w:eastAsia="zh-CN"/>
        </w:rPr>
        <w:t>me</w:t>
      </w:r>
      <w:del w:id="171" w:author="Windows User" w:date="2018-11-01T15:06:00Z">
        <w:r w:rsidRPr="0023434C" w:rsidDel="00430EDF">
          <w:rPr>
            <w:rFonts w:hint="eastAsia"/>
            <w:color w:val="0208EE"/>
            <w:lang w:val="en-US" w:eastAsia="zh-CN"/>
          </w:rPr>
          <w:delText>e</w:delText>
        </w:r>
      </w:del>
      <w:r w:rsidRPr="0023434C">
        <w:rPr>
          <w:rFonts w:hint="eastAsia"/>
          <w:color w:val="0208EE"/>
          <w:lang w:val="en-US" w:eastAsia="zh-CN"/>
        </w:rPr>
        <w:t xml:space="preserve">t </w:t>
      </w:r>
      <w:del w:id="172" w:author="Windows User" w:date="2018-11-01T15:08:00Z">
        <w:r w:rsidRPr="0023434C" w:rsidDel="00430EDF">
          <w:rPr>
            <w:rFonts w:hint="eastAsia"/>
            <w:color w:val="0208EE"/>
            <w:lang w:val="en-US" w:eastAsia="zh-CN"/>
          </w:rPr>
          <w:delText xml:space="preserve">the </w:delText>
        </w:r>
      </w:del>
      <w:ins w:id="173" w:author="Windows User" w:date="2018-11-01T15:08:00Z">
        <w:r w:rsidR="00430EDF">
          <w:rPr>
            <w:rFonts w:hint="eastAsia"/>
            <w:color w:val="0208EE"/>
            <w:lang w:val="en-US" w:eastAsia="zh-CN"/>
          </w:rPr>
          <w:t>our</w:t>
        </w:r>
        <w:r w:rsidR="00430EDF" w:rsidRPr="0023434C">
          <w:rPr>
            <w:rFonts w:hint="eastAsia"/>
            <w:color w:val="0208EE"/>
            <w:lang w:val="en-US" w:eastAsia="zh-CN"/>
          </w:rPr>
          <w:t xml:space="preserve"> </w:t>
        </w:r>
      </w:ins>
      <w:r w:rsidRPr="0023434C">
        <w:rPr>
          <w:color w:val="0208EE"/>
          <w:lang w:val="en-US" w:eastAsia="zh-CN"/>
        </w:rPr>
        <w:t>criteria</w:t>
      </w:r>
      <w:r w:rsidRPr="0023434C">
        <w:rPr>
          <w:rFonts w:hint="eastAsia"/>
          <w:color w:val="0208EE"/>
          <w:lang w:val="en-US" w:eastAsia="zh-CN"/>
        </w:rPr>
        <w:t xml:space="preserve"> </w:t>
      </w:r>
      <w:ins w:id="174" w:author="Windows User" w:date="2018-11-01T15:08:00Z">
        <w:r w:rsidR="00430EDF">
          <w:rPr>
            <w:rFonts w:hint="eastAsia"/>
            <w:color w:val="0208EE"/>
            <w:lang w:val="en-US" w:eastAsia="zh-CN"/>
          </w:rPr>
          <w:t>and were</w:t>
        </w:r>
      </w:ins>
      <w:del w:id="175" w:author="Windows User" w:date="2018-11-01T15:07:00Z">
        <w:r w:rsidRPr="0023434C" w:rsidDel="00430EDF">
          <w:rPr>
            <w:rFonts w:hint="eastAsia"/>
            <w:color w:val="0208EE"/>
            <w:lang w:val="en-US" w:eastAsia="zh-CN"/>
          </w:rPr>
          <w:delText>were</w:delText>
        </w:r>
      </w:del>
      <w:r w:rsidRPr="0023434C">
        <w:rPr>
          <w:rFonts w:hint="eastAsia"/>
          <w:color w:val="0208EE"/>
          <w:lang w:val="en-US" w:eastAsia="zh-CN"/>
        </w:rPr>
        <w:t xml:space="preserve"> </w:t>
      </w:r>
      <w:r w:rsidR="00C84D34">
        <w:rPr>
          <w:rFonts w:hint="eastAsia"/>
          <w:color w:val="0208EE"/>
          <w:lang w:val="en-US" w:eastAsia="zh-CN"/>
        </w:rPr>
        <w:t>extracted</w:t>
      </w:r>
      <w:r w:rsidRPr="0023434C">
        <w:rPr>
          <w:rFonts w:hint="eastAsia"/>
          <w:color w:val="0208EE"/>
          <w:lang w:val="en-US" w:eastAsia="zh-CN"/>
        </w:rPr>
        <w:t xml:space="preserve"> a</w:t>
      </w:r>
      <w:r w:rsidR="00C84D34">
        <w:rPr>
          <w:rFonts w:hint="eastAsia"/>
          <w:color w:val="0208EE"/>
          <w:lang w:val="en-US" w:eastAsia="zh-CN"/>
        </w:rPr>
        <w:t xml:space="preserve">nd integrated into the dataset. </w:t>
      </w:r>
      <w:r w:rsidRPr="0023434C">
        <w:rPr>
          <w:rFonts w:hint="eastAsia"/>
          <w:color w:val="0208EE"/>
          <w:lang w:val="en-US" w:eastAsia="zh-CN"/>
        </w:rPr>
        <w:t xml:space="preserve">To identify the experiment ID of pair comparisons, </w:t>
      </w:r>
      <w:r w:rsidRPr="0023434C">
        <w:rPr>
          <w:color w:val="0208EE"/>
          <w:lang w:val="en-US" w:eastAsia="zh-CN"/>
        </w:rPr>
        <w:t xml:space="preserve">if </w:t>
      </w:r>
      <w:r w:rsidRPr="0023434C">
        <w:rPr>
          <w:rFonts w:hint="eastAsia"/>
          <w:color w:val="0208EE"/>
          <w:lang w:val="en-US" w:eastAsia="zh-CN"/>
        </w:rPr>
        <w:t xml:space="preserve">the cash crop, site, tillage, fertilizer level, cover crop, soil sampling depth, cover crop termination, and cash crop rotation </w:t>
      </w:r>
      <w:del w:id="176" w:author="Windows User" w:date="2018-11-01T15:09:00Z">
        <w:r w:rsidRPr="0023434C" w:rsidDel="00430EDF">
          <w:rPr>
            <w:rFonts w:hint="eastAsia"/>
            <w:color w:val="0208EE"/>
            <w:lang w:val="en-US" w:eastAsia="zh-CN"/>
          </w:rPr>
          <w:delText xml:space="preserve">are </w:delText>
        </w:r>
      </w:del>
      <w:ins w:id="177" w:author="Windows User" w:date="2018-11-01T15:09:00Z">
        <w:r w:rsidR="00430EDF">
          <w:rPr>
            <w:rFonts w:hint="eastAsia"/>
            <w:color w:val="0208EE"/>
            <w:lang w:val="en-US" w:eastAsia="zh-CN"/>
          </w:rPr>
          <w:t>were</w:t>
        </w:r>
        <w:r w:rsidR="00430EDF" w:rsidRPr="0023434C">
          <w:rPr>
            <w:rFonts w:hint="eastAsia"/>
            <w:color w:val="0208EE"/>
            <w:lang w:val="en-US" w:eastAsia="zh-CN"/>
          </w:rPr>
          <w:t xml:space="preserve"> </w:t>
        </w:r>
        <w:r w:rsidR="00430EDF">
          <w:rPr>
            <w:rFonts w:hint="eastAsia"/>
            <w:color w:val="0208EE"/>
            <w:lang w:val="en-US" w:eastAsia="zh-CN"/>
          </w:rPr>
          <w:t xml:space="preserve">the </w:t>
        </w:r>
      </w:ins>
      <w:r w:rsidRPr="0023434C">
        <w:rPr>
          <w:rFonts w:hint="eastAsia"/>
          <w:color w:val="0208EE"/>
          <w:lang w:val="en-US" w:eastAsia="zh-CN"/>
        </w:rPr>
        <w:t>same, we assign</w:t>
      </w:r>
      <w:ins w:id="178" w:author="Windows User" w:date="2018-11-01T15:09:00Z">
        <w:r w:rsidR="00430EDF">
          <w:rPr>
            <w:rFonts w:hint="eastAsia"/>
            <w:color w:val="0208EE"/>
            <w:lang w:val="en-US" w:eastAsia="zh-CN"/>
          </w:rPr>
          <w:t>ed</w:t>
        </w:r>
      </w:ins>
      <w:r w:rsidRPr="0023434C">
        <w:rPr>
          <w:rFonts w:hint="eastAsia"/>
          <w:color w:val="0208EE"/>
          <w:lang w:val="en-US" w:eastAsia="zh-CN"/>
        </w:rPr>
        <w:t xml:space="preserve"> them </w:t>
      </w:r>
      <w:del w:id="179" w:author="Windows User" w:date="2018-11-01T15:09:00Z">
        <w:r w:rsidRPr="0023434C" w:rsidDel="00430EDF">
          <w:rPr>
            <w:rFonts w:hint="eastAsia"/>
            <w:color w:val="0208EE"/>
            <w:lang w:val="en-US" w:eastAsia="zh-CN"/>
          </w:rPr>
          <w:delText xml:space="preserve">a </w:delText>
        </w:r>
      </w:del>
      <w:ins w:id="180" w:author="Windows User" w:date="2018-11-01T15:09:00Z">
        <w:r w:rsidR="00430EDF">
          <w:rPr>
            <w:rFonts w:hint="eastAsia"/>
            <w:color w:val="0208EE"/>
            <w:lang w:val="en-US" w:eastAsia="zh-CN"/>
          </w:rPr>
          <w:t>the</w:t>
        </w:r>
        <w:r w:rsidR="00430EDF" w:rsidRPr="0023434C">
          <w:rPr>
            <w:rFonts w:hint="eastAsia"/>
            <w:color w:val="0208EE"/>
            <w:lang w:val="en-US" w:eastAsia="zh-CN"/>
          </w:rPr>
          <w:t xml:space="preserve"> </w:t>
        </w:r>
      </w:ins>
      <w:r w:rsidRPr="0023434C">
        <w:rPr>
          <w:rFonts w:hint="eastAsia"/>
          <w:color w:val="0208EE"/>
          <w:lang w:val="en-US" w:eastAsia="zh-CN"/>
        </w:rPr>
        <w:t>same experiment ID, otherwise, a different experiment ID was assigned</w:t>
      </w:r>
      <w:r w:rsidR="00C84D34">
        <w:rPr>
          <w:rFonts w:hint="eastAsia"/>
          <w:color w:val="0208EE"/>
          <w:lang w:val="en-US" w:eastAsia="zh-CN"/>
        </w:rPr>
        <w:t xml:space="preserve"> (middle panel)</w:t>
      </w:r>
      <w:r w:rsidRPr="0023434C">
        <w:rPr>
          <w:rFonts w:hint="eastAsia"/>
          <w:color w:val="0208EE"/>
          <w:lang w:val="en-US" w:eastAsia="zh-CN"/>
        </w:rPr>
        <w:t>.</w:t>
      </w:r>
      <w:r w:rsidR="00C84D34">
        <w:rPr>
          <w:rFonts w:hint="eastAsia"/>
          <w:color w:val="0208EE"/>
          <w:lang w:val="en-US" w:eastAsia="zh-CN"/>
        </w:rPr>
        <w:t xml:space="preserve"> </w:t>
      </w:r>
      <w:r w:rsidR="00A97C46">
        <w:rPr>
          <w:rFonts w:hint="eastAsia"/>
          <w:color w:val="0208EE"/>
          <w:lang w:val="en-US" w:eastAsia="zh-CN"/>
        </w:rPr>
        <w:t>The database can support systematic review, meta-analysis, soil health calculator developing, guide future experiment design, analyze conservation management</w:t>
      </w:r>
      <w:r w:rsidR="00A97C46">
        <w:rPr>
          <w:color w:val="0208EE"/>
          <w:lang w:val="en-US" w:eastAsia="zh-CN"/>
        </w:rPr>
        <w:t>’</w:t>
      </w:r>
      <w:r w:rsidR="00A97C46">
        <w:rPr>
          <w:rFonts w:hint="eastAsia"/>
          <w:color w:val="0208EE"/>
          <w:lang w:val="en-US" w:eastAsia="zh-CN"/>
        </w:rPr>
        <w:t xml:space="preserve">s </w:t>
      </w:r>
      <w:r w:rsidR="00A97C46">
        <w:rPr>
          <w:color w:val="0208EE"/>
          <w:lang w:val="en-US" w:eastAsia="zh-CN"/>
        </w:rPr>
        <w:t>effect</w:t>
      </w:r>
      <w:r w:rsidR="00A97C46">
        <w:rPr>
          <w:rFonts w:hint="eastAsia"/>
          <w:color w:val="0208EE"/>
          <w:lang w:val="en-US" w:eastAsia="zh-CN"/>
        </w:rPr>
        <w:t xml:space="preserve"> on no-point pollution (e.g., soil erosion, runoff, and nutrient leaching), and many other usage</w:t>
      </w:r>
      <w:ins w:id="181" w:author="Windows User" w:date="2018-11-01T15:10:00Z">
        <w:r w:rsidR="00430EDF">
          <w:rPr>
            <w:rFonts w:hint="eastAsia"/>
            <w:color w:val="0208EE"/>
            <w:lang w:val="en-US" w:eastAsia="zh-CN"/>
          </w:rPr>
          <w:t>s</w:t>
        </w:r>
      </w:ins>
      <w:r w:rsidR="0003160B">
        <w:rPr>
          <w:rFonts w:hint="eastAsia"/>
          <w:color w:val="0208EE"/>
          <w:lang w:val="en-US" w:eastAsia="zh-CN"/>
        </w:rPr>
        <w:t xml:space="preserve"> (right panel)</w:t>
      </w:r>
      <w:r w:rsidR="00A97C46">
        <w:rPr>
          <w:rFonts w:hint="eastAsia"/>
          <w:color w:val="0208EE"/>
          <w:lang w:val="en-US" w:eastAsia="zh-CN"/>
        </w:rPr>
        <w:t>.</w:t>
      </w:r>
    </w:p>
    <w:p w14:paraId="433A9221" w14:textId="77777777" w:rsidR="00BB1D57" w:rsidRPr="00BB1D57" w:rsidRDefault="00BB1D57" w:rsidP="004E0C09">
      <w:pPr>
        <w:rPr>
          <w:lang w:val="en-US" w:eastAsia="zh-CN"/>
        </w:rPr>
      </w:pPr>
    </w:p>
    <w:p w14:paraId="0B81E64C" w14:textId="77777777" w:rsidR="004E0C09" w:rsidRPr="00C84D34" w:rsidRDefault="004E0C09" w:rsidP="004E0C09">
      <w:pPr>
        <w:rPr>
          <w:lang w:val="en-US"/>
        </w:rPr>
      </w:pPr>
    </w:p>
    <w:p w14:paraId="72CE0BBE" w14:textId="038D3616" w:rsidR="00BB1D57" w:rsidRPr="00BB1D57" w:rsidRDefault="007E05B3" w:rsidP="00BB1D57">
      <w:pPr>
        <w:rPr>
          <w:lang w:val="en-US" w:eastAsia="zh-CN"/>
        </w:rPr>
      </w:pPr>
      <w:r>
        <w:rPr>
          <w:noProof/>
          <w:lang w:val="en-US" w:eastAsia="zh-CN"/>
        </w:rPr>
        <w:lastRenderedPageBreak/>
        <w:drawing>
          <wp:inline distT="0" distB="0" distL="0" distR="0" wp14:anchorId="116214F0" wp14:editId="375C114C">
            <wp:extent cx="3692083" cy="4942935"/>
            <wp:effectExtent l="0" t="0" r="3810" b="0"/>
            <wp:docPr id="9" name="图片 9" descr="G:\My Drive\MyResearch\29. PstDoc\NRCS\Manuscript_ScientificData\DataAndR\SoilSamplingDept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y Drive\MyResearch\29. PstDoc\NRCS\Manuscript_ScientificData\DataAndR\SoilSamplingDepth.tif"/>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6"/>
                    <a:stretch/>
                  </pic:blipFill>
                  <pic:spPr bwMode="auto">
                    <a:xfrm>
                      <a:off x="0" y="0"/>
                      <a:ext cx="3691890" cy="4942676"/>
                    </a:xfrm>
                    <a:prstGeom prst="rect">
                      <a:avLst/>
                    </a:prstGeom>
                    <a:noFill/>
                    <a:ln>
                      <a:noFill/>
                    </a:ln>
                    <a:extLst>
                      <a:ext uri="{53640926-AAD7-44D8-BBD7-CCE9431645EC}">
                        <a14:shadowObscured xmlns:a14="http://schemas.microsoft.com/office/drawing/2010/main"/>
                      </a:ext>
                    </a:extLst>
                  </pic:spPr>
                </pic:pic>
              </a:graphicData>
            </a:graphic>
          </wp:inline>
        </w:drawing>
      </w:r>
    </w:p>
    <w:p w14:paraId="65A5608C" w14:textId="491694EC" w:rsidR="00BB1D57" w:rsidRPr="0023434C" w:rsidRDefault="00BB1D57" w:rsidP="00BB1D57">
      <w:pPr>
        <w:rPr>
          <w:b/>
          <w:color w:val="0208EE"/>
          <w:lang w:val="en-US" w:eastAsia="zh-CN"/>
        </w:rPr>
      </w:pPr>
      <w:proofErr w:type="gramStart"/>
      <w:r w:rsidRPr="0023434C">
        <w:rPr>
          <w:b/>
          <w:color w:val="0208EE"/>
          <w:lang w:val="en-US" w:eastAsia="zh-CN"/>
        </w:rPr>
        <w:t>Figure</w:t>
      </w:r>
      <w:r w:rsidRPr="0023434C">
        <w:rPr>
          <w:rFonts w:hint="eastAsia"/>
          <w:b/>
          <w:color w:val="0208EE"/>
          <w:lang w:val="en-US" w:eastAsia="zh-CN"/>
        </w:rPr>
        <w:t xml:space="preserve"> </w:t>
      </w:r>
      <w:r w:rsidR="0059758C">
        <w:rPr>
          <w:rFonts w:hint="eastAsia"/>
          <w:b/>
          <w:color w:val="0208EE"/>
          <w:lang w:val="en-US" w:eastAsia="zh-CN"/>
        </w:rPr>
        <w:t>3</w:t>
      </w:r>
      <w:r w:rsidR="001D6348" w:rsidRPr="0023434C">
        <w:rPr>
          <w:rFonts w:hint="eastAsia"/>
          <w:b/>
          <w:color w:val="0208EE"/>
          <w:lang w:val="en-US" w:eastAsia="zh-CN"/>
        </w:rPr>
        <w:t>.</w:t>
      </w:r>
      <w:proofErr w:type="gramEnd"/>
      <w:r w:rsidRPr="0023434C">
        <w:rPr>
          <w:b/>
          <w:color w:val="0208EE"/>
          <w:lang w:val="en-US" w:eastAsia="zh-CN"/>
        </w:rPr>
        <w:t xml:space="preserve"> </w:t>
      </w:r>
      <w:r w:rsidRPr="0023434C">
        <w:rPr>
          <w:rFonts w:hint="eastAsia"/>
          <w:b/>
          <w:color w:val="0208EE"/>
          <w:lang w:val="en-US" w:eastAsia="zh-CN"/>
        </w:rPr>
        <w:t xml:space="preserve">Diagram showed how soil sampling </w:t>
      </w:r>
      <w:r w:rsidR="001D6348" w:rsidRPr="0023434C">
        <w:rPr>
          <w:b/>
          <w:color w:val="0208EE"/>
          <w:lang w:val="en-US" w:eastAsia="zh-CN"/>
        </w:rPr>
        <w:t>depths were</w:t>
      </w:r>
      <w:r w:rsidRPr="0023434C">
        <w:rPr>
          <w:rFonts w:hint="eastAsia"/>
          <w:b/>
          <w:color w:val="0208EE"/>
          <w:lang w:val="en-US" w:eastAsia="zh-CN"/>
        </w:rPr>
        <w:t xml:space="preserve"> </w:t>
      </w:r>
      <w:r w:rsidRPr="0023434C">
        <w:rPr>
          <w:b/>
          <w:color w:val="0208EE"/>
          <w:lang w:val="en-US" w:eastAsia="zh-CN"/>
        </w:rPr>
        <w:t>separated</w:t>
      </w:r>
      <w:r w:rsidRPr="0023434C">
        <w:rPr>
          <w:rFonts w:hint="eastAsia"/>
          <w:b/>
          <w:color w:val="0208EE"/>
          <w:lang w:val="en-US" w:eastAsia="zh-CN"/>
        </w:rPr>
        <w:t xml:space="preserve"> into 0-10cm, 0-20cm, 0-30cm, and 30-90cm layer</w:t>
      </w:r>
      <w:ins w:id="182" w:author="Windows User" w:date="2018-11-01T15:10:00Z">
        <w:r w:rsidR="00430EDF">
          <w:rPr>
            <w:rFonts w:hint="eastAsia"/>
            <w:b/>
            <w:color w:val="0208EE"/>
            <w:lang w:val="en-US" w:eastAsia="zh-CN"/>
          </w:rPr>
          <w:t xml:space="preserve"> group</w:t>
        </w:r>
      </w:ins>
      <w:r w:rsidRPr="0023434C">
        <w:rPr>
          <w:rFonts w:hint="eastAsia"/>
          <w:b/>
          <w:color w:val="0208EE"/>
          <w:lang w:val="en-US" w:eastAsia="zh-CN"/>
        </w:rPr>
        <w:t>s.</w:t>
      </w:r>
      <w:bookmarkStart w:id="183" w:name="_GoBack"/>
      <w:bookmarkEnd w:id="183"/>
    </w:p>
    <w:p w14:paraId="2D32DE17" w14:textId="77777777" w:rsidR="00BB1D57" w:rsidRPr="00BB1D57" w:rsidRDefault="00BB1D57" w:rsidP="004E0C09">
      <w:pPr>
        <w:rPr>
          <w:lang w:val="en-US" w:eastAsia="zh-CN"/>
        </w:rPr>
      </w:pPr>
    </w:p>
    <w:p w14:paraId="08786365" w14:textId="77777777" w:rsidR="004E0C09" w:rsidRPr="0033109F" w:rsidRDefault="004E0C09" w:rsidP="004E0C09"/>
    <w:p w14:paraId="75E815D8" w14:textId="55BD0ED9" w:rsidR="00C658AC" w:rsidRPr="0033109F" w:rsidRDefault="004E0C09" w:rsidP="006A42F1">
      <w:pPr>
        <w:pStyle w:val="3"/>
        <w:spacing w:before="0" w:after="0"/>
      </w:pPr>
      <w:r>
        <w:t>Figure Legends</w:t>
      </w:r>
    </w:p>
    <w:p w14:paraId="639AE3F2" w14:textId="751D2129" w:rsidR="0034453F" w:rsidRDefault="0034453F" w:rsidP="006A42F1">
      <w:pPr>
        <w:pStyle w:val="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C5058C" w:rsidRPr="003674CB">
        <w:rPr>
          <w:rFonts w:ascii="Calibri" w:hAnsi="Calibri" w:cs="Times New Roman"/>
          <w:b w:val="0"/>
          <w:bCs w:val="0"/>
          <w:sz w:val="22"/>
          <w:szCs w:val="22"/>
        </w:rPr>
        <w:t>specific figure panels, data citations,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 xml:space="preserve">Authors may provide tables within the Word document or as separate files (tab-delimited text or Excel files). Legends, where needed, should be included in the Word document. Generally, a Data Descriptor should have fewer than ten tables, but more may be allowed </w:t>
      </w:r>
      <w:r>
        <w:lastRenderedPageBreak/>
        <w:t>when needed. Tables may be of any size, but only tables that fit onto a single printed page will be included in the PDF version of the article (up to a maximum of three).</w:t>
      </w:r>
    </w:p>
    <w:p w14:paraId="6B5AF645" w14:textId="77777777" w:rsidR="00F01A79" w:rsidRDefault="00F01A79" w:rsidP="00D2538E">
      <w:pPr>
        <w:tabs>
          <w:tab w:val="right" w:pos="9360"/>
        </w:tabs>
        <w:spacing w:after="160" w:line="259" w:lineRule="auto"/>
        <w:rPr>
          <w:b/>
          <w:color w:val="0208EE"/>
        </w:rPr>
        <w:sectPr w:rsidR="00F01A79" w:rsidSect="002E320D">
          <w:footerReference w:type="default" r:id="rId15"/>
          <w:pgSz w:w="11906" w:h="16838"/>
          <w:pgMar w:top="1361" w:right="1786" w:bottom="1361" w:left="1786"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160"/>
        <w:gridCol w:w="5652"/>
      </w:tblGrid>
      <w:tr w:rsidR="00F6289B" w:rsidRPr="00DD52DE" w14:paraId="1730CD24" w14:textId="77777777" w:rsidTr="00F6289B">
        <w:trPr>
          <w:trHeight w:val="300"/>
        </w:trPr>
        <w:tc>
          <w:tcPr>
            <w:tcW w:w="432" w:type="pct"/>
          </w:tcPr>
          <w:p w14:paraId="42480B48" w14:textId="7A617B71" w:rsidR="00F6289B" w:rsidRPr="00DD52DE" w:rsidRDefault="00F01A79" w:rsidP="00373089">
            <w:pPr>
              <w:rPr>
                <w:b/>
                <w:bCs/>
                <w:color w:val="0000CC"/>
                <w:lang w:eastAsia="zh-CN"/>
              </w:rPr>
            </w:pPr>
            <w:r w:rsidRPr="00DD52DE">
              <w:rPr>
                <w:rFonts w:hint="eastAsia"/>
                <w:b/>
                <w:bCs/>
                <w:color w:val="0000CC"/>
                <w:lang w:eastAsia="zh-CN"/>
              </w:rPr>
              <w:lastRenderedPageBreak/>
              <w:t>ID</w:t>
            </w:r>
          </w:p>
        </w:tc>
        <w:tc>
          <w:tcPr>
            <w:tcW w:w="1263" w:type="pct"/>
            <w:shd w:val="clear" w:color="auto" w:fill="auto"/>
            <w:noWrap/>
            <w:vAlign w:val="bottom"/>
            <w:hideMark/>
          </w:tcPr>
          <w:p w14:paraId="50C1CFC0" w14:textId="71E3913F" w:rsidR="00F6289B" w:rsidRPr="00DD52DE" w:rsidRDefault="00F6289B" w:rsidP="00373089">
            <w:pPr>
              <w:rPr>
                <w:rFonts w:eastAsia="Times New Roman"/>
                <w:b/>
                <w:bCs/>
                <w:color w:val="0000CC"/>
              </w:rPr>
            </w:pPr>
            <w:proofErr w:type="spellStart"/>
            <w:r w:rsidRPr="00DD52DE">
              <w:rPr>
                <w:rFonts w:eastAsia="Times New Roman"/>
                <w:b/>
                <w:bCs/>
                <w:color w:val="0000CC"/>
              </w:rPr>
              <w:t>StudyID</w:t>
            </w:r>
            <w:proofErr w:type="spellEnd"/>
          </w:p>
        </w:tc>
        <w:tc>
          <w:tcPr>
            <w:tcW w:w="3305" w:type="pct"/>
            <w:shd w:val="clear" w:color="auto" w:fill="auto"/>
            <w:noWrap/>
            <w:vAlign w:val="bottom"/>
            <w:hideMark/>
          </w:tcPr>
          <w:p w14:paraId="364BDB82" w14:textId="5A63B534" w:rsidR="00F6289B" w:rsidRPr="00DD52DE" w:rsidRDefault="00FF5282" w:rsidP="00373089">
            <w:pPr>
              <w:rPr>
                <w:b/>
                <w:color w:val="0000CC"/>
                <w:lang w:eastAsia="zh-CN"/>
              </w:rPr>
            </w:pPr>
            <w:r w:rsidRPr="00DD52DE">
              <w:rPr>
                <w:rFonts w:hint="eastAsia"/>
                <w:b/>
                <w:color w:val="0000CC"/>
                <w:lang w:eastAsia="zh-CN"/>
              </w:rPr>
              <w:t>Description</w:t>
            </w:r>
          </w:p>
        </w:tc>
      </w:tr>
      <w:tr w:rsidR="00F6289B" w:rsidRPr="00DD52DE" w14:paraId="511A19E3" w14:textId="77777777" w:rsidTr="00F6289B">
        <w:trPr>
          <w:trHeight w:val="300"/>
        </w:trPr>
        <w:tc>
          <w:tcPr>
            <w:tcW w:w="432" w:type="pct"/>
          </w:tcPr>
          <w:p w14:paraId="65CA5560" w14:textId="0FE38FA7" w:rsidR="00F6289B" w:rsidRPr="00DD52DE" w:rsidRDefault="00F6289B" w:rsidP="00373089">
            <w:pPr>
              <w:rPr>
                <w:bCs/>
                <w:color w:val="0000CC"/>
                <w:lang w:eastAsia="zh-CN"/>
              </w:rPr>
            </w:pPr>
            <w:r w:rsidRPr="00DD52DE">
              <w:rPr>
                <w:rFonts w:hint="eastAsia"/>
                <w:bCs/>
                <w:color w:val="0000CC"/>
                <w:lang w:eastAsia="zh-CN"/>
              </w:rPr>
              <w:t>1</w:t>
            </w:r>
          </w:p>
        </w:tc>
        <w:tc>
          <w:tcPr>
            <w:tcW w:w="1263" w:type="pct"/>
            <w:shd w:val="clear" w:color="auto" w:fill="auto"/>
            <w:noWrap/>
            <w:vAlign w:val="bottom"/>
            <w:hideMark/>
          </w:tcPr>
          <w:p w14:paraId="463A996C" w14:textId="60E5AA7D" w:rsidR="00F6289B" w:rsidRPr="00DD52DE" w:rsidRDefault="00F6289B" w:rsidP="00373089">
            <w:pPr>
              <w:rPr>
                <w:rFonts w:eastAsia="Times New Roman"/>
                <w:bCs/>
                <w:color w:val="0000CC"/>
              </w:rPr>
            </w:pPr>
            <w:proofErr w:type="spellStart"/>
            <w:r w:rsidRPr="00DD52DE">
              <w:rPr>
                <w:rFonts w:eastAsia="Times New Roman"/>
                <w:bCs/>
                <w:color w:val="0000CC"/>
              </w:rPr>
              <w:t>ExperimentID</w:t>
            </w:r>
            <w:proofErr w:type="spellEnd"/>
          </w:p>
        </w:tc>
        <w:tc>
          <w:tcPr>
            <w:tcW w:w="3305" w:type="pct"/>
            <w:shd w:val="clear" w:color="auto" w:fill="auto"/>
            <w:noWrap/>
            <w:vAlign w:val="bottom"/>
            <w:hideMark/>
          </w:tcPr>
          <w:p w14:paraId="511C98AE" w14:textId="1D96279C" w:rsidR="00F6289B" w:rsidRPr="00DD52DE" w:rsidRDefault="00F6289B" w:rsidP="009A49DC">
            <w:pPr>
              <w:rPr>
                <w:color w:val="0000CC"/>
                <w:lang w:eastAsia="zh-CN"/>
              </w:rPr>
            </w:pPr>
            <w:r w:rsidRPr="00DD52DE">
              <w:rPr>
                <w:rFonts w:eastAsia="Times New Roman" w:hint="eastAsia"/>
                <w:color w:val="0000CC"/>
              </w:rPr>
              <w:t>Experiment ID number, p</w:t>
            </w:r>
            <w:r w:rsidRPr="00DD52DE">
              <w:rPr>
                <w:rFonts w:eastAsia="Times New Roman"/>
                <w:color w:val="0000CC"/>
              </w:rPr>
              <w:t xml:space="preserve">lease see details in </w:t>
            </w:r>
            <w:r w:rsidRPr="00DD52DE">
              <w:rPr>
                <w:rFonts w:eastAsia="Times New Roman" w:hint="eastAsia"/>
                <w:b/>
                <w:color w:val="0000CC"/>
              </w:rPr>
              <w:t xml:space="preserve">Figure </w:t>
            </w:r>
            <w:r w:rsidR="009A49DC" w:rsidRPr="00DD52DE">
              <w:rPr>
                <w:rFonts w:hint="eastAsia"/>
                <w:b/>
                <w:color w:val="0000CC"/>
                <w:lang w:eastAsia="zh-CN"/>
              </w:rPr>
              <w:t>2</w:t>
            </w:r>
          </w:p>
        </w:tc>
      </w:tr>
      <w:tr w:rsidR="00F6289B" w:rsidRPr="00DD52DE" w14:paraId="12EE6EA5" w14:textId="77777777" w:rsidTr="00F6289B">
        <w:trPr>
          <w:trHeight w:val="300"/>
        </w:trPr>
        <w:tc>
          <w:tcPr>
            <w:tcW w:w="432" w:type="pct"/>
          </w:tcPr>
          <w:p w14:paraId="37FCF6DC" w14:textId="4CD178CF" w:rsidR="00F6289B" w:rsidRPr="00DD52DE" w:rsidRDefault="00F6289B" w:rsidP="00373089">
            <w:pPr>
              <w:rPr>
                <w:bCs/>
                <w:color w:val="0000CC"/>
                <w:lang w:eastAsia="zh-CN"/>
              </w:rPr>
            </w:pPr>
            <w:r w:rsidRPr="00DD52DE">
              <w:rPr>
                <w:rFonts w:hint="eastAsia"/>
                <w:bCs/>
                <w:color w:val="0000CC"/>
                <w:lang w:eastAsia="zh-CN"/>
              </w:rPr>
              <w:t>2.1</w:t>
            </w:r>
          </w:p>
        </w:tc>
        <w:tc>
          <w:tcPr>
            <w:tcW w:w="1263" w:type="pct"/>
            <w:shd w:val="clear" w:color="auto" w:fill="auto"/>
            <w:noWrap/>
            <w:vAlign w:val="bottom"/>
            <w:hideMark/>
          </w:tcPr>
          <w:p w14:paraId="715FE8A9" w14:textId="1E3A2728" w:rsidR="00F6289B" w:rsidRPr="00DD52DE" w:rsidRDefault="00F6289B" w:rsidP="00373089">
            <w:pPr>
              <w:rPr>
                <w:rFonts w:eastAsia="Times New Roman"/>
                <w:bCs/>
                <w:color w:val="0000CC"/>
              </w:rPr>
            </w:pPr>
            <w:proofErr w:type="spellStart"/>
            <w:r w:rsidRPr="00DD52DE">
              <w:rPr>
                <w:rFonts w:eastAsia="Times New Roman"/>
                <w:bCs/>
                <w:color w:val="0000CC"/>
              </w:rPr>
              <w:t>Author_F</w:t>
            </w:r>
            <w:proofErr w:type="spellEnd"/>
          </w:p>
        </w:tc>
        <w:tc>
          <w:tcPr>
            <w:tcW w:w="3305" w:type="pct"/>
            <w:shd w:val="clear" w:color="auto" w:fill="auto"/>
            <w:noWrap/>
            <w:vAlign w:val="bottom"/>
            <w:hideMark/>
          </w:tcPr>
          <w:p w14:paraId="076D9B60" w14:textId="31564DB7" w:rsidR="00F6289B" w:rsidRPr="00DD52DE" w:rsidRDefault="00F6289B" w:rsidP="00F6289B">
            <w:pPr>
              <w:rPr>
                <w:rFonts w:eastAsia="Times New Roman"/>
                <w:color w:val="0000CC"/>
              </w:rPr>
            </w:pPr>
            <w:r w:rsidRPr="00DD52DE">
              <w:rPr>
                <w:rFonts w:hint="eastAsia"/>
                <w:color w:val="0000CC"/>
                <w:lang w:eastAsia="zh-CN"/>
              </w:rPr>
              <w:t>First a</w:t>
            </w:r>
            <w:r w:rsidRPr="00DD52DE">
              <w:rPr>
                <w:rFonts w:eastAsia="Times New Roman"/>
                <w:color w:val="0000CC"/>
              </w:rPr>
              <w:t>uthor's Family name</w:t>
            </w:r>
          </w:p>
        </w:tc>
      </w:tr>
      <w:tr w:rsidR="00F6289B" w:rsidRPr="00DD52DE" w14:paraId="4E285F80" w14:textId="77777777" w:rsidTr="00F6289B">
        <w:trPr>
          <w:trHeight w:val="300"/>
        </w:trPr>
        <w:tc>
          <w:tcPr>
            <w:tcW w:w="432" w:type="pct"/>
          </w:tcPr>
          <w:p w14:paraId="05EB41BA" w14:textId="7D3594A2" w:rsidR="00F6289B" w:rsidRPr="00DD52DE" w:rsidRDefault="00F6289B" w:rsidP="00373089">
            <w:pPr>
              <w:rPr>
                <w:bCs/>
                <w:color w:val="0000CC"/>
                <w:lang w:eastAsia="zh-CN"/>
              </w:rPr>
            </w:pPr>
            <w:r w:rsidRPr="00DD52DE">
              <w:rPr>
                <w:rFonts w:hint="eastAsia"/>
                <w:bCs/>
                <w:color w:val="0000CC"/>
                <w:lang w:eastAsia="zh-CN"/>
              </w:rPr>
              <w:t>2.2</w:t>
            </w:r>
          </w:p>
        </w:tc>
        <w:tc>
          <w:tcPr>
            <w:tcW w:w="1263" w:type="pct"/>
            <w:shd w:val="clear" w:color="auto" w:fill="auto"/>
            <w:noWrap/>
            <w:vAlign w:val="bottom"/>
            <w:hideMark/>
          </w:tcPr>
          <w:p w14:paraId="60176F54" w14:textId="7E971AC7" w:rsidR="00F6289B" w:rsidRPr="00DD52DE" w:rsidRDefault="00F6289B" w:rsidP="00373089">
            <w:pPr>
              <w:rPr>
                <w:rFonts w:eastAsia="Times New Roman"/>
                <w:bCs/>
                <w:color w:val="0000CC"/>
              </w:rPr>
            </w:pPr>
            <w:proofErr w:type="spellStart"/>
            <w:r w:rsidRPr="00DD52DE">
              <w:rPr>
                <w:rFonts w:eastAsia="Times New Roman"/>
                <w:bCs/>
                <w:color w:val="0000CC"/>
              </w:rPr>
              <w:t>Author_G</w:t>
            </w:r>
            <w:proofErr w:type="spellEnd"/>
          </w:p>
        </w:tc>
        <w:tc>
          <w:tcPr>
            <w:tcW w:w="3305" w:type="pct"/>
            <w:shd w:val="clear" w:color="auto" w:fill="auto"/>
            <w:noWrap/>
            <w:vAlign w:val="bottom"/>
            <w:hideMark/>
          </w:tcPr>
          <w:p w14:paraId="7E16DCFA" w14:textId="1A370BEE" w:rsidR="00F6289B" w:rsidRPr="00DD52DE" w:rsidRDefault="00F6289B" w:rsidP="00F6289B">
            <w:pPr>
              <w:rPr>
                <w:rFonts w:eastAsia="Times New Roman"/>
                <w:color w:val="0000CC"/>
              </w:rPr>
            </w:pPr>
            <w:r w:rsidRPr="00DD52DE">
              <w:rPr>
                <w:rFonts w:hint="eastAsia"/>
                <w:color w:val="0000CC"/>
                <w:lang w:eastAsia="zh-CN"/>
              </w:rPr>
              <w:t>First a</w:t>
            </w:r>
            <w:r w:rsidRPr="00DD52DE">
              <w:rPr>
                <w:rFonts w:eastAsia="Times New Roman"/>
                <w:color w:val="0000CC"/>
              </w:rPr>
              <w:t>uthor's Given name</w:t>
            </w:r>
          </w:p>
        </w:tc>
      </w:tr>
      <w:tr w:rsidR="00F6289B" w:rsidRPr="00DD52DE" w14:paraId="35432130" w14:textId="77777777" w:rsidTr="00F6289B">
        <w:trPr>
          <w:trHeight w:val="300"/>
        </w:trPr>
        <w:tc>
          <w:tcPr>
            <w:tcW w:w="432" w:type="pct"/>
          </w:tcPr>
          <w:p w14:paraId="52B2C9A2" w14:textId="000CC224" w:rsidR="00F6289B" w:rsidRPr="00DD52DE" w:rsidRDefault="00F6289B" w:rsidP="00373089">
            <w:pPr>
              <w:rPr>
                <w:bCs/>
                <w:color w:val="0000CC"/>
                <w:lang w:eastAsia="zh-CN"/>
              </w:rPr>
            </w:pPr>
            <w:r w:rsidRPr="00DD52DE">
              <w:rPr>
                <w:rFonts w:hint="eastAsia"/>
                <w:bCs/>
                <w:color w:val="0000CC"/>
                <w:lang w:eastAsia="zh-CN"/>
              </w:rPr>
              <w:t>3</w:t>
            </w:r>
          </w:p>
        </w:tc>
        <w:tc>
          <w:tcPr>
            <w:tcW w:w="1263" w:type="pct"/>
            <w:shd w:val="clear" w:color="auto" w:fill="auto"/>
            <w:noWrap/>
            <w:vAlign w:val="bottom"/>
            <w:hideMark/>
          </w:tcPr>
          <w:p w14:paraId="7DE494ED" w14:textId="2D453298" w:rsidR="00F6289B" w:rsidRPr="00DD52DE" w:rsidRDefault="00F6289B" w:rsidP="00373089">
            <w:pPr>
              <w:rPr>
                <w:rFonts w:eastAsia="Times New Roman"/>
                <w:bCs/>
                <w:color w:val="0000CC"/>
              </w:rPr>
            </w:pPr>
            <w:proofErr w:type="spellStart"/>
            <w:r w:rsidRPr="00DD52DE">
              <w:rPr>
                <w:rFonts w:eastAsia="Times New Roman"/>
                <w:bCs/>
                <w:color w:val="0000CC"/>
              </w:rPr>
              <w:t>YearPublication</w:t>
            </w:r>
            <w:proofErr w:type="spellEnd"/>
          </w:p>
        </w:tc>
        <w:tc>
          <w:tcPr>
            <w:tcW w:w="3305" w:type="pct"/>
            <w:shd w:val="clear" w:color="auto" w:fill="auto"/>
            <w:noWrap/>
            <w:vAlign w:val="bottom"/>
            <w:hideMark/>
          </w:tcPr>
          <w:p w14:paraId="453249B9" w14:textId="77777777" w:rsidR="00F6289B" w:rsidRPr="00DD52DE" w:rsidRDefault="00F6289B" w:rsidP="00373089">
            <w:pPr>
              <w:rPr>
                <w:rFonts w:eastAsia="Times New Roman"/>
                <w:color w:val="0000CC"/>
              </w:rPr>
            </w:pPr>
            <w:r w:rsidRPr="00DD52DE">
              <w:rPr>
                <w:rFonts w:eastAsia="Times New Roman"/>
                <w:color w:val="0000CC"/>
              </w:rPr>
              <w:t>Paper publication year</w:t>
            </w:r>
          </w:p>
        </w:tc>
      </w:tr>
      <w:tr w:rsidR="00F6289B" w:rsidRPr="00DD52DE" w14:paraId="3F884CA6" w14:textId="77777777" w:rsidTr="00F6289B">
        <w:trPr>
          <w:trHeight w:val="300"/>
        </w:trPr>
        <w:tc>
          <w:tcPr>
            <w:tcW w:w="432" w:type="pct"/>
          </w:tcPr>
          <w:p w14:paraId="601732BA" w14:textId="43E6D266" w:rsidR="00F6289B" w:rsidRPr="00DD52DE" w:rsidRDefault="00F6289B" w:rsidP="00373089">
            <w:pPr>
              <w:rPr>
                <w:bCs/>
                <w:color w:val="0000CC"/>
                <w:lang w:eastAsia="zh-CN"/>
              </w:rPr>
            </w:pPr>
            <w:r w:rsidRPr="00DD52DE">
              <w:rPr>
                <w:rFonts w:hint="eastAsia"/>
                <w:bCs/>
                <w:color w:val="0000CC"/>
                <w:lang w:eastAsia="zh-CN"/>
              </w:rPr>
              <w:t>4</w:t>
            </w:r>
          </w:p>
        </w:tc>
        <w:tc>
          <w:tcPr>
            <w:tcW w:w="1263" w:type="pct"/>
            <w:shd w:val="clear" w:color="auto" w:fill="auto"/>
            <w:noWrap/>
            <w:vAlign w:val="bottom"/>
            <w:hideMark/>
          </w:tcPr>
          <w:p w14:paraId="6B5D0640" w14:textId="2FEE3294" w:rsidR="00F6289B" w:rsidRPr="00DD52DE" w:rsidRDefault="00F6289B" w:rsidP="00373089">
            <w:pPr>
              <w:rPr>
                <w:rFonts w:eastAsia="Times New Roman"/>
                <w:bCs/>
                <w:color w:val="0000CC"/>
              </w:rPr>
            </w:pPr>
            <w:proofErr w:type="spellStart"/>
            <w:r w:rsidRPr="00DD52DE">
              <w:rPr>
                <w:rFonts w:eastAsia="Times New Roman"/>
                <w:bCs/>
                <w:color w:val="0000CC"/>
              </w:rPr>
              <w:t>SamplingYear</w:t>
            </w:r>
            <w:proofErr w:type="spellEnd"/>
          </w:p>
        </w:tc>
        <w:tc>
          <w:tcPr>
            <w:tcW w:w="3305" w:type="pct"/>
            <w:shd w:val="clear" w:color="auto" w:fill="auto"/>
            <w:noWrap/>
            <w:vAlign w:val="bottom"/>
            <w:hideMark/>
          </w:tcPr>
          <w:p w14:paraId="6AC5C0F4" w14:textId="77777777" w:rsidR="00F6289B" w:rsidRPr="00DD52DE" w:rsidRDefault="00F6289B" w:rsidP="00373089">
            <w:pPr>
              <w:rPr>
                <w:rFonts w:eastAsia="Times New Roman"/>
                <w:color w:val="0000CC"/>
              </w:rPr>
            </w:pPr>
            <w:r w:rsidRPr="00DD52DE">
              <w:rPr>
                <w:rFonts w:eastAsia="Times New Roman"/>
                <w:color w:val="0000CC"/>
              </w:rPr>
              <w:t>Sampling year, should be earlier than publication year</w:t>
            </w:r>
          </w:p>
        </w:tc>
      </w:tr>
      <w:tr w:rsidR="00F6289B" w:rsidRPr="00DD52DE" w14:paraId="0A9C6E5C" w14:textId="77777777" w:rsidTr="00F6289B">
        <w:trPr>
          <w:trHeight w:val="300"/>
        </w:trPr>
        <w:tc>
          <w:tcPr>
            <w:tcW w:w="432" w:type="pct"/>
          </w:tcPr>
          <w:p w14:paraId="676F22EE" w14:textId="09226ED8" w:rsidR="00F6289B" w:rsidRPr="00DD52DE" w:rsidRDefault="00F6289B" w:rsidP="00373089">
            <w:pPr>
              <w:rPr>
                <w:bCs/>
                <w:color w:val="0000CC"/>
                <w:lang w:eastAsia="zh-CN"/>
              </w:rPr>
            </w:pPr>
            <w:r w:rsidRPr="00DD52DE">
              <w:rPr>
                <w:rFonts w:hint="eastAsia"/>
                <w:bCs/>
                <w:color w:val="0000CC"/>
                <w:lang w:eastAsia="zh-CN"/>
              </w:rPr>
              <w:t>5</w:t>
            </w:r>
          </w:p>
        </w:tc>
        <w:tc>
          <w:tcPr>
            <w:tcW w:w="1263" w:type="pct"/>
            <w:shd w:val="clear" w:color="auto" w:fill="auto"/>
            <w:noWrap/>
            <w:vAlign w:val="bottom"/>
            <w:hideMark/>
          </w:tcPr>
          <w:p w14:paraId="6AF14775" w14:textId="7501F70A" w:rsidR="00F6289B" w:rsidRPr="00DD52DE" w:rsidRDefault="00F6289B" w:rsidP="00373089">
            <w:pPr>
              <w:rPr>
                <w:rFonts w:eastAsia="Times New Roman"/>
                <w:bCs/>
                <w:color w:val="0000CC"/>
              </w:rPr>
            </w:pPr>
            <w:r w:rsidRPr="00DD52DE">
              <w:rPr>
                <w:rFonts w:eastAsia="Times New Roman"/>
                <w:bCs/>
                <w:color w:val="0000CC"/>
              </w:rPr>
              <w:t>Journal</w:t>
            </w:r>
          </w:p>
        </w:tc>
        <w:tc>
          <w:tcPr>
            <w:tcW w:w="3305" w:type="pct"/>
            <w:shd w:val="clear" w:color="auto" w:fill="auto"/>
            <w:noWrap/>
            <w:vAlign w:val="bottom"/>
            <w:hideMark/>
          </w:tcPr>
          <w:p w14:paraId="454F3476" w14:textId="77777777" w:rsidR="00F6289B" w:rsidRPr="00DD52DE" w:rsidRDefault="00F6289B" w:rsidP="00373089">
            <w:pPr>
              <w:rPr>
                <w:rFonts w:eastAsia="Times New Roman"/>
                <w:color w:val="0000CC"/>
              </w:rPr>
            </w:pPr>
            <w:r w:rsidRPr="00DD52DE">
              <w:rPr>
                <w:rFonts w:eastAsia="Times New Roman"/>
                <w:color w:val="0000CC"/>
              </w:rPr>
              <w:t>Journal name of paper</w:t>
            </w:r>
            <w:r w:rsidRPr="00DD52DE">
              <w:rPr>
                <w:rFonts w:eastAsia="Times New Roman" w:hint="eastAsia"/>
                <w:color w:val="0000CC"/>
              </w:rPr>
              <w:t xml:space="preserve"> published</w:t>
            </w:r>
          </w:p>
        </w:tc>
      </w:tr>
      <w:tr w:rsidR="00F6289B" w:rsidRPr="00DD52DE" w14:paraId="1DE6A799" w14:textId="77777777" w:rsidTr="00F6289B">
        <w:trPr>
          <w:trHeight w:val="300"/>
        </w:trPr>
        <w:tc>
          <w:tcPr>
            <w:tcW w:w="432" w:type="pct"/>
          </w:tcPr>
          <w:p w14:paraId="5485C9C6" w14:textId="09031B81" w:rsidR="00F6289B" w:rsidRPr="00DD52DE" w:rsidRDefault="00F6289B" w:rsidP="00373089">
            <w:pPr>
              <w:rPr>
                <w:bCs/>
                <w:color w:val="0000CC"/>
                <w:lang w:eastAsia="zh-CN"/>
              </w:rPr>
            </w:pPr>
            <w:r w:rsidRPr="00DD52DE">
              <w:rPr>
                <w:rFonts w:hint="eastAsia"/>
                <w:bCs/>
                <w:color w:val="0000CC"/>
                <w:lang w:eastAsia="zh-CN"/>
              </w:rPr>
              <w:t>6</w:t>
            </w:r>
          </w:p>
        </w:tc>
        <w:tc>
          <w:tcPr>
            <w:tcW w:w="1263" w:type="pct"/>
            <w:shd w:val="clear" w:color="auto" w:fill="auto"/>
            <w:noWrap/>
            <w:vAlign w:val="bottom"/>
            <w:hideMark/>
          </w:tcPr>
          <w:p w14:paraId="2E426A95" w14:textId="2D9BFEAC" w:rsidR="00F6289B" w:rsidRPr="00DD52DE" w:rsidRDefault="00F6289B" w:rsidP="00373089">
            <w:pPr>
              <w:rPr>
                <w:rFonts w:eastAsia="Times New Roman"/>
                <w:bCs/>
                <w:color w:val="0000CC"/>
              </w:rPr>
            </w:pPr>
            <w:proofErr w:type="spellStart"/>
            <w:r w:rsidRPr="00DD52DE">
              <w:rPr>
                <w:rFonts w:eastAsia="Times New Roman"/>
                <w:bCs/>
                <w:color w:val="0000CC"/>
              </w:rPr>
              <w:t>SiteInfor</w:t>
            </w:r>
            <w:proofErr w:type="spellEnd"/>
          </w:p>
        </w:tc>
        <w:tc>
          <w:tcPr>
            <w:tcW w:w="3305" w:type="pct"/>
            <w:shd w:val="clear" w:color="auto" w:fill="auto"/>
            <w:noWrap/>
            <w:vAlign w:val="bottom"/>
            <w:hideMark/>
          </w:tcPr>
          <w:p w14:paraId="44FFA195" w14:textId="77777777" w:rsidR="00F6289B" w:rsidRPr="00DD52DE" w:rsidRDefault="00F6289B" w:rsidP="00373089">
            <w:pPr>
              <w:rPr>
                <w:rFonts w:eastAsia="Times New Roman"/>
                <w:color w:val="0000CC"/>
              </w:rPr>
            </w:pPr>
            <w:r w:rsidRPr="00DD52DE">
              <w:rPr>
                <w:rFonts w:eastAsia="Times New Roman"/>
                <w:color w:val="0000CC"/>
              </w:rPr>
              <w:t xml:space="preserve">Site </w:t>
            </w:r>
            <w:r w:rsidRPr="00DD52DE">
              <w:rPr>
                <w:rFonts w:eastAsia="Times New Roman" w:hint="eastAsia"/>
                <w:color w:val="0000CC"/>
              </w:rPr>
              <w:t xml:space="preserve">detailed </w:t>
            </w:r>
            <w:r w:rsidRPr="00DD52DE">
              <w:rPr>
                <w:rFonts w:eastAsia="Times New Roman"/>
                <w:color w:val="0000CC"/>
              </w:rPr>
              <w:t>information</w:t>
            </w:r>
            <w:r w:rsidRPr="00DD52DE">
              <w:rPr>
                <w:rFonts w:eastAsia="Times New Roman" w:hint="eastAsia"/>
                <w:color w:val="0000CC"/>
              </w:rPr>
              <w:t xml:space="preserve"> (and name)</w:t>
            </w:r>
          </w:p>
        </w:tc>
      </w:tr>
      <w:tr w:rsidR="00F6289B" w:rsidRPr="00DD52DE" w14:paraId="173E3952" w14:textId="77777777" w:rsidTr="00F6289B">
        <w:trPr>
          <w:trHeight w:val="300"/>
        </w:trPr>
        <w:tc>
          <w:tcPr>
            <w:tcW w:w="432" w:type="pct"/>
          </w:tcPr>
          <w:p w14:paraId="662312B2" w14:textId="5742DED5" w:rsidR="00F6289B" w:rsidRPr="00DD52DE" w:rsidRDefault="00F6289B" w:rsidP="00373089">
            <w:pPr>
              <w:rPr>
                <w:bCs/>
                <w:color w:val="0000CC"/>
                <w:lang w:eastAsia="zh-CN"/>
              </w:rPr>
            </w:pPr>
            <w:r w:rsidRPr="00DD52DE">
              <w:rPr>
                <w:rFonts w:hint="eastAsia"/>
                <w:bCs/>
                <w:color w:val="0000CC"/>
                <w:lang w:eastAsia="zh-CN"/>
              </w:rPr>
              <w:t>7</w:t>
            </w:r>
          </w:p>
        </w:tc>
        <w:tc>
          <w:tcPr>
            <w:tcW w:w="1263" w:type="pct"/>
            <w:shd w:val="clear" w:color="auto" w:fill="auto"/>
            <w:noWrap/>
            <w:vAlign w:val="bottom"/>
            <w:hideMark/>
          </w:tcPr>
          <w:p w14:paraId="34B86396" w14:textId="2B9AA119" w:rsidR="00F6289B" w:rsidRPr="00DD52DE" w:rsidRDefault="00F6289B" w:rsidP="00373089">
            <w:pPr>
              <w:rPr>
                <w:rFonts w:eastAsia="Times New Roman"/>
                <w:bCs/>
                <w:color w:val="0000CC"/>
              </w:rPr>
            </w:pPr>
            <w:r w:rsidRPr="00DD52DE">
              <w:rPr>
                <w:rFonts w:eastAsia="Times New Roman"/>
                <w:bCs/>
                <w:color w:val="0000CC"/>
              </w:rPr>
              <w:t>Country</w:t>
            </w:r>
          </w:p>
        </w:tc>
        <w:tc>
          <w:tcPr>
            <w:tcW w:w="3305" w:type="pct"/>
            <w:shd w:val="clear" w:color="auto" w:fill="auto"/>
            <w:noWrap/>
            <w:vAlign w:val="bottom"/>
            <w:hideMark/>
          </w:tcPr>
          <w:p w14:paraId="20D14484" w14:textId="77777777" w:rsidR="00F6289B" w:rsidRPr="00DD52DE" w:rsidRDefault="00F6289B" w:rsidP="00373089">
            <w:pPr>
              <w:rPr>
                <w:rFonts w:eastAsia="Times New Roman"/>
                <w:color w:val="0000CC"/>
              </w:rPr>
            </w:pPr>
            <w:r w:rsidRPr="00DD52DE">
              <w:rPr>
                <w:rFonts w:eastAsia="Times New Roman"/>
                <w:color w:val="0000CC"/>
              </w:rPr>
              <w:t>Country name</w:t>
            </w:r>
            <w:r w:rsidRPr="00DD52DE">
              <w:rPr>
                <w:rFonts w:eastAsia="Times New Roman" w:hint="eastAsia"/>
                <w:color w:val="0000CC"/>
              </w:rPr>
              <w:t xml:space="preserve"> of the site</w:t>
            </w:r>
          </w:p>
        </w:tc>
      </w:tr>
      <w:tr w:rsidR="00F6289B" w:rsidRPr="00DD52DE" w14:paraId="52757383" w14:textId="77777777" w:rsidTr="00F6289B">
        <w:trPr>
          <w:trHeight w:val="300"/>
        </w:trPr>
        <w:tc>
          <w:tcPr>
            <w:tcW w:w="432" w:type="pct"/>
          </w:tcPr>
          <w:p w14:paraId="5FD035DF" w14:textId="3B6B6958" w:rsidR="00F6289B" w:rsidRPr="00DD52DE" w:rsidRDefault="00F6289B" w:rsidP="00373089">
            <w:pPr>
              <w:rPr>
                <w:bCs/>
                <w:color w:val="0000CC"/>
                <w:lang w:eastAsia="zh-CN"/>
              </w:rPr>
            </w:pPr>
            <w:r w:rsidRPr="00DD52DE">
              <w:rPr>
                <w:rFonts w:hint="eastAsia"/>
                <w:bCs/>
                <w:color w:val="0000CC"/>
                <w:lang w:eastAsia="zh-CN"/>
              </w:rPr>
              <w:t>8</w:t>
            </w:r>
          </w:p>
        </w:tc>
        <w:tc>
          <w:tcPr>
            <w:tcW w:w="1263" w:type="pct"/>
            <w:shd w:val="clear" w:color="auto" w:fill="auto"/>
            <w:noWrap/>
            <w:vAlign w:val="bottom"/>
            <w:hideMark/>
          </w:tcPr>
          <w:p w14:paraId="4929CF90" w14:textId="6A9135F7" w:rsidR="00F6289B" w:rsidRPr="00DD52DE" w:rsidRDefault="00F6289B" w:rsidP="00373089">
            <w:pPr>
              <w:rPr>
                <w:rFonts w:eastAsia="Times New Roman"/>
                <w:bCs/>
                <w:color w:val="0000CC"/>
              </w:rPr>
            </w:pPr>
            <w:r w:rsidRPr="00DD52DE">
              <w:rPr>
                <w:rFonts w:eastAsia="Times New Roman"/>
                <w:bCs/>
                <w:color w:val="0000CC"/>
              </w:rPr>
              <w:t>Latitude</w:t>
            </w:r>
          </w:p>
        </w:tc>
        <w:tc>
          <w:tcPr>
            <w:tcW w:w="3305" w:type="pct"/>
            <w:shd w:val="clear" w:color="auto" w:fill="auto"/>
            <w:noWrap/>
            <w:vAlign w:val="bottom"/>
            <w:hideMark/>
          </w:tcPr>
          <w:p w14:paraId="640C99CF" w14:textId="77777777" w:rsidR="00F6289B" w:rsidRPr="00DD52DE" w:rsidRDefault="00F6289B" w:rsidP="00373089">
            <w:pPr>
              <w:rPr>
                <w:rFonts w:eastAsia="Times New Roman"/>
                <w:color w:val="0000CC"/>
              </w:rPr>
            </w:pPr>
            <w:r w:rsidRPr="00DD52DE">
              <w:rPr>
                <w:rFonts w:eastAsia="Times New Roman"/>
                <w:color w:val="0000CC"/>
              </w:rPr>
              <w:t xml:space="preserve">Latitude of </w:t>
            </w:r>
            <w:r w:rsidRPr="00DD52DE">
              <w:rPr>
                <w:rFonts w:eastAsia="Times New Roman" w:hint="eastAsia"/>
                <w:color w:val="0000CC"/>
              </w:rPr>
              <w:t xml:space="preserve">the </w:t>
            </w:r>
            <w:r w:rsidRPr="00DD52DE">
              <w:rPr>
                <w:rFonts w:eastAsia="Times New Roman"/>
                <w:color w:val="0000CC"/>
              </w:rPr>
              <w:t>site</w:t>
            </w:r>
          </w:p>
        </w:tc>
      </w:tr>
      <w:tr w:rsidR="00F6289B" w:rsidRPr="00DD52DE" w14:paraId="3A481E60" w14:textId="77777777" w:rsidTr="00F6289B">
        <w:trPr>
          <w:trHeight w:val="300"/>
        </w:trPr>
        <w:tc>
          <w:tcPr>
            <w:tcW w:w="432" w:type="pct"/>
          </w:tcPr>
          <w:p w14:paraId="5746FB80" w14:textId="22B53840" w:rsidR="00F6289B" w:rsidRPr="00DD52DE" w:rsidRDefault="00F6289B" w:rsidP="00373089">
            <w:pPr>
              <w:rPr>
                <w:bCs/>
                <w:color w:val="0000CC"/>
                <w:lang w:eastAsia="zh-CN"/>
              </w:rPr>
            </w:pPr>
            <w:r w:rsidRPr="00DD52DE">
              <w:rPr>
                <w:rFonts w:hint="eastAsia"/>
                <w:bCs/>
                <w:color w:val="0000CC"/>
                <w:lang w:eastAsia="zh-CN"/>
              </w:rPr>
              <w:t>9</w:t>
            </w:r>
          </w:p>
        </w:tc>
        <w:tc>
          <w:tcPr>
            <w:tcW w:w="1263" w:type="pct"/>
            <w:shd w:val="clear" w:color="auto" w:fill="auto"/>
            <w:noWrap/>
            <w:vAlign w:val="bottom"/>
            <w:hideMark/>
          </w:tcPr>
          <w:p w14:paraId="7EDD5635" w14:textId="51AF907D" w:rsidR="00F6289B" w:rsidRPr="00DD52DE" w:rsidRDefault="00F6289B" w:rsidP="00373089">
            <w:pPr>
              <w:rPr>
                <w:rFonts w:eastAsia="Times New Roman"/>
                <w:bCs/>
                <w:color w:val="0000CC"/>
              </w:rPr>
            </w:pPr>
            <w:r w:rsidRPr="00DD52DE">
              <w:rPr>
                <w:rFonts w:eastAsia="Times New Roman"/>
                <w:bCs/>
                <w:color w:val="0000CC"/>
              </w:rPr>
              <w:t>Longitude</w:t>
            </w:r>
          </w:p>
        </w:tc>
        <w:tc>
          <w:tcPr>
            <w:tcW w:w="3305" w:type="pct"/>
            <w:shd w:val="clear" w:color="auto" w:fill="auto"/>
            <w:noWrap/>
            <w:vAlign w:val="bottom"/>
            <w:hideMark/>
          </w:tcPr>
          <w:p w14:paraId="0C41257F" w14:textId="77777777" w:rsidR="00F6289B" w:rsidRPr="00DD52DE" w:rsidRDefault="00F6289B" w:rsidP="00373089">
            <w:pPr>
              <w:rPr>
                <w:rFonts w:eastAsia="Times New Roman"/>
                <w:color w:val="0000CC"/>
              </w:rPr>
            </w:pPr>
            <w:r w:rsidRPr="00DD52DE">
              <w:rPr>
                <w:rFonts w:eastAsia="Times New Roman"/>
                <w:color w:val="0000CC"/>
              </w:rPr>
              <w:t xml:space="preserve">Longitude of </w:t>
            </w:r>
            <w:r w:rsidRPr="00DD52DE">
              <w:rPr>
                <w:rFonts w:eastAsia="Times New Roman" w:hint="eastAsia"/>
                <w:color w:val="0000CC"/>
              </w:rPr>
              <w:t xml:space="preserve">the </w:t>
            </w:r>
            <w:r w:rsidRPr="00DD52DE">
              <w:rPr>
                <w:rFonts w:eastAsia="Times New Roman"/>
                <w:color w:val="0000CC"/>
              </w:rPr>
              <w:t>site</w:t>
            </w:r>
          </w:p>
        </w:tc>
      </w:tr>
      <w:tr w:rsidR="00F6289B" w:rsidRPr="00DD52DE" w14:paraId="0B343C38" w14:textId="77777777" w:rsidTr="00F6289B">
        <w:trPr>
          <w:trHeight w:val="300"/>
        </w:trPr>
        <w:tc>
          <w:tcPr>
            <w:tcW w:w="432" w:type="pct"/>
          </w:tcPr>
          <w:p w14:paraId="6E2FA5A6" w14:textId="1D3BBC94" w:rsidR="00F6289B" w:rsidRPr="00DD52DE" w:rsidRDefault="00F6289B" w:rsidP="00373089">
            <w:pPr>
              <w:rPr>
                <w:bCs/>
                <w:color w:val="0000CC"/>
                <w:lang w:eastAsia="zh-CN"/>
              </w:rPr>
            </w:pPr>
            <w:r w:rsidRPr="00DD52DE">
              <w:rPr>
                <w:rFonts w:hint="eastAsia"/>
                <w:bCs/>
                <w:color w:val="0000CC"/>
                <w:lang w:eastAsia="zh-CN"/>
              </w:rPr>
              <w:t>10</w:t>
            </w:r>
          </w:p>
        </w:tc>
        <w:tc>
          <w:tcPr>
            <w:tcW w:w="1263" w:type="pct"/>
            <w:shd w:val="clear" w:color="auto" w:fill="auto"/>
            <w:noWrap/>
            <w:vAlign w:val="bottom"/>
            <w:hideMark/>
          </w:tcPr>
          <w:p w14:paraId="7BC22D47" w14:textId="592B5383" w:rsidR="00F6289B" w:rsidRPr="00DD52DE" w:rsidRDefault="00F6289B" w:rsidP="00373089">
            <w:pPr>
              <w:rPr>
                <w:rFonts w:eastAsia="Times New Roman"/>
                <w:bCs/>
                <w:color w:val="0000CC"/>
              </w:rPr>
            </w:pPr>
            <w:r w:rsidRPr="00DD52DE">
              <w:rPr>
                <w:rFonts w:eastAsia="Times New Roman"/>
                <w:bCs/>
                <w:color w:val="0000CC"/>
              </w:rPr>
              <w:t>Elevation</w:t>
            </w:r>
          </w:p>
        </w:tc>
        <w:tc>
          <w:tcPr>
            <w:tcW w:w="3305" w:type="pct"/>
            <w:shd w:val="clear" w:color="auto" w:fill="auto"/>
            <w:noWrap/>
            <w:vAlign w:val="bottom"/>
            <w:hideMark/>
          </w:tcPr>
          <w:p w14:paraId="634FE5EA" w14:textId="77777777" w:rsidR="00F6289B" w:rsidRPr="00DD52DE" w:rsidRDefault="00F6289B" w:rsidP="00373089">
            <w:pPr>
              <w:rPr>
                <w:rFonts w:eastAsia="Times New Roman"/>
                <w:color w:val="0000CC"/>
              </w:rPr>
            </w:pPr>
            <w:r w:rsidRPr="00DD52DE">
              <w:rPr>
                <w:rFonts w:eastAsia="Times New Roman"/>
                <w:color w:val="0000CC"/>
              </w:rPr>
              <w:t xml:space="preserve">Elevation of </w:t>
            </w:r>
            <w:r w:rsidRPr="00DD52DE">
              <w:rPr>
                <w:rFonts w:eastAsia="Times New Roman" w:hint="eastAsia"/>
                <w:color w:val="0000CC"/>
              </w:rPr>
              <w:t xml:space="preserve">the </w:t>
            </w:r>
            <w:r w:rsidRPr="00DD52DE">
              <w:rPr>
                <w:rFonts w:eastAsia="Times New Roman"/>
                <w:color w:val="0000CC"/>
              </w:rPr>
              <w:t>site</w:t>
            </w:r>
          </w:p>
        </w:tc>
      </w:tr>
      <w:tr w:rsidR="00F6289B" w:rsidRPr="00DD52DE" w14:paraId="7495A681" w14:textId="77777777" w:rsidTr="00F6289B">
        <w:trPr>
          <w:trHeight w:val="300"/>
        </w:trPr>
        <w:tc>
          <w:tcPr>
            <w:tcW w:w="432" w:type="pct"/>
          </w:tcPr>
          <w:p w14:paraId="600C149D" w14:textId="17BE3EA1" w:rsidR="00F6289B" w:rsidRPr="00DD52DE" w:rsidRDefault="00F6289B" w:rsidP="00373089">
            <w:pPr>
              <w:rPr>
                <w:bCs/>
                <w:color w:val="0000CC"/>
                <w:lang w:eastAsia="zh-CN"/>
              </w:rPr>
            </w:pPr>
            <w:r w:rsidRPr="00DD52DE">
              <w:rPr>
                <w:rFonts w:hint="eastAsia"/>
                <w:bCs/>
                <w:color w:val="0000CC"/>
                <w:lang w:eastAsia="zh-CN"/>
              </w:rPr>
              <w:t>11</w:t>
            </w:r>
          </w:p>
        </w:tc>
        <w:tc>
          <w:tcPr>
            <w:tcW w:w="1263" w:type="pct"/>
            <w:shd w:val="clear" w:color="auto" w:fill="auto"/>
            <w:noWrap/>
            <w:vAlign w:val="bottom"/>
            <w:hideMark/>
          </w:tcPr>
          <w:p w14:paraId="6DF6EDA2" w14:textId="34F2C213" w:rsidR="00F6289B" w:rsidRPr="00DD52DE" w:rsidRDefault="00F6289B" w:rsidP="00373089">
            <w:pPr>
              <w:rPr>
                <w:rFonts w:eastAsia="Times New Roman"/>
                <w:bCs/>
                <w:color w:val="0000CC"/>
              </w:rPr>
            </w:pPr>
            <w:proofErr w:type="spellStart"/>
            <w:r w:rsidRPr="00DD52DE">
              <w:rPr>
                <w:rFonts w:eastAsia="Times New Roman"/>
                <w:bCs/>
                <w:color w:val="0000CC"/>
              </w:rPr>
              <w:t>Tannual</w:t>
            </w:r>
            <w:proofErr w:type="spellEnd"/>
          </w:p>
        </w:tc>
        <w:tc>
          <w:tcPr>
            <w:tcW w:w="3305" w:type="pct"/>
            <w:shd w:val="clear" w:color="auto" w:fill="auto"/>
            <w:noWrap/>
            <w:vAlign w:val="bottom"/>
            <w:hideMark/>
          </w:tcPr>
          <w:p w14:paraId="35075005" w14:textId="77777777" w:rsidR="00F6289B" w:rsidRPr="00DD52DE" w:rsidRDefault="00F6289B" w:rsidP="00373089">
            <w:pPr>
              <w:rPr>
                <w:rFonts w:eastAsia="Times New Roman"/>
                <w:color w:val="0000CC"/>
              </w:rPr>
            </w:pPr>
            <w:r w:rsidRPr="00DD52DE">
              <w:rPr>
                <w:rFonts w:eastAsia="Times New Roman"/>
                <w:color w:val="0000CC"/>
              </w:rPr>
              <w:t>Annual average air temperature</w:t>
            </w:r>
          </w:p>
        </w:tc>
      </w:tr>
      <w:tr w:rsidR="00F6289B" w:rsidRPr="00DD52DE" w14:paraId="3497A35E" w14:textId="77777777" w:rsidTr="00F6289B">
        <w:trPr>
          <w:trHeight w:val="300"/>
        </w:trPr>
        <w:tc>
          <w:tcPr>
            <w:tcW w:w="432" w:type="pct"/>
          </w:tcPr>
          <w:p w14:paraId="1F9CC343" w14:textId="78755730" w:rsidR="00F6289B" w:rsidRPr="00DD52DE" w:rsidRDefault="00F6289B" w:rsidP="00373089">
            <w:pPr>
              <w:rPr>
                <w:bCs/>
                <w:color w:val="0000CC"/>
                <w:lang w:eastAsia="zh-CN"/>
              </w:rPr>
            </w:pPr>
            <w:r w:rsidRPr="00DD52DE">
              <w:rPr>
                <w:rFonts w:hint="eastAsia"/>
                <w:bCs/>
                <w:color w:val="0000CC"/>
                <w:lang w:eastAsia="zh-CN"/>
              </w:rPr>
              <w:t>12</w:t>
            </w:r>
          </w:p>
        </w:tc>
        <w:tc>
          <w:tcPr>
            <w:tcW w:w="1263" w:type="pct"/>
            <w:shd w:val="clear" w:color="auto" w:fill="auto"/>
            <w:noWrap/>
            <w:vAlign w:val="bottom"/>
            <w:hideMark/>
          </w:tcPr>
          <w:p w14:paraId="2C21A923" w14:textId="4A7FB057" w:rsidR="00F6289B" w:rsidRPr="00DD52DE" w:rsidRDefault="00F6289B" w:rsidP="00373089">
            <w:pPr>
              <w:rPr>
                <w:rFonts w:eastAsia="Times New Roman"/>
                <w:bCs/>
                <w:color w:val="0000CC"/>
              </w:rPr>
            </w:pPr>
            <w:r w:rsidRPr="00DD52DE">
              <w:rPr>
                <w:rFonts w:eastAsia="Times New Roman"/>
                <w:bCs/>
                <w:color w:val="0000CC"/>
              </w:rPr>
              <w:t>MAT</w:t>
            </w:r>
          </w:p>
        </w:tc>
        <w:tc>
          <w:tcPr>
            <w:tcW w:w="3305" w:type="pct"/>
            <w:shd w:val="clear" w:color="auto" w:fill="auto"/>
            <w:noWrap/>
            <w:vAlign w:val="bottom"/>
            <w:hideMark/>
          </w:tcPr>
          <w:p w14:paraId="22626A60" w14:textId="77777777" w:rsidR="00F6289B" w:rsidRPr="00DD52DE" w:rsidRDefault="00F6289B" w:rsidP="00373089">
            <w:pPr>
              <w:rPr>
                <w:color w:val="0000CC"/>
              </w:rPr>
            </w:pPr>
            <w:r w:rsidRPr="00DD52DE">
              <w:rPr>
                <w:rFonts w:eastAsia="Times New Roman"/>
                <w:color w:val="0000CC"/>
              </w:rPr>
              <w:t xml:space="preserve">Mean annual air temperature </w:t>
            </w:r>
            <w:r w:rsidRPr="00DD52DE">
              <w:rPr>
                <w:rFonts w:eastAsia="Times New Roman" w:hint="eastAsia"/>
                <w:color w:val="0000CC"/>
              </w:rPr>
              <w:t>(Time span may differ from paper to paper)</w:t>
            </w:r>
          </w:p>
        </w:tc>
      </w:tr>
      <w:tr w:rsidR="00F6289B" w:rsidRPr="00DD52DE" w14:paraId="7B299329" w14:textId="77777777" w:rsidTr="00F6289B">
        <w:trPr>
          <w:trHeight w:val="300"/>
        </w:trPr>
        <w:tc>
          <w:tcPr>
            <w:tcW w:w="432" w:type="pct"/>
          </w:tcPr>
          <w:p w14:paraId="60B662FF" w14:textId="489ECF30" w:rsidR="00F6289B" w:rsidRPr="00DD52DE" w:rsidRDefault="00F6289B" w:rsidP="00373089">
            <w:pPr>
              <w:rPr>
                <w:bCs/>
                <w:color w:val="0000CC"/>
                <w:lang w:eastAsia="zh-CN"/>
              </w:rPr>
            </w:pPr>
            <w:r w:rsidRPr="00DD52DE">
              <w:rPr>
                <w:rFonts w:hint="eastAsia"/>
                <w:bCs/>
                <w:color w:val="0000CC"/>
                <w:lang w:eastAsia="zh-CN"/>
              </w:rPr>
              <w:t>13</w:t>
            </w:r>
          </w:p>
        </w:tc>
        <w:tc>
          <w:tcPr>
            <w:tcW w:w="1263" w:type="pct"/>
            <w:shd w:val="clear" w:color="auto" w:fill="auto"/>
            <w:noWrap/>
            <w:vAlign w:val="bottom"/>
            <w:hideMark/>
          </w:tcPr>
          <w:p w14:paraId="3863135B" w14:textId="5BFBAA05" w:rsidR="00F6289B" w:rsidRPr="00DD52DE" w:rsidRDefault="00F6289B" w:rsidP="00373089">
            <w:pPr>
              <w:rPr>
                <w:rFonts w:eastAsia="Times New Roman"/>
                <w:bCs/>
                <w:color w:val="0000CC"/>
              </w:rPr>
            </w:pPr>
            <w:proofErr w:type="spellStart"/>
            <w:r w:rsidRPr="00DD52DE">
              <w:rPr>
                <w:rFonts w:eastAsia="Times New Roman"/>
                <w:bCs/>
                <w:color w:val="0000CC"/>
              </w:rPr>
              <w:t>Pannual</w:t>
            </w:r>
            <w:proofErr w:type="spellEnd"/>
          </w:p>
        </w:tc>
        <w:tc>
          <w:tcPr>
            <w:tcW w:w="3305" w:type="pct"/>
            <w:shd w:val="clear" w:color="auto" w:fill="auto"/>
            <w:noWrap/>
            <w:vAlign w:val="bottom"/>
            <w:hideMark/>
          </w:tcPr>
          <w:p w14:paraId="4BEA6B77" w14:textId="77777777" w:rsidR="00F6289B" w:rsidRPr="00DD52DE" w:rsidRDefault="00F6289B" w:rsidP="00373089">
            <w:pPr>
              <w:rPr>
                <w:rFonts w:eastAsia="Times New Roman"/>
                <w:color w:val="0000CC"/>
              </w:rPr>
            </w:pPr>
            <w:r w:rsidRPr="00DD52DE">
              <w:rPr>
                <w:rFonts w:eastAsia="Times New Roman"/>
                <w:color w:val="0000CC"/>
              </w:rPr>
              <w:t>Annual precipitation</w:t>
            </w:r>
          </w:p>
        </w:tc>
      </w:tr>
      <w:tr w:rsidR="00F6289B" w:rsidRPr="00DD52DE" w14:paraId="06165FBE" w14:textId="77777777" w:rsidTr="00F6289B">
        <w:trPr>
          <w:trHeight w:val="300"/>
        </w:trPr>
        <w:tc>
          <w:tcPr>
            <w:tcW w:w="432" w:type="pct"/>
          </w:tcPr>
          <w:p w14:paraId="47FA1511" w14:textId="0F7F3CEE" w:rsidR="00F6289B" w:rsidRPr="00DD52DE" w:rsidRDefault="00F6289B" w:rsidP="00373089">
            <w:pPr>
              <w:rPr>
                <w:bCs/>
                <w:color w:val="0000CC"/>
                <w:lang w:eastAsia="zh-CN"/>
              </w:rPr>
            </w:pPr>
            <w:r w:rsidRPr="00DD52DE">
              <w:rPr>
                <w:rFonts w:hint="eastAsia"/>
                <w:bCs/>
                <w:color w:val="0000CC"/>
                <w:lang w:eastAsia="zh-CN"/>
              </w:rPr>
              <w:t>14</w:t>
            </w:r>
          </w:p>
        </w:tc>
        <w:tc>
          <w:tcPr>
            <w:tcW w:w="1263" w:type="pct"/>
            <w:shd w:val="clear" w:color="auto" w:fill="auto"/>
            <w:noWrap/>
            <w:vAlign w:val="bottom"/>
            <w:hideMark/>
          </w:tcPr>
          <w:p w14:paraId="04FF916C" w14:textId="5000C107" w:rsidR="00F6289B" w:rsidRPr="00DD52DE" w:rsidRDefault="00F6289B" w:rsidP="00373089">
            <w:pPr>
              <w:rPr>
                <w:rFonts w:eastAsia="Times New Roman"/>
                <w:bCs/>
                <w:color w:val="0000CC"/>
              </w:rPr>
            </w:pPr>
            <w:r w:rsidRPr="00DD52DE">
              <w:rPr>
                <w:rFonts w:eastAsia="Times New Roman"/>
                <w:bCs/>
                <w:color w:val="0000CC"/>
              </w:rPr>
              <w:t>MAP</w:t>
            </w:r>
          </w:p>
        </w:tc>
        <w:tc>
          <w:tcPr>
            <w:tcW w:w="3305" w:type="pct"/>
            <w:shd w:val="clear" w:color="auto" w:fill="auto"/>
            <w:noWrap/>
            <w:vAlign w:val="bottom"/>
            <w:hideMark/>
          </w:tcPr>
          <w:p w14:paraId="5B7A8392" w14:textId="77777777" w:rsidR="00F6289B" w:rsidRPr="00DD52DE" w:rsidRDefault="00F6289B" w:rsidP="00373089">
            <w:pPr>
              <w:rPr>
                <w:rFonts w:eastAsia="Times New Roman"/>
                <w:color w:val="0000CC"/>
              </w:rPr>
            </w:pPr>
            <w:r w:rsidRPr="00DD52DE">
              <w:rPr>
                <w:rFonts w:eastAsia="Times New Roman"/>
                <w:color w:val="0000CC"/>
              </w:rPr>
              <w:t xml:space="preserve">Mean annual precipitation </w:t>
            </w:r>
            <w:r w:rsidRPr="00DD52DE">
              <w:rPr>
                <w:rFonts w:eastAsia="Times New Roman" w:hint="eastAsia"/>
                <w:color w:val="0000CC"/>
              </w:rPr>
              <w:t>(Time span may differ from paper to paper)</w:t>
            </w:r>
          </w:p>
        </w:tc>
      </w:tr>
      <w:tr w:rsidR="00F6289B" w:rsidRPr="00DD52DE" w14:paraId="4F2D9281" w14:textId="77777777" w:rsidTr="00F6289B">
        <w:trPr>
          <w:trHeight w:val="300"/>
        </w:trPr>
        <w:tc>
          <w:tcPr>
            <w:tcW w:w="432" w:type="pct"/>
          </w:tcPr>
          <w:p w14:paraId="06A82D05" w14:textId="1F513DCC" w:rsidR="00F6289B" w:rsidRPr="00DD52DE" w:rsidRDefault="00F6289B" w:rsidP="00373089">
            <w:pPr>
              <w:rPr>
                <w:bCs/>
                <w:color w:val="0000CC"/>
                <w:lang w:eastAsia="zh-CN"/>
              </w:rPr>
            </w:pPr>
            <w:r w:rsidRPr="00DD52DE">
              <w:rPr>
                <w:rFonts w:hint="eastAsia"/>
                <w:bCs/>
                <w:color w:val="0000CC"/>
                <w:lang w:eastAsia="zh-CN"/>
              </w:rPr>
              <w:t>15</w:t>
            </w:r>
          </w:p>
        </w:tc>
        <w:tc>
          <w:tcPr>
            <w:tcW w:w="1263" w:type="pct"/>
            <w:shd w:val="clear" w:color="auto" w:fill="auto"/>
            <w:noWrap/>
            <w:vAlign w:val="bottom"/>
            <w:hideMark/>
          </w:tcPr>
          <w:p w14:paraId="2363BE7D" w14:textId="6006F9C0" w:rsidR="00F6289B" w:rsidRPr="00DD52DE" w:rsidRDefault="00F6289B" w:rsidP="00373089">
            <w:pPr>
              <w:rPr>
                <w:rFonts w:eastAsia="Times New Roman"/>
                <w:bCs/>
                <w:color w:val="0000CC"/>
              </w:rPr>
            </w:pPr>
            <w:proofErr w:type="spellStart"/>
            <w:r w:rsidRPr="00DD52DE">
              <w:rPr>
                <w:rFonts w:eastAsia="Times New Roman"/>
                <w:bCs/>
                <w:color w:val="0000CC"/>
              </w:rPr>
              <w:t>ClimateType</w:t>
            </w:r>
            <w:proofErr w:type="spellEnd"/>
          </w:p>
        </w:tc>
        <w:tc>
          <w:tcPr>
            <w:tcW w:w="3305" w:type="pct"/>
            <w:shd w:val="clear" w:color="auto" w:fill="auto"/>
            <w:noWrap/>
            <w:vAlign w:val="bottom"/>
            <w:hideMark/>
          </w:tcPr>
          <w:p w14:paraId="448F794F" w14:textId="77777777" w:rsidR="00F6289B" w:rsidRPr="00DD52DE" w:rsidRDefault="00F6289B" w:rsidP="00373089">
            <w:pPr>
              <w:rPr>
                <w:rFonts w:eastAsia="Times New Roman"/>
                <w:color w:val="0000CC"/>
              </w:rPr>
            </w:pPr>
            <w:r w:rsidRPr="00DD52DE">
              <w:rPr>
                <w:rFonts w:eastAsia="Times New Roman"/>
                <w:color w:val="0000CC"/>
              </w:rPr>
              <w:t xml:space="preserve">Study site's climate type, obtain from climate </w:t>
            </w:r>
            <w:proofErr w:type="spellStart"/>
            <w:r w:rsidRPr="00DD52DE">
              <w:rPr>
                <w:rFonts w:eastAsia="Times New Roman"/>
                <w:color w:val="0000CC"/>
              </w:rPr>
              <w:t>koeppon</w:t>
            </w:r>
            <w:proofErr w:type="spellEnd"/>
          </w:p>
        </w:tc>
      </w:tr>
      <w:tr w:rsidR="00F6289B" w:rsidRPr="00DD52DE" w14:paraId="2E6BB3CB" w14:textId="77777777" w:rsidTr="00F6289B">
        <w:trPr>
          <w:trHeight w:val="300"/>
        </w:trPr>
        <w:tc>
          <w:tcPr>
            <w:tcW w:w="432" w:type="pct"/>
          </w:tcPr>
          <w:p w14:paraId="64540AC9" w14:textId="0ABC6B97" w:rsidR="00F6289B" w:rsidRPr="00DD52DE" w:rsidRDefault="00F6289B" w:rsidP="00373089">
            <w:pPr>
              <w:rPr>
                <w:bCs/>
                <w:color w:val="0000CC"/>
                <w:lang w:eastAsia="zh-CN"/>
              </w:rPr>
            </w:pPr>
            <w:r w:rsidRPr="00DD52DE">
              <w:rPr>
                <w:rFonts w:hint="eastAsia"/>
                <w:bCs/>
                <w:color w:val="0000CC"/>
                <w:lang w:eastAsia="zh-CN"/>
              </w:rPr>
              <w:t>16</w:t>
            </w:r>
          </w:p>
        </w:tc>
        <w:tc>
          <w:tcPr>
            <w:tcW w:w="1263" w:type="pct"/>
            <w:shd w:val="clear" w:color="auto" w:fill="auto"/>
            <w:noWrap/>
            <w:vAlign w:val="bottom"/>
            <w:hideMark/>
          </w:tcPr>
          <w:p w14:paraId="225A51A8" w14:textId="7CD3CC5D" w:rsidR="00F6289B" w:rsidRPr="00DD52DE" w:rsidRDefault="00F6289B" w:rsidP="00373089">
            <w:pPr>
              <w:rPr>
                <w:rFonts w:eastAsia="Times New Roman"/>
                <w:bCs/>
                <w:color w:val="0000CC"/>
              </w:rPr>
            </w:pPr>
            <w:proofErr w:type="spellStart"/>
            <w:r w:rsidRPr="00DD52DE">
              <w:rPr>
                <w:rFonts w:eastAsia="Times New Roman"/>
                <w:bCs/>
                <w:color w:val="0000CC"/>
              </w:rPr>
              <w:t>YearsAfterCoverCrop</w:t>
            </w:r>
            <w:proofErr w:type="spellEnd"/>
          </w:p>
        </w:tc>
        <w:tc>
          <w:tcPr>
            <w:tcW w:w="3305" w:type="pct"/>
            <w:shd w:val="clear" w:color="auto" w:fill="auto"/>
            <w:noWrap/>
            <w:vAlign w:val="bottom"/>
            <w:hideMark/>
          </w:tcPr>
          <w:p w14:paraId="7DFB57FE" w14:textId="77777777" w:rsidR="00F6289B" w:rsidRPr="00DD52DE" w:rsidRDefault="00F6289B" w:rsidP="00373089">
            <w:pPr>
              <w:rPr>
                <w:rFonts w:eastAsia="Times New Roman"/>
                <w:color w:val="0000CC"/>
              </w:rPr>
            </w:pPr>
            <w:r w:rsidRPr="00DD52DE">
              <w:rPr>
                <w:rFonts w:eastAsia="Times New Roman"/>
                <w:color w:val="0000CC"/>
              </w:rPr>
              <w:t xml:space="preserve">How many years cover crop applied before samples taken </w:t>
            </w:r>
            <w:r w:rsidRPr="00DD52DE">
              <w:rPr>
                <w:rFonts w:eastAsia="Times New Roman" w:hint="eastAsia"/>
                <w:color w:val="0000CC"/>
              </w:rPr>
              <w:t>(</w:t>
            </w:r>
            <w:r w:rsidRPr="00DD52DE">
              <w:rPr>
                <w:rFonts w:eastAsia="Times New Roman"/>
                <w:color w:val="0000CC"/>
              </w:rPr>
              <w:t>e.g., experiment initiated at 1991, sample take at 1995, then fill with 5</w:t>
            </w:r>
            <w:r w:rsidRPr="00DD52DE">
              <w:rPr>
                <w:rFonts w:eastAsia="Times New Roman" w:hint="eastAsia"/>
                <w:color w:val="0000CC"/>
              </w:rPr>
              <w:t>)</w:t>
            </w:r>
          </w:p>
        </w:tc>
      </w:tr>
      <w:tr w:rsidR="00F6289B" w:rsidRPr="00DD52DE" w14:paraId="57E3AB7D" w14:textId="77777777" w:rsidTr="00F6289B">
        <w:trPr>
          <w:trHeight w:val="300"/>
        </w:trPr>
        <w:tc>
          <w:tcPr>
            <w:tcW w:w="432" w:type="pct"/>
          </w:tcPr>
          <w:p w14:paraId="270B0124" w14:textId="79784755" w:rsidR="00F6289B" w:rsidRPr="00DD52DE" w:rsidRDefault="00F6289B" w:rsidP="00373089">
            <w:pPr>
              <w:rPr>
                <w:bCs/>
                <w:color w:val="0000CC"/>
                <w:lang w:eastAsia="zh-CN"/>
              </w:rPr>
            </w:pPr>
            <w:r w:rsidRPr="00DD52DE">
              <w:rPr>
                <w:rFonts w:hint="eastAsia"/>
                <w:bCs/>
                <w:color w:val="0000CC"/>
                <w:lang w:eastAsia="zh-CN"/>
              </w:rPr>
              <w:t>17</w:t>
            </w:r>
          </w:p>
        </w:tc>
        <w:tc>
          <w:tcPr>
            <w:tcW w:w="1263" w:type="pct"/>
            <w:shd w:val="clear" w:color="auto" w:fill="auto"/>
            <w:noWrap/>
            <w:vAlign w:val="bottom"/>
            <w:hideMark/>
          </w:tcPr>
          <w:p w14:paraId="74DD4AA2" w14:textId="072EBCBB" w:rsidR="00F6289B" w:rsidRPr="00DD52DE" w:rsidRDefault="00F6289B" w:rsidP="00373089">
            <w:pPr>
              <w:rPr>
                <w:rFonts w:eastAsia="Times New Roman"/>
                <w:bCs/>
                <w:color w:val="0000CC"/>
              </w:rPr>
            </w:pPr>
            <w:r w:rsidRPr="00DD52DE">
              <w:rPr>
                <w:rFonts w:eastAsia="Times New Roman"/>
                <w:bCs/>
                <w:color w:val="0000CC"/>
              </w:rPr>
              <w:t>Duration</w:t>
            </w:r>
          </w:p>
        </w:tc>
        <w:tc>
          <w:tcPr>
            <w:tcW w:w="3305" w:type="pct"/>
            <w:shd w:val="clear" w:color="auto" w:fill="auto"/>
            <w:noWrap/>
            <w:vAlign w:val="bottom"/>
            <w:hideMark/>
          </w:tcPr>
          <w:p w14:paraId="68852B86" w14:textId="77777777" w:rsidR="00F6289B" w:rsidRPr="00DD52DE" w:rsidRDefault="00F6289B" w:rsidP="00373089">
            <w:pPr>
              <w:rPr>
                <w:rFonts w:eastAsia="Times New Roman"/>
                <w:color w:val="0000CC"/>
              </w:rPr>
            </w:pPr>
            <w:r w:rsidRPr="00DD52DE">
              <w:rPr>
                <w:rFonts w:eastAsia="Times New Roman"/>
                <w:color w:val="0000CC"/>
              </w:rPr>
              <w:t>How many years the whole experiment last for</w:t>
            </w:r>
            <w:r w:rsidRPr="00DD52DE">
              <w:rPr>
                <w:rFonts w:eastAsia="Times New Roman" w:hint="eastAsia"/>
                <w:color w:val="0000CC"/>
              </w:rPr>
              <w:t xml:space="preserve"> (</w:t>
            </w:r>
            <w:r w:rsidRPr="00DD52DE">
              <w:rPr>
                <w:rFonts w:eastAsia="Times New Roman"/>
                <w:color w:val="0000CC"/>
              </w:rPr>
              <w:t xml:space="preserve">e.g., </w:t>
            </w:r>
            <w:proofErr w:type="spellStart"/>
            <w:r w:rsidRPr="00DD52DE">
              <w:rPr>
                <w:rFonts w:eastAsia="Times New Roman"/>
                <w:color w:val="0000CC"/>
              </w:rPr>
              <w:t>experiement</w:t>
            </w:r>
            <w:proofErr w:type="spellEnd"/>
            <w:r w:rsidRPr="00DD52DE">
              <w:rPr>
                <w:rFonts w:eastAsia="Times New Roman"/>
                <w:color w:val="0000CC"/>
              </w:rPr>
              <w:t xml:space="preserve"> started at 1990 and end at 2000, duration is 11 years</w:t>
            </w:r>
            <w:r w:rsidRPr="00DD52DE">
              <w:rPr>
                <w:rFonts w:eastAsia="Times New Roman" w:hint="eastAsia"/>
                <w:color w:val="0000CC"/>
              </w:rPr>
              <w:t>)</w:t>
            </w:r>
          </w:p>
        </w:tc>
      </w:tr>
      <w:tr w:rsidR="00F6289B" w:rsidRPr="00DD52DE" w14:paraId="5C0B384E" w14:textId="77777777" w:rsidTr="00F6289B">
        <w:trPr>
          <w:trHeight w:val="300"/>
        </w:trPr>
        <w:tc>
          <w:tcPr>
            <w:tcW w:w="432" w:type="pct"/>
          </w:tcPr>
          <w:p w14:paraId="2923BD8D" w14:textId="319AA16B" w:rsidR="00F6289B" w:rsidRPr="00DD52DE" w:rsidRDefault="00F6289B" w:rsidP="00373089">
            <w:pPr>
              <w:rPr>
                <w:bCs/>
                <w:color w:val="0000CC"/>
                <w:highlight w:val="yellow"/>
                <w:lang w:eastAsia="zh-CN"/>
              </w:rPr>
            </w:pPr>
            <w:r w:rsidRPr="00DD52DE">
              <w:rPr>
                <w:rFonts w:hint="eastAsia"/>
                <w:bCs/>
                <w:color w:val="0000CC"/>
                <w:lang w:eastAsia="zh-CN"/>
              </w:rPr>
              <w:t>18.1</w:t>
            </w:r>
          </w:p>
        </w:tc>
        <w:tc>
          <w:tcPr>
            <w:tcW w:w="1263" w:type="pct"/>
            <w:shd w:val="clear" w:color="auto" w:fill="auto"/>
            <w:noWrap/>
            <w:vAlign w:val="bottom"/>
            <w:hideMark/>
          </w:tcPr>
          <w:p w14:paraId="5436C542" w14:textId="6C378630" w:rsidR="00F6289B" w:rsidRPr="00DD52DE" w:rsidRDefault="00F6289B" w:rsidP="00373089">
            <w:pPr>
              <w:rPr>
                <w:rFonts w:eastAsia="Times New Roman"/>
                <w:bCs/>
                <w:color w:val="0000CC"/>
                <w:highlight w:val="yellow"/>
              </w:rPr>
            </w:pPr>
            <w:proofErr w:type="spellStart"/>
            <w:r w:rsidRPr="00DD52DE">
              <w:rPr>
                <w:rFonts w:eastAsia="Times New Roman"/>
                <w:bCs/>
                <w:color w:val="0000CC"/>
                <w:highlight w:val="yellow"/>
              </w:rPr>
              <w:t>Time_CC</w:t>
            </w:r>
            <w:proofErr w:type="spellEnd"/>
          </w:p>
        </w:tc>
        <w:tc>
          <w:tcPr>
            <w:tcW w:w="3305" w:type="pct"/>
            <w:shd w:val="clear" w:color="auto" w:fill="auto"/>
            <w:noWrap/>
            <w:vAlign w:val="bottom"/>
            <w:hideMark/>
          </w:tcPr>
          <w:p w14:paraId="543A4F90" w14:textId="77777777" w:rsidR="00F6289B" w:rsidRPr="00DD52DE" w:rsidRDefault="00F6289B" w:rsidP="00373089">
            <w:pPr>
              <w:rPr>
                <w:rFonts w:eastAsia="Times New Roman"/>
                <w:color w:val="0000CC"/>
                <w:highlight w:val="yellow"/>
              </w:rPr>
            </w:pPr>
            <w:r w:rsidRPr="00DD52DE">
              <w:rPr>
                <w:rFonts w:eastAsia="Times New Roman"/>
                <w:color w:val="0000CC"/>
                <w:highlight w:val="yellow"/>
              </w:rPr>
              <w:t>Time of cover crop planted, winter or summer CC</w:t>
            </w:r>
          </w:p>
        </w:tc>
      </w:tr>
      <w:tr w:rsidR="00F6289B" w:rsidRPr="00DD52DE" w14:paraId="768D2804" w14:textId="77777777" w:rsidTr="00F6289B">
        <w:trPr>
          <w:trHeight w:val="300"/>
        </w:trPr>
        <w:tc>
          <w:tcPr>
            <w:tcW w:w="432" w:type="pct"/>
          </w:tcPr>
          <w:p w14:paraId="2F510464" w14:textId="64CB7686" w:rsidR="00F6289B" w:rsidRPr="00DD52DE" w:rsidRDefault="00F6289B" w:rsidP="00373089">
            <w:pPr>
              <w:rPr>
                <w:bCs/>
                <w:color w:val="0000CC"/>
                <w:highlight w:val="yellow"/>
                <w:lang w:eastAsia="zh-CN"/>
              </w:rPr>
            </w:pPr>
            <w:r w:rsidRPr="00DD52DE">
              <w:rPr>
                <w:rFonts w:hint="eastAsia"/>
                <w:bCs/>
                <w:color w:val="0000CC"/>
                <w:highlight w:val="yellow"/>
                <w:lang w:eastAsia="zh-CN"/>
              </w:rPr>
              <w:t>19</w:t>
            </w:r>
          </w:p>
        </w:tc>
        <w:tc>
          <w:tcPr>
            <w:tcW w:w="1263" w:type="pct"/>
            <w:shd w:val="clear" w:color="auto" w:fill="auto"/>
            <w:noWrap/>
            <w:vAlign w:val="bottom"/>
            <w:hideMark/>
          </w:tcPr>
          <w:p w14:paraId="357BDEE1" w14:textId="5B2B8318" w:rsidR="00F6289B" w:rsidRPr="00DD52DE" w:rsidRDefault="00F6289B" w:rsidP="00373089">
            <w:pPr>
              <w:rPr>
                <w:rFonts w:eastAsia="Times New Roman"/>
                <w:bCs/>
                <w:color w:val="0000CC"/>
                <w:highlight w:val="yellow"/>
              </w:rPr>
            </w:pPr>
            <w:proofErr w:type="spellStart"/>
            <w:r w:rsidRPr="00DD52DE">
              <w:rPr>
                <w:rFonts w:eastAsia="Times New Roman"/>
                <w:bCs/>
                <w:color w:val="0000CC"/>
                <w:highlight w:val="yellow"/>
              </w:rPr>
              <w:t>Time_Comments</w:t>
            </w:r>
            <w:proofErr w:type="spellEnd"/>
          </w:p>
        </w:tc>
        <w:tc>
          <w:tcPr>
            <w:tcW w:w="3305" w:type="pct"/>
            <w:shd w:val="clear" w:color="auto" w:fill="auto"/>
            <w:noWrap/>
            <w:vAlign w:val="bottom"/>
            <w:hideMark/>
          </w:tcPr>
          <w:p w14:paraId="6C222FB5" w14:textId="77777777" w:rsidR="00F6289B" w:rsidRPr="00DD52DE" w:rsidRDefault="00F6289B" w:rsidP="00373089">
            <w:pPr>
              <w:rPr>
                <w:rFonts w:eastAsia="Times New Roman"/>
                <w:color w:val="0000CC"/>
                <w:highlight w:val="yellow"/>
              </w:rPr>
            </w:pPr>
            <w:r w:rsidRPr="00DD52DE">
              <w:rPr>
                <w:rFonts w:eastAsia="Times New Roman" w:hint="eastAsia"/>
                <w:color w:val="0000CC"/>
                <w:highlight w:val="yellow"/>
              </w:rPr>
              <w:t>Comments about cover crop period</w:t>
            </w:r>
          </w:p>
        </w:tc>
      </w:tr>
      <w:tr w:rsidR="00F6289B" w:rsidRPr="00DD52DE" w14:paraId="7F712E8A" w14:textId="77777777" w:rsidTr="00F6289B">
        <w:trPr>
          <w:trHeight w:val="300"/>
        </w:trPr>
        <w:tc>
          <w:tcPr>
            <w:tcW w:w="432" w:type="pct"/>
          </w:tcPr>
          <w:p w14:paraId="043A16B3" w14:textId="594A2A45" w:rsidR="00F6289B" w:rsidRPr="00DD52DE" w:rsidRDefault="00F6289B" w:rsidP="00373089">
            <w:pPr>
              <w:rPr>
                <w:bCs/>
                <w:color w:val="0000CC"/>
                <w:lang w:eastAsia="zh-CN"/>
              </w:rPr>
            </w:pPr>
            <w:r w:rsidRPr="00DD52DE">
              <w:rPr>
                <w:rFonts w:hint="eastAsia"/>
                <w:bCs/>
                <w:color w:val="0000CC"/>
                <w:highlight w:val="yellow"/>
                <w:lang w:eastAsia="zh-CN"/>
              </w:rPr>
              <w:t>20</w:t>
            </w:r>
          </w:p>
        </w:tc>
        <w:tc>
          <w:tcPr>
            <w:tcW w:w="1263" w:type="pct"/>
            <w:shd w:val="clear" w:color="auto" w:fill="auto"/>
            <w:noWrap/>
            <w:vAlign w:val="bottom"/>
            <w:hideMark/>
          </w:tcPr>
          <w:p w14:paraId="204505A2" w14:textId="52222D8B" w:rsidR="00F6289B" w:rsidRPr="00DD52DE" w:rsidRDefault="00F6289B" w:rsidP="00373089">
            <w:pPr>
              <w:rPr>
                <w:rFonts w:eastAsiaTheme="minorEastAsia"/>
                <w:bCs/>
                <w:color w:val="0000CC"/>
              </w:rPr>
            </w:pPr>
            <w:proofErr w:type="spellStart"/>
            <w:r w:rsidRPr="00DD52DE">
              <w:rPr>
                <w:rFonts w:eastAsia="Times New Roman"/>
                <w:bCs/>
                <w:color w:val="0000CC"/>
              </w:rPr>
              <w:t>SoilSampl</w:t>
            </w:r>
            <w:r w:rsidRPr="00DD52DE">
              <w:rPr>
                <w:rFonts w:eastAsia="Times New Roman" w:hint="eastAsia"/>
                <w:bCs/>
                <w:color w:val="0000CC"/>
              </w:rPr>
              <w:t>ing</w:t>
            </w:r>
            <w:proofErr w:type="spellEnd"/>
          </w:p>
        </w:tc>
        <w:tc>
          <w:tcPr>
            <w:tcW w:w="3305" w:type="pct"/>
            <w:shd w:val="clear" w:color="auto" w:fill="auto"/>
            <w:noWrap/>
            <w:vAlign w:val="bottom"/>
            <w:hideMark/>
          </w:tcPr>
          <w:p w14:paraId="12F5EC26" w14:textId="77777777" w:rsidR="00F6289B" w:rsidRPr="00DD52DE" w:rsidRDefault="00F6289B" w:rsidP="00373089">
            <w:pPr>
              <w:rPr>
                <w:color w:val="0000CC"/>
              </w:rPr>
            </w:pPr>
            <w:r w:rsidRPr="00DD52DE">
              <w:rPr>
                <w:rFonts w:eastAsia="Times New Roman"/>
                <w:color w:val="0000CC"/>
              </w:rPr>
              <w:t xml:space="preserve">Soil sampling depth from top to bottom, </w:t>
            </w:r>
            <w:proofErr w:type="spellStart"/>
            <w:r w:rsidRPr="00DD52DE">
              <w:rPr>
                <w:rFonts w:eastAsia="Times New Roman"/>
                <w:color w:val="0000CC"/>
              </w:rPr>
              <w:t>formated</w:t>
            </w:r>
            <w:proofErr w:type="spellEnd"/>
            <w:r w:rsidRPr="00DD52DE">
              <w:rPr>
                <w:rFonts w:eastAsia="Times New Roman"/>
                <w:color w:val="0000CC"/>
              </w:rPr>
              <w:t xml:space="preserve"> as: top-to-bottom, e.g., 10-to-20</w:t>
            </w:r>
            <w:r w:rsidRPr="00DD52DE">
              <w:rPr>
                <w:rFonts w:eastAsia="Times New Roman" w:hint="eastAsia"/>
                <w:color w:val="0000CC"/>
              </w:rPr>
              <w:t>.</w:t>
            </w:r>
          </w:p>
        </w:tc>
      </w:tr>
      <w:tr w:rsidR="00F6289B" w:rsidRPr="00DD52DE" w14:paraId="4B8175C4" w14:textId="77777777" w:rsidTr="00F6289B">
        <w:trPr>
          <w:trHeight w:val="300"/>
        </w:trPr>
        <w:tc>
          <w:tcPr>
            <w:tcW w:w="432" w:type="pct"/>
          </w:tcPr>
          <w:p w14:paraId="745B98FB" w14:textId="0D447382" w:rsidR="00F6289B" w:rsidRPr="00DD52DE" w:rsidRDefault="00F6289B" w:rsidP="00373089">
            <w:pPr>
              <w:rPr>
                <w:bCs/>
                <w:color w:val="0000CC"/>
                <w:lang w:eastAsia="zh-CN"/>
              </w:rPr>
            </w:pPr>
            <w:r w:rsidRPr="00DD52DE">
              <w:rPr>
                <w:rFonts w:hint="eastAsia"/>
                <w:bCs/>
                <w:color w:val="0000CC"/>
                <w:lang w:eastAsia="zh-CN"/>
              </w:rPr>
              <w:t>21.1</w:t>
            </w:r>
          </w:p>
        </w:tc>
        <w:tc>
          <w:tcPr>
            <w:tcW w:w="1263" w:type="pct"/>
            <w:shd w:val="clear" w:color="auto" w:fill="auto"/>
            <w:noWrap/>
            <w:vAlign w:val="bottom"/>
            <w:hideMark/>
          </w:tcPr>
          <w:p w14:paraId="341361F0" w14:textId="43858567" w:rsidR="00F6289B" w:rsidRPr="00DD52DE" w:rsidRDefault="00F6289B" w:rsidP="00373089">
            <w:pPr>
              <w:rPr>
                <w:rFonts w:eastAsia="Times New Roman"/>
                <w:bCs/>
                <w:color w:val="0000CC"/>
              </w:rPr>
            </w:pPr>
            <w:proofErr w:type="spellStart"/>
            <w:r w:rsidRPr="00DD52DE">
              <w:rPr>
                <w:rFonts w:eastAsia="Times New Roman"/>
                <w:bCs/>
                <w:color w:val="0000CC"/>
              </w:rPr>
              <w:t>SamplingDepth</w:t>
            </w:r>
            <w:proofErr w:type="spellEnd"/>
          </w:p>
        </w:tc>
        <w:tc>
          <w:tcPr>
            <w:tcW w:w="3305" w:type="pct"/>
            <w:shd w:val="clear" w:color="auto" w:fill="auto"/>
            <w:noWrap/>
            <w:vAlign w:val="bottom"/>
            <w:hideMark/>
          </w:tcPr>
          <w:p w14:paraId="66A10D20" w14:textId="77777777" w:rsidR="00F6289B" w:rsidRPr="00DD52DE" w:rsidRDefault="00F6289B" w:rsidP="00373089">
            <w:pPr>
              <w:rPr>
                <w:rFonts w:eastAsia="Times New Roman"/>
                <w:color w:val="0000CC"/>
              </w:rPr>
            </w:pPr>
            <w:r w:rsidRPr="00DD52DE">
              <w:rPr>
                <w:rFonts w:eastAsia="Times New Roman"/>
                <w:color w:val="0000CC"/>
              </w:rPr>
              <w:t>Difference between bottom and top, e.g., 10-to-20, fill with 10</w:t>
            </w:r>
          </w:p>
        </w:tc>
      </w:tr>
      <w:tr w:rsidR="00F6289B" w:rsidRPr="00DD52DE" w14:paraId="534B7AFC" w14:textId="77777777" w:rsidTr="00F6289B">
        <w:trPr>
          <w:trHeight w:val="300"/>
        </w:trPr>
        <w:tc>
          <w:tcPr>
            <w:tcW w:w="432" w:type="pct"/>
          </w:tcPr>
          <w:p w14:paraId="61345CA0" w14:textId="160FFEEC" w:rsidR="00F6289B" w:rsidRPr="00DD52DE" w:rsidRDefault="00F6289B" w:rsidP="00373089">
            <w:pPr>
              <w:rPr>
                <w:bCs/>
                <w:color w:val="0000CC"/>
                <w:highlight w:val="yellow"/>
                <w:lang w:eastAsia="zh-CN"/>
              </w:rPr>
            </w:pPr>
            <w:r w:rsidRPr="00DD52DE">
              <w:rPr>
                <w:rFonts w:hint="eastAsia"/>
                <w:bCs/>
                <w:color w:val="0000CC"/>
                <w:lang w:eastAsia="zh-CN"/>
              </w:rPr>
              <w:t>21.2</w:t>
            </w:r>
          </w:p>
        </w:tc>
        <w:tc>
          <w:tcPr>
            <w:tcW w:w="1263" w:type="pct"/>
            <w:shd w:val="clear" w:color="auto" w:fill="auto"/>
            <w:noWrap/>
            <w:vAlign w:val="bottom"/>
            <w:hideMark/>
          </w:tcPr>
          <w:p w14:paraId="408FC4AF" w14:textId="7908C9D8" w:rsidR="00F6289B" w:rsidRPr="00DD52DE" w:rsidRDefault="00F6289B" w:rsidP="00373089">
            <w:pPr>
              <w:rPr>
                <w:rFonts w:eastAsia="Times New Roman"/>
                <w:bCs/>
                <w:color w:val="0000CC"/>
                <w:highlight w:val="yellow"/>
              </w:rPr>
            </w:pPr>
            <w:proofErr w:type="spellStart"/>
            <w:r w:rsidRPr="00DD52DE">
              <w:rPr>
                <w:rFonts w:eastAsia="Times New Roman" w:hint="eastAsia"/>
                <w:bCs/>
                <w:color w:val="0000CC"/>
                <w:highlight w:val="yellow"/>
              </w:rPr>
              <w:t>SoilDepthGroup</w:t>
            </w:r>
            <w:proofErr w:type="spellEnd"/>
          </w:p>
        </w:tc>
        <w:tc>
          <w:tcPr>
            <w:tcW w:w="3305" w:type="pct"/>
            <w:shd w:val="clear" w:color="auto" w:fill="auto"/>
            <w:noWrap/>
            <w:vAlign w:val="bottom"/>
            <w:hideMark/>
          </w:tcPr>
          <w:p w14:paraId="6679374D" w14:textId="77777777" w:rsidR="00F6289B" w:rsidRPr="00DD52DE" w:rsidRDefault="00F6289B" w:rsidP="00373089">
            <w:pPr>
              <w:rPr>
                <w:rFonts w:eastAsia="Times New Roman"/>
                <w:color w:val="0000CC"/>
                <w:highlight w:val="yellow"/>
              </w:rPr>
            </w:pPr>
            <w:r w:rsidRPr="00DD52DE">
              <w:rPr>
                <w:rFonts w:eastAsia="Times New Roman" w:hint="eastAsia"/>
                <w:color w:val="0000CC"/>
                <w:highlight w:val="yellow"/>
              </w:rPr>
              <w:t xml:space="preserve">Soil depth grouped based on the sampling depth, see </w:t>
            </w:r>
            <w:r w:rsidRPr="00DD52DE">
              <w:rPr>
                <w:rFonts w:eastAsia="Times New Roman" w:hint="eastAsia"/>
                <w:b/>
                <w:color w:val="0000CC"/>
                <w:highlight w:val="yellow"/>
              </w:rPr>
              <w:t>Figure 2</w:t>
            </w:r>
            <w:r w:rsidRPr="00DD52DE">
              <w:rPr>
                <w:rFonts w:eastAsia="Times New Roman" w:hint="eastAsia"/>
                <w:color w:val="0000CC"/>
                <w:highlight w:val="yellow"/>
              </w:rPr>
              <w:t xml:space="preserve"> for more details</w:t>
            </w:r>
          </w:p>
        </w:tc>
      </w:tr>
      <w:tr w:rsidR="00F6289B" w:rsidRPr="00DD52DE" w14:paraId="163E61E8" w14:textId="77777777" w:rsidTr="00F6289B">
        <w:trPr>
          <w:trHeight w:val="300"/>
        </w:trPr>
        <w:tc>
          <w:tcPr>
            <w:tcW w:w="432" w:type="pct"/>
          </w:tcPr>
          <w:p w14:paraId="1108C912" w14:textId="7EB35C27" w:rsidR="00F6289B" w:rsidRPr="00DD52DE" w:rsidRDefault="00F6289B" w:rsidP="00373089">
            <w:pPr>
              <w:rPr>
                <w:bCs/>
                <w:color w:val="0000CC"/>
                <w:highlight w:val="yellow"/>
                <w:lang w:eastAsia="zh-CN"/>
              </w:rPr>
            </w:pPr>
            <w:r w:rsidRPr="00DD52DE">
              <w:rPr>
                <w:rFonts w:hint="eastAsia"/>
                <w:bCs/>
                <w:color w:val="0000CC"/>
                <w:highlight w:val="yellow"/>
                <w:lang w:eastAsia="zh-CN"/>
              </w:rPr>
              <w:t>21.3</w:t>
            </w:r>
          </w:p>
        </w:tc>
        <w:tc>
          <w:tcPr>
            <w:tcW w:w="1263" w:type="pct"/>
            <w:shd w:val="clear" w:color="auto" w:fill="auto"/>
            <w:noWrap/>
            <w:vAlign w:val="bottom"/>
            <w:hideMark/>
          </w:tcPr>
          <w:p w14:paraId="11B9F29C" w14:textId="30D25B64" w:rsidR="00F6289B" w:rsidRPr="00DD52DE" w:rsidRDefault="00F6289B" w:rsidP="00373089">
            <w:pPr>
              <w:rPr>
                <w:rFonts w:eastAsia="Times New Roman"/>
                <w:bCs/>
                <w:color w:val="0000CC"/>
                <w:highlight w:val="yellow"/>
              </w:rPr>
            </w:pPr>
            <w:proofErr w:type="spellStart"/>
            <w:r w:rsidRPr="00DD52DE">
              <w:rPr>
                <w:rFonts w:eastAsia="Times New Roman"/>
                <w:bCs/>
                <w:color w:val="0000CC"/>
                <w:highlight w:val="yellow"/>
              </w:rPr>
              <w:t>Surface</w:t>
            </w:r>
            <w:r w:rsidRPr="00DD52DE">
              <w:rPr>
                <w:rFonts w:eastAsia="Times New Roman" w:hint="eastAsia"/>
                <w:bCs/>
                <w:color w:val="0000CC"/>
                <w:highlight w:val="yellow"/>
              </w:rPr>
              <w:t>Subsurface</w:t>
            </w:r>
            <w:proofErr w:type="spellEnd"/>
          </w:p>
        </w:tc>
        <w:tc>
          <w:tcPr>
            <w:tcW w:w="3305" w:type="pct"/>
            <w:shd w:val="clear" w:color="auto" w:fill="auto"/>
            <w:noWrap/>
            <w:vAlign w:val="bottom"/>
            <w:hideMark/>
          </w:tcPr>
          <w:p w14:paraId="259D1514" w14:textId="77777777" w:rsidR="00F6289B" w:rsidRPr="00DD52DE" w:rsidRDefault="00F6289B" w:rsidP="00373089">
            <w:pPr>
              <w:rPr>
                <w:rFonts w:eastAsia="Times New Roman"/>
                <w:color w:val="0000CC"/>
                <w:highlight w:val="yellow"/>
              </w:rPr>
            </w:pPr>
            <w:r w:rsidRPr="00DD52DE">
              <w:rPr>
                <w:rFonts w:eastAsia="Times New Roman" w:hint="eastAsia"/>
                <w:color w:val="0000CC"/>
                <w:highlight w:val="yellow"/>
              </w:rPr>
              <w:t xml:space="preserve">Surface or </w:t>
            </w:r>
            <w:r w:rsidRPr="00DD52DE">
              <w:rPr>
                <w:rFonts w:eastAsia="Times New Roman"/>
                <w:color w:val="0000CC"/>
                <w:highlight w:val="yellow"/>
              </w:rPr>
              <w:t>subsurface</w:t>
            </w:r>
            <w:r w:rsidRPr="00DD52DE">
              <w:rPr>
                <w:rFonts w:eastAsia="Times New Roman" w:hint="eastAsia"/>
                <w:color w:val="0000CC"/>
                <w:highlight w:val="yellow"/>
              </w:rPr>
              <w:t xml:space="preserve"> indicator, see </w:t>
            </w:r>
            <w:r w:rsidRPr="00DD52DE">
              <w:rPr>
                <w:rFonts w:eastAsia="Times New Roman" w:hint="eastAsia"/>
                <w:b/>
                <w:color w:val="0000CC"/>
                <w:highlight w:val="yellow"/>
              </w:rPr>
              <w:t>Figure 2</w:t>
            </w:r>
            <w:r w:rsidRPr="00DD52DE">
              <w:rPr>
                <w:rFonts w:eastAsia="Times New Roman" w:hint="eastAsia"/>
                <w:color w:val="0000CC"/>
                <w:highlight w:val="yellow"/>
              </w:rPr>
              <w:t xml:space="preserve"> for more details</w:t>
            </w:r>
          </w:p>
        </w:tc>
      </w:tr>
      <w:tr w:rsidR="00F6289B" w:rsidRPr="00DD52DE" w14:paraId="53C284A2" w14:textId="77777777" w:rsidTr="00F6289B">
        <w:trPr>
          <w:trHeight w:val="300"/>
        </w:trPr>
        <w:tc>
          <w:tcPr>
            <w:tcW w:w="432" w:type="pct"/>
          </w:tcPr>
          <w:p w14:paraId="0FF11DA4" w14:textId="41E33BC1" w:rsidR="00F6289B" w:rsidRPr="00DD52DE" w:rsidRDefault="00F6289B" w:rsidP="00373089">
            <w:pPr>
              <w:rPr>
                <w:bCs/>
                <w:color w:val="0000CC"/>
                <w:lang w:eastAsia="zh-CN"/>
              </w:rPr>
            </w:pPr>
            <w:r w:rsidRPr="00DD52DE">
              <w:rPr>
                <w:rFonts w:hint="eastAsia"/>
                <w:bCs/>
                <w:color w:val="0000CC"/>
                <w:highlight w:val="yellow"/>
                <w:lang w:eastAsia="zh-CN"/>
              </w:rPr>
              <w:t>21.4</w:t>
            </w:r>
          </w:p>
        </w:tc>
        <w:tc>
          <w:tcPr>
            <w:tcW w:w="1263" w:type="pct"/>
            <w:shd w:val="clear" w:color="auto" w:fill="auto"/>
            <w:noWrap/>
            <w:vAlign w:val="bottom"/>
            <w:hideMark/>
          </w:tcPr>
          <w:p w14:paraId="723EB940" w14:textId="191684CB" w:rsidR="00F6289B" w:rsidRPr="00DD52DE" w:rsidRDefault="00F6289B" w:rsidP="00373089">
            <w:pPr>
              <w:rPr>
                <w:rFonts w:eastAsia="Times New Roman"/>
                <w:bCs/>
                <w:color w:val="0000CC"/>
              </w:rPr>
            </w:pPr>
            <w:proofErr w:type="spellStart"/>
            <w:r w:rsidRPr="00DD52DE">
              <w:rPr>
                <w:rFonts w:eastAsia="Times New Roman"/>
                <w:bCs/>
                <w:color w:val="0000CC"/>
              </w:rPr>
              <w:t>SoilBD</w:t>
            </w:r>
            <w:proofErr w:type="spellEnd"/>
          </w:p>
        </w:tc>
        <w:tc>
          <w:tcPr>
            <w:tcW w:w="3305" w:type="pct"/>
            <w:shd w:val="clear" w:color="auto" w:fill="auto"/>
            <w:noWrap/>
            <w:vAlign w:val="bottom"/>
            <w:hideMark/>
          </w:tcPr>
          <w:p w14:paraId="6B55C063" w14:textId="77777777" w:rsidR="00F6289B" w:rsidRPr="00DD52DE" w:rsidRDefault="00F6289B" w:rsidP="00373089">
            <w:pPr>
              <w:rPr>
                <w:rFonts w:eastAsia="Times New Roman"/>
                <w:color w:val="0000CC"/>
              </w:rPr>
            </w:pPr>
            <w:r w:rsidRPr="00DD52DE">
              <w:rPr>
                <w:rFonts w:eastAsia="Times New Roman"/>
                <w:color w:val="0000CC"/>
              </w:rPr>
              <w:t>Bulk density</w:t>
            </w:r>
          </w:p>
        </w:tc>
      </w:tr>
      <w:tr w:rsidR="00F6289B" w:rsidRPr="00DD52DE" w14:paraId="3241DCE2" w14:textId="77777777" w:rsidTr="00F6289B">
        <w:trPr>
          <w:trHeight w:val="300"/>
        </w:trPr>
        <w:tc>
          <w:tcPr>
            <w:tcW w:w="432" w:type="pct"/>
          </w:tcPr>
          <w:p w14:paraId="2A10386E" w14:textId="4578310E" w:rsidR="00F6289B" w:rsidRPr="00DD52DE" w:rsidRDefault="00F6289B" w:rsidP="00F6289B">
            <w:pPr>
              <w:rPr>
                <w:bCs/>
                <w:color w:val="0000CC"/>
                <w:lang w:eastAsia="zh-CN"/>
              </w:rPr>
            </w:pPr>
            <w:r w:rsidRPr="00DD52DE">
              <w:rPr>
                <w:rFonts w:hint="eastAsia"/>
                <w:bCs/>
                <w:color w:val="0000CC"/>
                <w:lang w:eastAsia="zh-CN"/>
              </w:rPr>
              <w:t>22</w:t>
            </w:r>
          </w:p>
        </w:tc>
        <w:tc>
          <w:tcPr>
            <w:tcW w:w="1263" w:type="pct"/>
            <w:shd w:val="clear" w:color="auto" w:fill="auto"/>
            <w:noWrap/>
            <w:vAlign w:val="bottom"/>
            <w:hideMark/>
          </w:tcPr>
          <w:p w14:paraId="68671FA1" w14:textId="300AD167" w:rsidR="00F6289B" w:rsidRPr="00DD52DE" w:rsidRDefault="00F6289B" w:rsidP="00373089">
            <w:pPr>
              <w:rPr>
                <w:rFonts w:eastAsia="Times New Roman"/>
                <w:bCs/>
                <w:color w:val="0000CC"/>
              </w:rPr>
            </w:pPr>
            <w:proofErr w:type="spellStart"/>
            <w:r w:rsidRPr="00DD52DE">
              <w:rPr>
                <w:rFonts w:eastAsia="Times New Roman"/>
                <w:bCs/>
                <w:color w:val="0000CC"/>
              </w:rPr>
              <w:t>SandPerc</w:t>
            </w:r>
            <w:proofErr w:type="spellEnd"/>
          </w:p>
        </w:tc>
        <w:tc>
          <w:tcPr>
            <w:tcW w:w="3305" w:type="pct"/>
            <w:shd w:val="clear" w:color="auto" w:fill="auto"/>
            <w:noWrap/>
            <w:vAlign w:val="bottom"/>
            <w:hideMark/>
          </w:tcPr>
          <w:p w14:paraId="57354917" w14:textId="77777777" w:rsidR="00F6289B" w:rsidRPr="00DD52DE" w:rsidRDefault="00F6289B" w:rsidP="00373089">
            <w:pPr>
              <w:rPr>
                <w:rFonts w:eastAsia="Times New Roman"/>
                <w:color w:val="0000CC"/>
              </w:rPr>
            </w:pPr>
            <w:r w:rsidRPr="00DD52DE">
              <w:rPr>
                <w:rFonts w:eastAsia="Times New Roman"/>
                <w:color w:val="0000CC"/>
              </w:rPr>
              <w:t>Percentage of sand</w:t>
            </w:r>
          </w:p>
        </w:tc>
      </w:tr>
      <w:tr w:rsidR="00F6289B" w:rsidRPr="00DD52DE" w14:paraId="039C4136" w14:textId="77777777" w:rsidTr="00F6289B">
        <w:trPr>
          <w:trHeight w:val="300"/>
        </w:trPr>
        <w:tc>
          <w:tcPr>
            <w:tcW w:w="432" w:type="pct"/>
          </w:tcPr>
          <w:p w14:paraId="17D5DF87" w14:textId="2EFECD0A" w:rsidR="00F6289B" w:rsidRPr="00DD52DE" w:rsidRDefault="00F6289B" w:rsidP="00373089">
            <w:pPr>
              <w:rPr>
                <w:bCs/>
                <w:color w:val="0000CC"/>
                <w:lang w:eastAsia="zh-CN"/>
              </w:rPr>
            </w:pPr>
            <w:r w:rsidRPr="00DD52DE">
              <w:rPr>
                <w:rFonts w:hint="eastAsia"/>
                <w:bCs/>
                <w:color w:val="0000CC"/>
                <w:lang w:eastAsia="zh-CN"/>
              </w:rPr>
              <w:t>23</w:t>
            </w:r>
          </w:p>
        </w:tc>
        <w:tc>
          <w:tcPr>
            <w:tcW w:w="1263" w:type="pct"/>
            <w:shd w:val="clear" w:color="auto" w:fill="auto"/>
            <w:noWrap/>
            <w:vAlign w:val="bottom"/>
            <w:hideMark/>
          </w:tcPr>
          <w:p w14:paraId="23C3A8AA" w14:textId="4B51AFE6" w:rsidR="00F6289B" w:rsidRPr="00DD52DE" w:rsidRDefault="00F6289B" w:rsidP="00373089">
            <w:pPr>
              <w:rPr>
                <w:rFonts w:eastAsia="Times New Roman"/>
                <w:bCs/>
                <w:color w:val="0000CC"/>
              </w:rPr>
            </w:pPr>
            <w:proofErr w:type="spellStart"/>
            <w:r w:rsidRPr="00DD52DE">
              <w:rPr>
                <w:rFonts w:eastAsia="Times New Roman"/>
                <w:bCs/>
                <w:color w:val="0000CC"/>
              </w:rPr>
              <w:t>SiltPerc</w:t>
            </w:r>
            <w:proofErr w:type="spellEnd"/>
          </w:p>
        </w:tc>
        <w:tc>
          <w:tcPr>
            <w:tcW w:w="3305" w:type="pct"/>
            <w:shd w:val="clear" w:color="auto" w:fill="auto"/>
            <w:noWrap/>
            <w:vAlign w:val="bottom"/>
            <w:hideMark/>
          </w:tcPr>
          <w:p w14:paraId="242A3E14" w14:textId="77777777" w:rsidR="00F6289B" w:rsidRPr="00DD52DE" w:rsidRDefault="00F6289B" w:rsidP="00373089">
            <w:pPr>
              <w:rPr>
                <w:rFonts w:eastAsia="Times New Roman"/>
                <w:color w:val="0000CC"/>
              </w:rPr>
            </w:pPr>
            <w:r w:rsidRPr="00DD52DE">
              <w:rPr>
                <w:rFonts w:eastAsia="Times New Roman"/>
                <w:color w:val="0000CC"/>
              </w:rPr>
              <w:t>Percentage of silt</w:t>
            </w:r>
          </w:p>
        </w:tc>
      </w:tr>
      <w:tr w:rsidR="00F6289B" w:rsidRPr="00DD52DE" w14:paraId="15D82E3A" w14:textId="77777777" w:rsidTr="00F6289B">
        <w:trPr>
          <w:trHeight w:val="300"/>
        </w:trPr>
        <w:tc>
          <w:tcPr>
            <w:tcW w:w="432" w:type="pct"/>
          </w:tcPr>
          <w:p w14:paraId="56DD8E48" w14:textId="6C8EED69" w:rsidR="00F6289B" w:rsidRPr="00DD52DE" w:rsidRDefault="00F6289B" w:rsidP="00373089">
            <w:pPr>
              <w:rPr>
                <w:bCs/>
                <w:color w:val="0000CC"/>
                <w:lang w:eastAsia="zh-CN"/>
              </w:rPr>
            </w:pPr>
            <w:r w:rsidRPr="00DD52DE">
              <w:rPr>
                <w:rFonts w:hint="eastAsia"/>
                <w:bCs/>
                <w:color w:val="0000CC"/>
                <w:lang w:eastAsia="zh-CN"/>
              </w:rPr>
              <w:t>24</w:t>
            </w:r>
          </w:p>
        </w:tc>
        <w:tc>
          <w:tcPr>
            <w:tcW w:w="1263" w:type="pct"/>
            <w:shd w:val="clear" w:color="auto" w:fill="auto"/>
            <w:noWrap/>
            <w:vAlign w:val="bottom"/>
          </w:tcPr>
          <w:p w14:paraId="1C7E7415" w14:textId="02ECF0C6" w:rsidR="00F6289B" w:rsidRPr="00DD52DE" w:rsidRDefault="00F6289B" w:rsidP="00373089">
            <w:pPr>
              <w:rPr>
                <w:rFonts w:eastAsia="Times New Roman"/>
                <w:bCs/>
                <w:color w:val="0000CC"/>
              </w:rPr>
            </w:pPr>
            <w:proofErr w:type="spellStart"/>
            <w:r w:rsidRPr="00DD52DE">
              <w:rPr>
                <w:rFonts w:eastAsia="Times New Roman" w:hint="eastAsia"/>
                <w:bCs/>
                <w:color w:val="0000CC"/>
              </w:rPr>
              <w:t>ClayPerc</w:t>
            </w:r>
            <w:proofErr w:type="spellEnd"/>
          </w:p>
        </w:tc>
        <w:tc>
          <w:tcPr>
            <w:tcW w:w="3305" w:type="pct"/>
            <w:shd w:val="clear" w:color="auto" w:fill="auto"/>
            <w:noWrap/>
            <w:vAlign w:val="bottom"/>
          </w:tcPr>
          <w:p w14:paraId="3A381DB3" w14:textId="77777777" w:rsidR="00F6289B" w:rsidRPr="00DD52DE" w:rsidRDefault="00F6289B" w:rsidP="00373089">
            <w:pPr>
              <w:rPr>
                <w:color w:val="0000CC"/>
              </w:rPr>
            </w:pPr>
            <w:r w:rsidRPr="00DD52DE">
              <w:rPr>
                <w:rFonts w:eastAsia="Times New Roman"/>
                <w:color w:val="0000CC"/>
              </w:rPr>
              <w:t xml:space="preserve">Percentage of </w:t>
            </w:r>
            <w:r w:rsidRPr="00DD52DE">
              <w:rPr>
                <w:rFonts w:eastAsia="Times New Roman" w:hint="eastAsia"/>
                <w:color w:val="0000CC"/>
              </w:rPr>
              <w:t>clay</w:t>
            </w:r>
          </w:p>
        </w:tc>
      </w:tr>
      <w:tr w:rsidR="00F6289B" w:rsidRPr="00DD52DE" w14:paraId="2B0DC441" w14:textId="77777777" w:rsidTr="00F6289B">
        <w:trPr>
          <w:trHeight w:val="300"/>
        </w:trPr>
        <w:tc>
          <w:tcPr>
            <w:tcW w:w="432" w:type="pct"/>
          </w:tcPr>
          <w:p w14:paraId="2D21D02D" w14:textId="49EBE860" w:rsidR="00F6289B" w:rsidRPr="00DD52DE" w:rsidRDefault="00F6289B" w:rsidP="00373089">
            <w:pPr>
              <w:rPr>
                <w:bCs/>
                <w:color w:val="0000CC"/>
                <w:lang w:eastAsia="zh-CN"/>
              </w:rPr>
            </w:pPr>
            <w:r w:rsidRPr="00DD52DE">
              <w:rPr>
                <w:rFonts w:hint="eastAsia"/>
                <w:bCs/>
                <w:color w:val="0000CC"/>
                <w:lang w:eastAsia="zh-CN"/>
              </w:rPr>
              <w:t>25.1</w:t>
            </w:r>
          </w:p>
        </w:tc>
        <w:tc>
          <w:tcPr>
            <w:tcW w:w="1263" w:type="pct"/>
            <w:shd w:val="clear" w:color="auto" w:fill="auto"/>
            <w:noWrap/>
            <w:vAlign w:val="bottom"/>
            <w:hideMark/>
          </w:tcPr>
          <w:p w14:paraId="21722484" w14:textId="0CA83C66" w:rsidR="00F6289B" w:rsidRPr="00DD52DE" w:rsidRDefault="00F6289B" w:rsidP="00373089">
            <w:pPr>
              <w:rPr>
                <w:rFonts w:eastAsia="Times New Roman"/>
                <w:bCs/>
                <w:color w:val="0000CC"/>
              </w:rPr>
            </w:pPr>
            <w:r w:rsidRPr="00DD52DE">
              <w:rPr>
                <w:rFonts w:eastAsia="Times New Roman"/>
                <w:bCs/>
                <w:color w:val="0000CC"/>
              </w:rPr>
              <w:t>Texture</w:t>
            </w:r>
          </w:p>
        </w:tc>
        <w:tc>
          <w:tcPr>
            <w:tcW w:w="3305" w:type="pct"/>
            <w:shd w:val="clear" w:color="auto" w:fill="auto"/>
            <w:noWrap/>
            <w:vAlign w:val="bottom"/>
            <w:hideMark/>
          </w:tcPr>
          <w:p w14:paraId="32EF8D55" w14:textId="77777777" w:rsidR="00F6289B" w:rsidRPr="00DD52DE" w:rsidRDefault="00F6289B" w:rsidP="00373089">
            <w:pPr>
              <w:rPr>
                <w:rFonts w:eastAsia="Times New Roman"/>
                <w:color w:val="0000CC"/>
              </w:rPr>
            </w:pPr>
            <w:r w:rsidRPr="00DD52DE">
              <w:rPr>
                <w:rFonts w:eastAsia="Times New Roman"/>
                <w:color w:val="0000CC"/>
              </w:rPr>
              <w:t>Soil texture</w:t>
            </w:r>
          </w:p>
        </w:tc>
      </w:tr>
      <w:tr w:rsidR="00F6289B" w:rsidRPr="00DD52DE" w14:paraId="53C61B2B" w14:textId="77777777" w:rsidTr="00F6289B">
        <w:trPr>
          <w:trHeight w:val="300"/>
        </w:trPr>
        <w:tc>
          <w:tcPr>
            <w:tcW w:w="432" w:type="pct"/>
          </w:tcPr>
          <w:p w14:paraId="6BED9880" w14:textId="7A3E8B14" w:rsidR="00F6289B" w:rsidRPr="00DD52DE" w:rsidRDefault="00F6289B" w:rsidP="00373089">
            <w:pPr>
              <w:rPr>
                <w:bCs/>
                <w:color w:val="0000CC"/>
                <w:lang w:eastAsia="zh-CN"/>
              </w:rPr>
            </w:pPr>
            <w:r w:rsidRPr="00DD52DE">
              <w:rPr>
                <w:rFonts w:hint="eastAsia"/>
                <w:bCs/>
                <w:color w:val="0000CC"/>
                <w:lang w:eastAsia="zh-CN"/>
              </w:rPr>
              <w:t>25.2</w:t>
            </w:r>
          </w:p>
        </w:tc>
        <w:tc>
          <w:tcPr>
            <w:tcW w:w="1263" w:type="pct"/>
            <w:shd w:val="clear" w:color="auto" w:fill="auto"/>
            <w:noWrap/>
            <w:vAlign w:val="bottom"/>
          </w:tcPr>
          <w:p w14:paraId="4A2ECB4D" w14:textId="053C0DE4" w:rsidR="00F6289B" w:rsidRPr="00DD52DE" w:rsidRDefault="00F6289B" w:rsidP="00373089">
            <w:pPr>
              <w:rPr>
                <w:rFonts w:eastAsia="Times New Roman"/>
                <w:bCs/>
                <w:color w:val="0000CC"/>
              </w:rPr>
            </w:pPr>
            <w:proofErr w:type="spellStart"/>
            <w:r w:rsidRPr="00DD52DE">
              <w:rPr>
                <w:rFonts w:eastAsia="Times New Roman" w:hint="eastAsia"/>
                <w:bCs/>
                <w:color w:val="0000CC"/>
              </w:rPr>
              <w:t>TextureGroup</w:t>
            </w:r>
            <w:proofErr w:type="spellEnd"/>
          </w:p>
        </w:tc>
        <w:tc>
          <w:tcPr>
            <w:tcW w:w="3305" w:type="pct"/>
            <w:shd w:val="clear" w:color="auto" w:fill="auto"/>
            <w:noWrap/>
            <w:vAlign w:val="bottom"/>
          </w:tcPr>
          <w:p w14:paraId="003A3313" w14:textId="77777777" w:rsidR="00F6289B" w:rsidRPr="00DD52DE" w:rsidRDefault="00F6289B" w:rsidP="00373089">
            <w:pPr>
              <w:rPr>
                <w:rFonts w:eastAsia="Times New Roman"/>
                <w:color w:val="0000CC"/>
              </w:rPr>
            </w:pPr>
            <w:r w:rsidRPr="00DD52DE">
              <w:rPr>
                <w:rFonts w:eastAsia="Times New Roman" w:hint="eastAsia"/>
                <w:color w:val="0000CC"/>
              </w:rPr>
              <w:t>Soil texture group (</w:t>
            </w:r>
            <w:r w:rsidRPr="00DD52DE">
              <w:rPr>
                <w:rFonts w:eastAsia="Times New Roman"/>
                <w:color w:val="0000CC"/>
              </w:rPr>
              <w:t>coarse</w:t>
            </w:r>
            <w:r w:rsidRPr="00DD52DE">
              <w:rPr>
                <w:rFonts w:eastAsia="Times New Roman" w:hint="eastAsia"/>
                <w:color w:val="0000CC"/>
              </w:rPr>
              <w:t xml:space="preserve">, medium, and fine), based on </w:t>
            </w:r>
            <w:r w:rsidRPr="00DD52DE">
              <w:rPr>
                <w:rFonts w:eastAsia="Times New Roman"/>
                <w:color w:val="0000CC"/>
              </w:rPr>
              <w:t>Cornell</w:t>
            </w:r>
          </w:p>
        </w:tc>
      </w:tr>
      <w:tr w:rsidR="00F6289B" w:rsidRPr="00DD52DE" w14:paraId="164AE0D4" w14:textId="77777777" w:rsidTr="00F6289B">
        <w:trPr>
          <w:trHeight w:val="300"/>
        </w:trPr>
        <w:tc>
          <w:tcPr>
            <w:tcW w:w="432" w:type="pct"/>
          </w:tcPr>
          <w:p w14:paraId="49AD8D5E" w14:textId="4C6A8729" w:rsidR="00F6289B" w:rsidRPr="00DD52DE" w:rsidRDefault="00F6289B" w:rsidP="00373089">
            <w:pPr>
              <w:rPr>
                <w:bCs/>
                <w:color w:val="0000CC"/>
                <w:lang w:eastAsia="zh-CN"/>
              </w:rPr>
            </w:pPr>
            <w:r w:rsidRPr="00DD52DE">
              <w:rPr>
                <w:rFonts w:hint="eastAsia"/>
                <w:bCs/>
                <w:color w:val="0000CC"/>
                <w:lang w:eastAsia="zh-CN"/>
              </w:rPr>
              <w:t>26</w:t>
            </w:r>
          </w:p>
        </w:tc>
        <w:tc>
          <w:tcPr>
            <w:tcW w:w="1263" w:type="pct"/>
            <w:shd w:val="clear" w:color="auto" w:fill="auto"/>
            <w:noWrap/>
            <w:vAlign w:val="bottom"/>
            <w:hideMark/>
          </w:tcPr>
          <w:p w14:paraId="720D3475" w14:textId="15005AF1" w:rsidR="00F6289B" w:rsidRPr="00DD52DE" w:rsidRDefault="00F6289B" w:rsidP="00373089">
            <w:pPr>
              <w:rPr>
                <w:rFonts w:eastAsia="Times New Roman"/>
                <w:bCs/>
                <w:color w:val="0000CC"/>
              </w:rPr>
            </w:pPr>
            <w:proofErr w:type="spellStart"/>
            <w:r w:rsidRPr="00DD52DE">
              <w:rPr>
                <w:rFonts w:eastAsia="Times New Roman"/>
                <w:bCs/>
                <w:color w:val="0000CC"/>
              </w:rPr>
              <w:t>SoilpH</w:t>
            </w:r>
            <w:proofErr w:type="spellEnd"/>
          </w:p>
        </w:tc>
        <w:tc>
          <w:tcPr>
            <w:tcW w:w="3305" w:type="pct"/>
            <w:shd w:val="clear" w:color="auto" w:fill="auto"/>
            <w:noWrap/>
            <w:vAlign w:val="bottom"/>
            <w:hideMark/>
          </w:tcPr>
          <w:p w14:paraId="7FA2740C" w14:textId="77777777" w:rsidR="00F6289B" w:rsidRPr="00DD52DE" w:rsidRDefault="00F6289B" w:rsidP="00373089">
            <w:pPr>
              <w:rPr>
                <w:rFonts w:eastAsia="Times New Roman"/>
                <w:color w:val="0000CC"/>
              </w:rPr>
            </w:pPr>
            <w:r w:rsidRPr="00DD52DE">
              <w:rPr>
                <w:rFonts w:eastAsia="Times New Roman"/>
                <w:color w:val="0000CC"/>
              </w:rPr>
              <w:t>Soil pH</w:t>
            </w:r>
          </w:p>
        </w:tc>
      </w:tr>
      <w:tr w:rsidR="00F6289B" w:rsidRPr="00DD52DE" w14:paraId="11F10DBA" w14:textId="77777777" w:rsidTr="00F6289B">
        <w:trPr>
          <w:trHeight w:val="300"/>
        </w:trPr>
        <w:tc>
          <w:tcPr>
            <w:tcW w:w="432" w:type="pct"/>
          </w:tcPr>
          <w:p w14:paraId="1FFAAD49" w14:textId="2DD00457" w:rsidR="00F6289B" w:rsidRPr="00DD52DE" w:rsidRDefault="00F6289B" w:rsidP="00373089">
            <w:pPr>
              <w:rPr>
                <w:bCs/>
                <w:color w:val="0000CC"/>
                <w:lang w:eastAsia="zh-CN"/>
              </w:rPr>
            </w:pPr>
            <w:r w:rsidRPr="00DD52DE">
              <w:rPr>
                <w:rFonts w:hint="eastAsia"/>
                <w:bCs/>
                <w:color w:val="0000CC"/>
                <w:lang w:eastAsia="zh-CN"/>
              </w:rPr>
              <w:t>27</w:t>
            </w:r>
          </w:p>
        </w:tc>
        <w:tc>
          <w:tcPr>
            <w:tcW w:w="1263" w:type="pct"/>
            <w:shd w:val="clear" w:color="auto" w:fill="auto"/>
            <w:noWrap/>
            <w:vAlign w:val="bottom"/>
            <w:hideMark/>
          </w:tcPr>
          <w:p w14:paraId="519FF138" w14:textId="2215235F" w:rsidR="00F6289B" w:rsidRPr="00DD52DE" w:rsidRDefault="00F6289B" w:rsidP="00373089">
            <w:pPr>
              <w:rPr>
                <w:rFonts w:eastAsia="Times New Roman"/>
                <w:bCs/>
                <w:color w:val="0000CC"/>
              </w:rPr>
            </w:pPr>
            <w:proofErr w:type="spellStart"/>
            <w:r w:rsidRPr="00DD52DE">
              <w:rPr>
                <w:rFonts w:eastAsia="Times New Roman"/>
                <w:bCs/>
                <w:color w:val="0000CC"/>
              </w:rPr>
              <w:t>SoilTC</w:t>
            </w:r>
            <w:proofErr w:type="spellEnd"/>
          </w:p>
        </w:tc>
        <w:tc>
          <w:tcPr>
            <w:tcW w:w="3305" w:type="pct"/>
            <w:shd w:val="clear" w:color="auto" w:fill="auto"/>
            <w:noWrap/>
            <w:vAlign w:val="bottom"/>
            <w:hideMark/>
          </w:tcPr>
          <w:p w14:paraId="7FF5C0C4" w14:textId="15F178F1" w:rsidR="00F6289B" w:rsidRPr="00DD52DE" w:rsidRDefault="00F6289B" w:rsidP="00373089">
            <w:pPr>
              <w:rPr>
                <w:rFonts w:eastAsia="Times New Roman"/>
                <w:color w:val="0000CC"/>
              </w:rPr>
            </w:pPr>
            <w:r w:rsidRPr="00DD52DE">
              <w:rPr>
                <w:rFonts w:eastAsia="Times New Roman"/>
                <w:color w:val="0000CC"/>
              </w:rPr>
              <w:t>Soil total C, this is the background soil carbon information</w:t>
            </w:r>
            <w:r w:rsidRPr="00DD52DE">
              <w:rPr>
                <w:rFonts w:eastAsia="Times New Roman" w:hint="eastAsia"/>
                <w:color w:val="0000CC"/>
              </w:rPr>
              <w:t xml:space="preserve"> (Unit is %)</w:t>
            </w:r>
            <w:r w:rsidRPr="00DD52DE">
              <w:rPr>
                <w:rFonts w:eastAsia="Times New Roman"/>
                <w:color w:val="0000CC"/>
              </w:rPr>
              <w:t xml:space="preserve">, </w:t>
            </w:r>
            <w:r w:rsidRPr="00DD52DE">
              <w:rPr>
                <w:rFonts w:eastAsia="Times New Roman" w:hint="eastAsia"/>
                <w:color w:val="0000CC"/>
              </w:rPr>
              <w:t>note that</w:t>
            </w:r>
            <w:r w:rsidRPr="00DD52DE">
              <w:rPr>
                <w:rFonts w:eastAsia="Times New Roman"/>
                <w:color w:val="0000CC"/>
              </w:rPr>
              <w:t xml:space="preserve"> this column </w:t>
            </w:r>
            <w:r w:rsidRPr="00DD52DE">
              <w:rPr>
                <w:rFonts w:eastAsia="Times New Roman" w:hint="eastAsia"/>
                <w:color w:val="0000CC"/>
              </w:rPr>
              <w:t>is differ from</w:t>
            </w:r>
            <w:r w:rsidRPr="00DD52DE">
              <w:rPr>
                <w:rFonts w:eastAsia="Times New Roman"/>
                <w:color w:val="0000CC"/>
              </w:rPr>
              <w:t xml:space="preserve"> </w:t>
            </w:r>
            <w:proofErr w:type="spellStart"/>
            <w:r w:rsidRPr="00DD52DE">
              <w:rPr>
                <w:rFonts w:eastAsia="Times New Roman"/>
                <w:color w:val="0000CC"/>
              </w:rPr>
              <w:t>OC_C</w:t>
            </w:r>
            <w:r w:rsidRPr="00DD52DE">
              <w:rPr>
                <w:rFonts w:eastAsia="Times New Roman" w:hint="eastAsia"/>
                <w:color w:val="0000CC"/>
              </w:rPr>
              <w:t>_concentration</w:t>
            </w:r>
            <w:proofErr w:type="spellEnd"/>
            <w:r w:rsidRPr="00DD52DE">
              <w:rPr>
                <w:rFonts w:eastAsia="Times New Roman"/>
                <w:color w:val="0000CC"/>
              </w:rPr>
              <w:t>, OC_T in the response</w:t>
            </w:r>
            <w:r w:rsidRPr="00DD52DE">
              <w:rPr>
                <w:rFonts w:eastAsia="Times New Roman" w:hint="eastAsia"/>
                <w:color w:val="0000CC"/>
              </w:rPr>
              <w:t xml:space="preserve"> columns</w:t>
            </w:r>
          </w:p>
        </w:tc>
      </w:tr>
      <w:tr w:rsidR="00F6289B" w:rsidRPr="00DD52DE" w14:paraId="371092AC" w14:textId="77777777" w:rsidTr="00F6289B">
        <w:trPr>
          <w:trHeight w:val="300"/>
        </w:trPr>
        <w:tc>
          <w:tcPr>
            <w:tcW w:w="432" w:type="pct"/>
          </w:tcPr>
          <w:p w14:paraId="35C83156" w14:textId="20434C48" w:rsidR="00F6289B" w:rsidRPr="00DD52DE" w:rsidRDefault="00F6289B" w:rsidP="00373089">
            <w:pPr>
              <w:rPr>
                <w:bCs/>
                <w:color w:val="0000CC"/>
                <w:lang w:eastAsia="zh-CN"/>
              </w:rPr>
            </w:pPr>
            <w:r w:rsidRPr="00DD52DE">
              <w:rPr>
                <w:rFonts w:hint="eastAsia"/>
                <w:bCs/>
                <w:color w:val="0000CC"/>
                <w:lang w:eastAsia="zh-CN"/>
              </w:rPr>
              <w:t>28</w:t>
            </w:r>
          </w:p>
        </w:tc>
        <w:tc>
          <w:tcPr>
            <w:tcW w:w="1263" w:type="pct"/>
            <w:shd w:val="clear" w:color="auto" w:fill="auto"/>
            <w:noWrap/>
            <w:vAlign w:val="bottom"/>
            <w:hideMark/>
          </w:tcPr>
          <w:p w14:paraId="67A8490C" w14:textId="6ED67EB7" w:rsidR="00F6289B" w:rsidRPr="00DD52DE" w:rsidRDefault="00F6289B" w:rsidP="00373089">
            <w:pPr>
              <w:rPr>
                <w:rFonts w:eastAsia="Times New Roman"/>
                <w:bCs/>
                <w:color w:val="0000CC"/>
              </w:rPr>
            </w:pPr>
            <w:proofErr w:type="spellStart"/>
            <w:r w:rsidRPr="00DD52DE">
              <w:rPr>
                <w:rFonts w:eastAsia="Times New Roman"/>
                <w:bCs/>
                <w:color w:val="0000CC"/>
              </w:rPr>
              <w:t>SOC_NaturalVeg</w:t>
            </w:r>
            <w:proofErr w:type="spellEnd"/>
          </w:p>
        </w:tc>
        <w:tc>
          <w:tcPr>
            <w:tcW w:w="3305" w:type="pct"/>
            <w:shd w:val="clear" w:color="auto" w:fill="auto"/>
            <w:noWrap/>
            <w:vAlign w:val="bottom"/>
            <w:hideMark/>
          </w:tcPr>
          <w:p w14:paraId="3E073F34" w14:textId="455AA80E" w:rsidR="00F6289B" w:rsidRPr="00DD52DE" w:rsidRDefault="00F6289B" w:rsidP="00373089">
            <w:pPr>
              <w:rPr>
                <w:color w:val="0000CC"/>
              </w:rPr>
            </w:pPr>
            <w:r w:rsidRPr="00DD52DE">
              <w:rPr>
                <w:rFonts w:eastAsia="Times New Roman"/>
                <w:color w:val="0000CC"/>
              </w:rPr>
              <w:t>Soil organic carbon of nearby natural vegetation land use</w:t>
            </w:r>
            <w:r w:rsidRPr="00DD52DE">
              <w:rPr>
                <w:rFonts w:eastAsia="Times New Roman" w:hint="eastAsia"/>
                <w:color w:val="0000CC"/>
              </w:rPr>
              <w:t xml:space="preserve"> (Unit is %)</w:t>
            </w:r>
          </w:p>
        </w:tc>
      </w:tr>
      <w:tr w:rsidR="00F6289B" w:rsidRPr="00DD52DE" w14:paraId="5830B7DB" w14:textId="77777777" w:rsidTr="00F6289B">
        <w:trPr>
          <w:trHeight w:val="300"/>
        </w:trPr>
        <w:tc>
          <w:tcPr>
            <w:tcW w:w="432" w:type="pct"/>
          </w:tcPr>
          <w:p w14:paraId="580FF91D" w14:textId="50D2355B" w:rsidR="00F6289B" w:rsidRPr="00DD52DE" w:rsidRDefault="00F6289B" w:rsidP="00373089">
            <w:pPr>
              <w:rPr>
                <w:bCs/>
                <w:color w:val="0000CC"/>
                <w:lang w:eastAsia="zh-CN"/>
              </w:rPr>
            </w:pPr>
            <w:r w:rsidRPr="00DD52DE">
              <w:rPr>
                <w:rFonts w:hint="eastAsia"/>
                <w:bCs/>
                <w:color w:val="0000CC"/>
                <w:lang w:eastAsia="zh-CN"/>
              </w:rPr>
              <w:lastRenderedPageBreak/>
              <w:t>29</w:t>
            </w:r>
          </w:p>
        </w:tc>
        <w:tc>
          <w:tcPr>
            <w:tcW w:w="1263" w:type="pct"/>
            <w:shd w:val="clear" w:color="auto" w:fill="auto"/>
            <w:noWrap/>
            <w:vAlign w:val="bottom"/>
            <w:hideMark/>
          </w:tcPr>
          <w:p w14:paraId="11D78FBA" w14:textId="5C1977A6" w:rsidR="00F6289B" w:rsidRPr="00DD52DE" w:rsidRDefault="00F6289B" w:rsidP="00373089">
            <w:pPr>
              <w:rPr>
                <w:rFonts w:eastAsia="Times New Roman"/>
                <w:bCs/>
                <w:color w:val="0000CC"/>
              </w:rPr>
            </w:pPr>
            <w:proofErr w:type="spellStart"/>
            <w:r w:rsidRPr="00DD52DE">
              <w:rPr>
                <w:rFonts w:eastAsia="Times New Roman"/>
                <w:bCs/>
                <w:color w:val="0000CC"/>
              </w:rPr>
              <w:t>SoilKsat</w:t>
            </w:r>
            <w:proofErr w:type="spellEnd"/>
          </w:p>
        </w:tc>
        <w:tc>
          <w:tcPr>
            <w:tcW w:w="3305" w:type="pct"/>
            <w:shd w:val="clear" w:color="auto" w:fill="auto"/>
            <w:noWrap/>
            <w:vAlign w:val="bottom"/>
            <w:hideMark/>
          </w:tcPr>
          <w:p w14:paraId="15B191BD" w14:textId="77777777" w:rsidR="00F6289B" w:rsidRPr="00DD52DE" w:rsidRDefault="00F6289B" w:rsidP="00373089">
            <w:pPr>
              <w:rPr>
                <w:rFonts w:eastAsia="Times New Roman"/>
                <w:color w:val="0000CC"/>
              </w:rPr>
            </w:pPr>
            <w:r w:rsidRPr="00DD52DE">
              <w:rPr>
                <w:rFonts w:eastAsia="Times New Roman"/>
                <w:color w:val="0000CC"/>
              </w:rPr>
              <w:t xml:space="preserve">Soil </w:t>
            </w:r>
            <w:r w:rsidRPr="00DD52DE">
              <w:rPr>
                <w:rFonts w:eastAsia="Times New Roman" w:hint="eastAsia"/>
                <w:color w:val="0000CC"/>
              </w:rPr>
              <w:t>saturated conductivity</w:t>
            </w:r>
          </w:p>
        </w:tc>
      </w:tr>
      <w:tr w:rsidR="00F6289B" w:rsidRPr="00DD52DE" w14:paraId="34B4D00F" w14:textId="77777777" w:rsidTr="00F6289B">
        <w:trPr>
          <w:trHeight w:val="300"/>
        </w:trPr>
        <w:tc>
          <w:tcPr>
            <w:tcW w:w="432" w:type="pct"/>
          </w:tcPr>
          <w:p w14:paraId="36874421" w14:textId="2B55BDAD" w:rsidR="00F6289B" w:rsidRPr="00DD52DE" w:rsidRDefault="00F6289B" w:rsidP="00373089">
            <w:pPr>
              <w:rPr>
                <w:bCs/>
                <w:color w:val="0000CC"/>
                <w:lang w:eastAsia="zh-CN"/>
              </w:rPr>
            </w:pPr>
            <w:r w:rsidRPr="00DD52DE">
              <w:rPr>
                <w:rFonts w:hint="eastAsia"/>
                <w:bCs/>
                <w:color w:val="0000CC"/>
                <w:lang w:eastAsia="zh-CN"/>
              </w:rPr>
              <w:t>30</w:t>
            </w:r>
          </w:p>
        </w:tc>
        <w:tc>
          <w:tcPr>
            <w:tcW w:w="1263" w:type="pct"/>
            <w:shd w:val="clear" w:color="auto" w:fill="auto"/>
            <w:noWrap/>
            <w:vAlign w:val="bottom"/>
            <w:hideMark/>
          </w:tcPr>
          <w:p w14:paraId="600A2F3D" w14:textId="77D4B742" w:rsidR="00F6289B" w:rsidRPr="00DD52DE" w:rsidRDefault="00F6289B" w:rsidP="00373089">
            <w:pPr>
              <w:rPr>
                <w:rFonts w:eastAsia="Times New Roman"/>
                <w:bCs/>
                <w:color w:val="0000CC"/>
              </w:rPr>
            </w:pPr>
            <w:proofErr w:type="spellStart"/>
            <w:r w:rsidRPr="00DD52DE">
              <w:rPr>
                <w:rFonts w:eastAsia="Times New Roman"/>
                <w:bCs/>
                <w:color w:val="0000CC"/>
              </w:rPr>
              <w:t>SoilFamily</w:t>
            </w:r>
            <w:proofErr w:type="spellEnd"/>
          </w:p>
        </w:tc>
        <w:tc>
          <w:tcPr>
            <w:tcW w:w="3305" w:type="pct"/>
            <w:shd w:val="clear" w:color="auto" w:fill="auto"/>
            <w:noWrap/>
            <w:vAlign w:val="bottom"/>
            <w:hideMark/>
          </w:tcPr>
          <w:p w14:paraId="01C31978" w14:textId="77777777" w:rsidR="00F6289B" w:rsidRPr="00DD52DE" w:rsidRDefault="00F6289B" w:rsidP="00373089">
            <w:pPr>
              <w:rPr>
                <w:rFonts w:eastAsia="Times New Roman"/>
                <w:color w:val="0000CC"/>
              </w:rPr>
            </w:pPr>
            <w:r w:rsidRPr="00DD52DE">
              <w:rPr>
                <w:rFonts w:eastAsia="Times New Roman"/>
                <w:color w:val="0000CC"/>
              </w:rPr>
              <w:t>Soil family or soil group information, should be note that there are ma</w:t>
            </w:r>
            <w:r w:rsidRPr="00DD52DE">
              <w:rPr>
                <w:rFonts w:eastAsia="Times New Roman" w:hint="eastAsia"/>
                <w:color w:val="0000CC"/>
              </w:rPr>
              <w:t>n</w:t>
            </w:r>
            <w:r w:rsidRPr="00DD52DE">
              <w:rPr>
                <w:rFonts w:eastAsia="Times New Roman"/>
                <w:color w:val="0000CC"/>
              </w:rPr>
              <w:t>y soil classification system in the word</w:t>
            </w:r>
          </w:p>
        </w:tc>
      </w:tr>
      <w:tr w:rsidR="00F6289B" w:rsidRPr="00DD52DE" w14:paraId="1CDDB8B2" w14:textId="77777777" w:rsidTr="00F6289B">
        <w:trPr>
          <w:trHeight w:val="300"/>
        </w:trPr>
        <w:tc>
          <w:tcPr>
            <w:tcW w:w="432" w:type="pct"/>
          </w:tcPr>
          <w:p w14:paraId="7F69EB75" w14:textId="0B2036CB" w:rsidR="00F6289B" w:rsidRPr="00DD52DE" w:rsidRDefault="00F6289B" w:rsidP="00373089">
            <w:pPr>
              <w:rPr>
                <w:bCs/>
                <w:color w:val="0000CC"/>
                <w:lang w:eastAsia="zh-CN"/>
              </w:rPr>
            </w:pPr>
            <w:r w:rsidRPr="00DD52DE">
              <w:rPr>
                <w:rFonts w:hint="eastAsia"/>
                <w:bCs/>
                <w:color w:val="0000CC"/>
                <w:lang w:eastAsia="zh-CN"/>
              </w:rPr>
              <w:t>31.1</w:t>
            </w:r>
          </w:p>
        </w:tc>
        <w:tc>
          <w:tcPr>
            <w:tcW w:w="1263" w:type="pct"/>
            <w:shd w:val="clear" w:color="auto" w:fill="auto"/>
            <w:noWrap/>
            <w:vAlign w:val="bottom"/>
            <w:hideMark/>
          </w:tcPr>
          <w:p w14:paraId="179EA386" w14:textId="7E4D8811" w:rsidR="00F6289B" w:rsidRPr="00DD52DE" w:rsidRDefault="00F6289B" w:rsidP="00373089">
            <w:pPr>
              <w:rPr>
                <w:rFonts w:eastAsia="Times New Roman"/>
                <w:bCs/>
                <w:color w:val="0000CC"/>
              </w:rPr>
            </w:pPr>
            <w:proofErr w:type="spellStart"/>
            <w:r w:rsidRPr="00DD52DE">
              <w:rPr>
                <w:rFonts w:eastAsia="Times New Roman"/>
                <w:bCs/>
                <w:color w:val="0000CC"/>
              </w:rPr>
              <w:t>CoverCrop</w:t>
            </w:r>
            <w:proofErr w:type="spellEnd"/>
          </w:p>
        </w:tc>
        <w:tc>
          <w:tcPr>
            <w:tcW w:w="3305" w:type="pct"/>
            <w:shd w:val="clear" w:color="auto" w:fill="auto"/>
            <w:noWrap/>
            <w:vAlign w:val="bottom"/>
            <w:hideMark/>
          </w:tcPr>
          <w:p w14:paraId="3BF40E84" w14:textId="77777777" w:rsidR="00F6289B" w:rsidRPr="00DD52DE" w:rsidRDefault="00F6289B" w:rsidP="00373089">
            <w:pPr>
              <w:rPr>
                <w:rFonts w:eastAsia="Times New Roman"/>
                <w:color w:val="0000CC"/>
              </w:rPr>
            </w:pPr>
            <w:r w:rsidRPr="00DD52DE">
              <w:rPr>
                <w:rFonts w:eastAsia="Times New Roman"/>
                <w:color w:val="0000CC"/>
              </w:rPr>
              <w:t>Cover crop type, some literature called catch crop, green manure</w:t>
            </w:r>
          </w:p>
        </w:tc>
      </w:tr>
      <w:tr w:rsidR="00F6289B" w:rsidRPr="00DD52DE" w14:paraId="45FD2D00" w14:textId="77777777" w:rsidTr="00F6289B">
        <w:trPr>
          <w:trHeight w:val="300"/>
        </w:trPr>
        <w:tc>
          <w:tcPr>
            <w:tcW w:w="432" w:type="pct"/>
          </w:tcPr>
          <w:p w14:paraId="1014D120" w14:textId="6DE2B07B" w:rsidR="00F6289B" w:rsidRPr="00DD52DE" w:rsidRDefault="00F6289B" w:rsidP="00373089">
            <w:pPr>
              <w:rPr>
                <w:bCs/>
                <w:color w:val="0000CC"/>
                <w:lang w:eastAsia="zh-CN"/>
              </w:rPr>
            </w:pPr>
            <w:r w:rsidRPr="00DD52DE">
              <w:rPr>
                <w:rFonts w:hint="eastAsia"/>
                <w:bCs/>
                <w:color w:val="0000CC"/>
                <w:lang w:eastAsia="zh-CN"/>
              </w:rPr>
              <w:t>31.2</w:t>
            </w:r>
          </w:p>
        </w:tc>
        <w:tc>
          <w:tcPr>
            <w:tcW w:w="1263" w:type="pct"/>
            <w:shd w:val="clear" w:color="auto" w:fill="auto"/>
            <w:noWrap/>
            <w:vAlign w:val="bottom"/>
            <w:hideMark/>
          </w:tcPr>
          <w:p w14:paraId="010336DF" w14:textId="1D7AEE4D" w:rsidR="00F6289B" w:rsidRPr="00DD52DE" w:rsidRDefault="00F6289B" w:rsidP="00373089">
            <w:pPr>
              <w:rPr>
                <w:rFonts w:eastAsia="Times New Roman"/>
                <w:bCs/>
                <w:color w:val="0000CC"/>
              </w:rPr>
            </w:pPr>
            <w:proofErr w:type="spellStart"/>
            <w:r w:rsidRPr="00DD52DE">
              <w:rPr>
                <w:rFonts w:eastAsia="Times New Roman"/>
                <w:bCs/>
                <w:color w:val="0000CC"/>
              </w:rPr>
              <w:t>CoverCropGroup</w:t>
            </w:r>
            <w:proofErr w:type="spellEnd"/>
          </w:p>
        </w:tc>
        <w:tc>
          <w:tcPr>
            <w:tcW w:w="3305" w:type="pct"/>
            <w:shd w:val="clear" w:color="auto" w:fill="auto"/>
            <w:noWrap/>
            <w:vAlign w:val="bottom"/>
            <w:hideMark/>
          </w:tcPr>
          <w:p w14:paraId="735CB0F2" w14:textId="77777777" w:rsidR="00F6289B" w:rsidRPr="00DD52DE" w:rsidRDefault="00F6289B" w:rsidP="00373089">
            <w:pPr>
              <w:rPr>
                <w:color w:val="0000CC"/>
              </w:rPr>
            </w:pPr>
            <w:r w:rsidRPr="00DD52DE">
              <w:rPr>
                <w:rFonts w:eastAsia="Times New Roman"/>
                <w:color w:val="0000CC"/>
              </w:rPr>
              <w:t>Cover crop grouped by function or family</w:t>
            </w:r>
            <w:r w:rsidRPr="00DD52DE">
              <w:rPr>
                <w:rFonts w:eastAsia="Times New Roman" w:hint="eastAsia"/>
                <w:color w:val="0000CC"/>
              </w:rPr>
              <w:t xml:space="preserve"> of cover crop</w:t>
            </w:r>
            <w:r w:rsidRPr="00DD52DE">
              <w:rPr>
                <w:rFonts w:eastAsia="Times New Roman"/>
                <w:color w:val="0000CC"/>
              </w:rPr>
              <w:t xml:space="preserve">, please see more details in </w:t>
            </w:r>
            <w:r w:rsidRPr="00DD52DE">
              <w:rPr>
                <w:rFonts w:eastAsia="Times New Roman" w:hint="eastAsia"/>
                <w:b/>
                <w:color w:val="0000CC"/>
              </w:rPr>
              <w:t>Table 3</w:t>
            </w:r>
          </w:p>
        </w:tc>
      </w:tr>
      <w:tr w:rsidR="00F6289B" w:rsidRPr="00DD52DE" w14:paraId="7E9AA015" w14:textId="77777777" w:rsidTr="00F6289B">
        <w:trPr>
          <w:trHeight w:val="300"/>
        </w:trPr>
        <w:tc>
          <w:tcPr>
            <w:tcW w:w="432" w:type="pct"/>
          </w:tcPr>
          <w:p w14:paraId="754A25DE" w14:textId="2C995B5E" w:rsidR="00F6289B" w:rsidRPr="00DD52DE" w:rsidRDefault="00F6289B" w:rsidP="00373089">
            <w:pPr>
              <w:rPr>
                <w:bCs/>
                <w:color w:val="0000CC"/>
                <w:lang w:eastAsia="zh-CN"/>
              </w:rPr>
            </w:pPr>
            <w:r w:rsidRPr="00DD52DE">
              <w:rPr>
                <w:rFonts w:hint="eastAsia"/>
                <w:bCs/>
                <w:color w:val="0000CC"/>
                <w:lang w:eastAsia="zh-CN"/>
              </w:rPr>
              <w:t>32.1</w:t>
            </w:r>
          </w:p>
        </w:tc>
        <w:tc>
          <w:tcPr>
            <w:tcW w:w="1263" w:type="pct"/>
            <w:shd w:val="clear" w:color="auto" w:fill="auto"/>
            <w:noWrap/>
            <w:vAlign w:val="bottom"/>
            <w:hideMark/>
          </w:tcPr>
          <w:p w14:paraId="1CB42C66" w14:textId="09A7613D" w:rsidR="00F6289B" w:rsidRPr="00DD52DE" w:rsidRDefault="00F6289B" w:rsidP="00373089">
            <w:pPr>
              <w:rPr>
                <w:rFonts w:eastAsia="Times New Roman"/>
                <w:bCs/>
                <w:color w:val="0000CC"/>
              </w:rPr>
            </w:pPr>
            <w:proofErr w:type="spellStart"/>
            <w:r w:rsidRPr="00DD52DE">
              <w:rPr>
                <w:rFonts w:eastAsia="Times New Roman"/>
                <w:bCs/>
                <w:color w:val="0000CC"/>
              </w:rPr>
              <w:t>GrainCrop</w:t>
            </w:r>
            <w:proofErr w:type="spellEnd"/>
          </w:p>
        </w:tc>
        <w:tc>
          <w:tcPr>
            <w:tcW w:w="3305" w:type="pct"/>
            <w:shd w:val="clear" w:color="auto" w:fill="auto"/>
            <w:noWrap/>
            <w:vAlign w:val="bottom"/>
            <w:hideMark/>
          </w:tcPr>
          <w:p w14:paraId="4717FEE6" w14:textId="77777777" w:rsidR="00F6289B" w:rsidRPr="00DD52DE" w:rsidRDefault="00F6289B" w:rsidP="00373089">
            <w:pPr>
              <w:rPr>
                <w:rFonts w:eastAsia="Times New Roman"/>
                <w:color w:val="0000CC"/>
              </w:rPr>
            </w:pPr>
            <w:r w:rsidRPr="00DD52DE">
              <w:rPr>
                <w:rFonts w:eastAsia="Times New Roman"/>
                <w:color w:val="0000CC"/>
              </w:rPr>
              <w:t>Grain crop type, also called cash crop</w:t>
            </w:r>
          </w:p>
        </w:tc>
      </w:tr>
      <w:tr w:rsidR="00F6289B" w:rsidRPr="00DD52DE" w14:paraId="184C7019" w14:textId="77777777" w:rsidTr="00F6289B">
        <w:trPr>
          <w:trHeight w:val="300"/>
        </w:trPr>
        <w:tc>
          <w:tcPr>
            <w:tcW w:w="432" w:type="pct"/>
          </w:tcPr>
          <w:p w14:paraId="461B3AB5" w14:textId="1252E238" w:rsidR="00F6289B" w:rsidRPr="00DD52DE" w:rsidRDefault="00F6289B" w:rsidP="00373089">
            <w:pPr>
              <w:rPr>
                <w:bCs/>
                <w:color w:val="0000CC"/>
                <w:lang w:eastAsia="zh-CN"/>
              </w:rPr>
            </w:pPr>
            <w:r w:rsidRPr="00DD52DE">
              <w:rPr>
                <w:rFonts w:hint="eastAsia"/>
                <w:bCs/>
                <w:color w:val="0000CC"/>
                <w:lang w:eastAsia="zh-CN"/>
              </w:rPr>
              <w:t>32.2</w:t>
            </w:r>
          </w:p>
        </w:tc>
        <w:tc>
          <w:tcPr>
            <w:tcW w:w="1263" w:type="pct"/>
            <w:shd w:val="clear" w:color="auto" w:fill="auto"/>
            <w:noWrap/>
            <w:vAlign w:val="bottom"/>
            <w:hideMark/>
          </w:tcPr>
          <w:p w14:paraId="0CFC405D" w14:textId="389BA524" w:rsidR="00F6289B" w:rsidRPr="00DD52DE" w:rsidRDefault="00F6289B" w:rsidP="00373089">
            <w:pPr>
              <w:rPr>
                <w:rFonts w:eastAsia="Times New Roman"/>
                <w:bCs/>
                <w:color w:val="0000CC"/>
              </w:rPr>
            </w:pPr>
            <w:proofErr w:type="spellStart"/>
            <w:r w:rsidRPr="00DD52DE">
              <w:rPr>
                <w:rFonts w:eastAsia="Times New Roman"/>
                <w:bCs/>
                <w:color w:val="0000CC"/>
              </w:rPr>
              <w:t>GrainCropGroup</w:t>
            </w:r>
            <w:proofErr w:type="spellEnd"/>
          </w:p>
        </w:tc>
        <w:tc>
          <w:tcPr>
            <w:tcW w:w="3305" w:type="pct"/>
            <w:shd w:val="clear" w:color="auto" w:fill="auto"/>
            <w:noWrap/>
            <w:vAlign w:val="bottom"/>
            <w:hideMark/>
          </w:tcPr>
          <w:p w14:paraId="443DF77E" w14:textId="77777777" w:rsidR="00F6289B" w:rsidRPr="00DD52DE" w:rsidRDefault="00F6289B" w:rsidP="00373089">
            <w:pPr>
              <w:rPr>
                <w:rFonts w:eastAsia="Times New Roman"/>
                <w:color w:val="0000CC"/>
              </w:rPr>
            </w:pPr>
            <w:r w:rsidRPr="00DD52DE">
              <w:rPr>
                <w:rFonts w:eastAsia="Times New Roman"/>
                <w:color w:val="0000CC"/>
              </w:rPr>
              <w:t>Grain crop grouped by function or family</w:t>
            </w:r>
            <w:r w:rsidRPr="00DD52DE">
              <w:rPr>
                <w:rFonts w:eastAsia="Times New Roman" w:hint="eastAsia"/>
                <w:color w:val="0000CC"/>
              </w:rPr>
              <w:t xml:space="preserve"> of grain crop</w:t>
            </w:r>
            <w:r w:rsidRPr="00DD52DE">
              <w:rPr>
                <w:rFonts w:eastAsia="Times New Roman"/>
                <w:color w:val="0000CC"/>
              </w:rPr>
              <w:t xml:space="preserve">, please see more details in </w:t>
            </w:r>
            <w:r w:rsidRPr="00DD52DE">
              <w:rPr>
                <w:rFonts w:eastAsia="Times New Roman" w:hint="eastAsia"/>
                <w:b/>
                <w:color w:val="0000CC"/>
              </w:rPr>
              <w:t>Table 4</w:t>
            </w:r>
          </w:p>
        </w:tc>
      </w:tr>
      <w:tr w:rsidR="00F6289B" w:rsidRPr="00DD52DE" w14:paraId="0CCDF308" w14:textId="77777777" w:rsidTr="00F6289B">
        <w:trPr>
          <w:trHeight w:val="300"/>
        </w:trPr>
        <w:tc>
          <w:tcPr>
            <w:tcW w:w="432" w:type="pct"/>
          </w:tcPr>
          <w:p w14:paraId="527E3BA4" w14:textId="10BD333F" w:rsidR="00F6289B" w:rsidRPr="00DD52DE" w:rsidRDefault="00F6289B" w:rsidP="00373089">
            <w:pPr>
              <w:rPr>
                <w:bCs/>
                <w:color w:val="0000CC"/>
                <w:lang w:eastAsia="zh-CN"/>
              </w:rPr>
            </w:pPr>
            <w:r w:rsidRPr="00DD52DE">
              <w:rPr>
                <w:rFonts w:hint="eastAsia"/>
                <w:bCs/>
                <w:color w:val="0000CC"/>
                <w:lang w:eastAsia="zh-CN"/>
              </w:rPr>
              <w:t>33</w:t>
            </w:r>
          </w:p>
        </w:tc>
        <w:tc>
          <w:tcPr>
            <w:tcW w:w="1263" w:type="pct"/>
            <w:shd w:val="clear" w:color="auto" w:fill="auto"/>
            <w:noWrap/>
            <w:vAlign w:val="bottom"/>
            <w:hideMark/>
          </w:tcPr>
          <w:p w14:paraId="477521F5" w14:textId="1DA8096C" w:rsidR="00F6289B" w:rsidRPr="00DD52DE" w:rsidRDefault="00F6289B" w:rsidP="00373089">
            <w:pPr>
              <w:rPr>
                <w:rFonts w:eastAsia="Times New Roman"/>
                <w:bCs/>
                <w:color w:val="0000CC"/>
              </w:rPr>
            </w:pPr>
            <w:proofErr w:type="spellStart"/>
            <w:r w:rsidRPr="00DD52DE">
              <w:rPr>
                <w:rFonts w:eastAsia="Times New Roman"/>
                <w:bCs/>
                <w:color w:val="0000CC"/>
              </w:rPr>
              <w:t>Landuse</w:t>
            </w:r>
            <w:proofErr w:type="spellEnd"/>
          </w:p>
        </w:tc>
        <w:tc>
          <w:tcPr>
            <w:tcW w:w="3305" w:type="pct"/>
            <w:shd w:val="clear" w:color="auto" w:fill="auto"/>
            <w:noWrap/>
            <w:vAlign w:val="bottom"/>
            <w:hideMark/>
          </w:tcPr>
          <w:p w14:paraId="73A49AA7" w14:textId="77777777" w:rsidR="00F6289B" w:rsidRPr="00DD52DE" w:rsidRDefault="00F6289B" w:rsidP="00373089">
            <w:pPr>
              <w:rPr>
                <w:rFonts w:eastAsia="Times New Roman"/>
                <w:color w:val="0000CC"/>
              </w:rPr>
            </w:pPr>
            <w:proofErr w:type="spellStart"/>
            <w:r w:rsidRPr="00DD52DE">
              <w:rPr>
                <w:rFonts w:eastAsia="Times New Roman"/>
                <w:color w:val="0000CC"/>
              </w:rPr>
              <w:t>Landuse</w:t>
            </w:r>
            <w:proofErr w:type="spellEnd"/>
            <w:r w:rsidRPr="00DD52DE">
              <w:rPr>
                <w:rFonts w:eastAsia="Times New Roman"/>
                <w:color w:val="0000CC"/>
              </w:rPr>
              <w:t xml:space="preserve"> type</w:t>
            </w:r>
          </w:p>
        </w:tc>
      </w:tr>
      <w:tr w:rsidR="00F6289B" w:rsidRPr="00DD52DE" w14:paraId="01744A09" w14:textId="77777777" w:rsidTr="00F6289B">
        <w:trPr>
          <w:trHeight w:val="300"/>
        </w:trPr>
        <w:tc>
          <w:tcPr>
            <w:tcW w:w="432" w:type="pct"/>
          </w:tcPr>
          <w:p w14:paraId="02271FB1" w14:textId="4563B481" w:rsidR="00F6289B" w:rsidRPr="00DD52DE" w:rsidRDefault="00F6289B" w:rsidP="00373089">
            <w:pPr>
              <w:rPr>
                <w:bCs/>
                <w:color w:val="0000CC"/>
                <w:lang w:eastAsia="zh-CN"/>
              </w:rPr>
            </w:pPr>
            <w:r w:rsidRPr="00DD52DE">
              <w:rPr>
                <w:rFonts w:hint="eastAsia"/>
                <w:bCs/>
                <w:color w:val="0000CC"/>
                <w:lang w:eastAsia="zh-CN"/>
              </w:rPr>
              <w:t>34.1</w:t>
            </w:r>
          </w:p>
        </w:tc>
        <w:tc>
          <w:tcPr>
            <w:tcW w:w="1263" w:type="pct"/>
            <w:shd w:val="clear" w:color="auto" w:fill="auto"/>
            <w:noWrap/>
            <w:vAlign w:val="bottom"/>
            <w:hideMark/>
          </w:tcPr>
          <w:p w14:paraId="53F11ED8" w14:textId="4FC2E063" w:rsidR="00F6289B" w:rsidRPr="00DD52DE" w:rsidRDefault="00F6289B" w:rsidP="00373089">
            <w:pPr>
              <w:rPr>
                <w:rFonts w:eastAsia="Times New Roman"/>
                <w:bCs/>
                <w:color w:val="0000CC"/>
              </w:rPr>
            </w:pPr>
            <w:proofErr w:type="spellStart"/>
            <w:r w:rsidRPr="00DD52DE">
              <w:rPr>
                <w:rFonts w:eastAsia="Times New Roman"/>
                <w:bCs/>
                <w:color w:val="0000CC"/>
              </w:rPr>
              <w:t>Rotation_C</w:t>
            </w:r>
            <w:proofErr w:type="spellEnd"/>
          </w:p>
        </w:tc>
        <w:tc>
          <w:tcPr>
            <w:tcW w:w="3305" w:type="pct"/>
            <w:shd w:val="clear" w:color="auto" w:fill="auto"/>
            <w:noWrap/>
            <w:vAlign w:val="bottom"/>
            <w:hideMark/>
          </w:tcPr>
          <w:p w14:paraId="6439335C" w14:textId="77777777" w:rsidR="00F6289B" w:rsidRPr="00DD52DE" w:rsidRDefault="00F6289B" w:rsidP="00373089">
            <w:pPr>
              <w:rPr>
                <w:rFonts w:eastAsia="Times New Roman"/>
                <w:color w:val="0000CC"/>
              </w:rPr>
            </w:pPr>
            <w:r w:rsidRPr="00DD52DE">
              <w:rPr>
                <w:rFonts w:eastAsia="Times New Roman"/>
                <w:color w:val="0000CC"/>
              </w:rPr>
              <w:t>Type of rotation/crop sequence for control</w:t>
            </w:r>
          </w:p>
        </w:tc>
      </w:tr>
      <w:tr w:rsidR="00F6289B" w:rsidRPr="00DD52DE" w14:paraId="0E144859" w14:textId="77777777" w:rsidTr="00F6289B">
        <w:trPr>
          <w:trHeight w:val="300"/>
        </w:trPr>
        <w:tc>
          <w:tcPr>
            <w:tcW w:w="432" w:type="pct"/>
          </w:tcPr>
          <w:p w14:paraId="002CBC71" w14:textId="1D1090AF" w:rsidR="00F6289B" w:rsidRPr="00DD52DE" w:rsidRDefault="00F6289B" w:rsidP="00373089">
            <w:pPr>
              <w:rPr>
                <w:bCs/>
                <w:color w:val="0000CC"/>
                <w:lang w:eastAsia="zh-CN"/>
              </w:rPr>
            </w:pPr>
            <w:r w:rsidRPr="00DD52DE">
              <w:rPr>
                <w:rFonts w:hint="eastAsia"/>
                <w:bCs/>
                <w:color w:val="0000CC"/>
                <w:lang w:eastAsia="zh-CN"/>
              </w:rPr>
              <w:t>34.2</w:t>
            </w:r>
          </w:p>
        </w:tc>
        <w:tc>
          <w:tcPr>
            <w:tcW w:w="1263" w:type="pct"/>
            <w:shd w:val="clear" w:color="auto" w:fill="auto"/>
            <w:noWrap/>
            <w:vAlign w:val="bottom"/>
            <w:hideMark/>
          </w:tcPr>
          <w:p w14:paraId="6548E72D" w14:textId="31F78818" w:rsidR="00F6289B" w:rsidRPr="00DD52DE" w:rsidRDefault="00F6289B" w:rsidP="00373089">
            <w:pPr>
              <w:rPr>
                <w:rFonts w:eastAsia="Times New Roman"/>
                <w:bCs/>
                <w:color w:val="0000CC"/>
              </w:rPr>
            </w:pPr>
            <w:proofErr w:type="spellStart"/>
            <w:r w:rsidRPr="00DD52DE">
              <w:rPr>
                <w:rFonts w:eastAsia="Times New Roman"/>
                <w:bCs/>
                <w:color w:val="0000CC"/>
              </w:rPr>
              <w:t>Rotation_T</w:t>
            </w:r>
            <w:proofErr w:type="spellEnd"/>
          </w:p>
        </w:tc>
        <w:tc>
          <w:tcPr>
            <w:tcW w:w="3305" w:type="pct"/>
            <w:shd w:val="clear" w:color="auto" w:fill="auto"/>
            <w:noWrap/>
            <w:vAlign w:val="bottom"/>
            <w:hideMark/>
          </w:tcPr>
          <w:p w14:paraId="38D9941F" w14:textId="77777777" w:rsidR="00F6289B" w:rsidRPr="00DD52DE" w:rsidRDefault="00F6289B" w:rsidP="00373089">
            <w:pPr>
              <w:rPr>
                <w:rFonts w:eastAsia="Times New Roman"/>
                <w:color w:val="0000CC"/>
              </w:rPr>
            </w:pPr>
            <w:r w:rsidRPr="00DD52DE">
              <w:rPr>
                <w:rFonts w:eastAsia="Times New Roman"/>
                <w:color w:val="0000CC"/>
              </w:rPr>
              <w:t>Type of rotation/crop sequence for treatment</w:t>
            </w:r>
            <w:r w:rsidRPr="00DD52DE">
              <w:rPr>
                <w:rFonts w:eastAsia="Times New Roman" w:hint="eastAsia"/>
                <w:color w:val="0000CC"/>
              </w:rPr>
              <w:t xml:space="preserve"> (cover crop, no-till, organic </w:t>
            </w:r>
            <w:proofErr w:type="spellStart"/>
            <w:r w:rsidRPr="00DD52DE">
              <w:rPr>
                <w:rFonts w:eastAsia="Times New Roman" w:hint="eastAsia"/>
                <w:color w:val="0000CC"/>
              </w:rPr>
              <w:t>etc</w:t>
            </w:r>
            <w:proofErr w:type="spellEnd"/>
            <w:r w:rsidRPr="00DD52DE">
              <w:rPr>
                <w:rFonts w:eastAsia="Times New Roman" w:hint="eastAsia"/>
                <w:color w:val="0000CC"/>
              </w:rPr>
              <w:t>)</w:t>
            </w:r>
          </w:p>
        </w:tc>
      </w:tr>
      <w:tr w:rsidR="00F6289B" w:rsidRPr="00DD52DE" w14:paraId="5E4AC94D" w14:textId="77777777" w:rsidTr="00F6289B">
        <w:trPr>
          <w:trHeight w:val="300"/>
        </w:trPr>
        <w:tc>
          <w:tcPr>
            <w:tcW w:w="432" w:type="pct"/>
          </w:tcPr>
          <w:p w14:paraId="4AF8EA67" w14:textId="1F8B388E" w:rsidR="00F6289B" w:rsidRPr="00DD52DE" w:rsidRDefault="00F6289B" w:rsidP="00373089">
            <w:pPr>
              <w:rPr>
                <w:bCs/>
                <w:color w:val="0000CC"/>
                <w:lang w:eastAsia="zh-CN"/>
              </w:rPr>
            </w:pPr>
            <w:r w:rsidRPr="00DD52DE">
              <w:rPr>
                <w:rFonts w:hint="eastAsia"/>
                <w:bCs/>
                <w:color w:val="0000CC"/>
                <w:lang w:eastAsia="zh-CN"/>
              </w:rPr>
              <w:t>34.3</w:t>
            </w:r>
          </w:p>
        </w:tc>
        <w:tc>
          <w:tcPr>
            <w:tcW w:w="1263" w:type="pct"/>
            <w:shd w:val="clear" w:color="auto" w:fill="auto"/>
            <w:noWrap/>
            <w:vAlign w:val="bottom"/>
            <w:hideMark/>
          </w:tcPr>
          <w:p w14:paraId="3B284511" w14:textId="4F45FC9D" w:rsidR="00F6289B" w:rsidRPr="00DD52DE" w:rsidRDefault="00F6289B" w:rsidP="00373089">
            <w:pPr>
              <w:rPr>
                <w:rFonts w:eastAsia="Times New Roman"/>
                <w:bCs/>
                <w:color w:val="0000CC"/>
              </w:rPr>
            </w:pPr>
            <w:proofErr w:type="spellStart"/>
            <w:r w:rsidRPr="00DD52DE">
              <w:rPr>
                <w:rFonts w:eastAsia="Times New Roman"/>
                <w:bCs/>
                <w:color w:val="0000CC"/>
              </w:rPr>
              <w:t>Rotation_Diff</w:t>
            </w:r>
            <w:proofErr w:type="spellEnd"/>
          </w:p>
        </w:tc>
        <w:tc>
          <w:tcPr>
            <w:tcW w:w="3305" w:type="pct"/>
            <w:shd w:val="clear" w:color="auto" w:fill="auto"/>
            <w:noWrap/>
            <w:vAlign w:val="bottom"/>
            <w:hideMark/>
          </w:tcPr>
          <w:p w14:paraId="12EE62A3" w14:textId="77777777" w:rsidR="00F6289B" w:rsidRPr="00DD52DE" w:rsidRDefault="00F6289B" w:rsidP="00373089">
            <w:pPr>
              <w:rPr>
                <w:rFonts w:eastAsia="Times New Roman"/>
                <w:color w:val="0000CC"/>
              </w:rPr>
            </w:pPr>
            <w:r w:rsidRPr="00DD52DE">
              <w:rPr>
                <w:rFonts w:eastAsia="Times New Roman"/>
                <w:color w:val="0000CC"/>
              </w:rPr>
              <w:t>Whether type of rotation/crop sequence differ between control and cover crop, yes or no</w:t>
            </w:r>
          </w:p>
        </w:tc>
      </w:tr>
      <w:tr w:rsidR="00F6289B" w:rsidRPr="00DD52DE" w14:paraId="3E814099" w14:textId="77777777" w:rsidTr="00F6289B">
        <w:trPr>
          <w:trHeight w:val="300"/>
        </w:trPr>
        <w:tc>
          <w:tcPr>
            <w:tcW w:w="432" w:type="pct"/>
          </w:tcPr>
          <w:p w14:paraId="605C2986" w14:textId="3B057528" w:rsidR="00F6289B" w:rsidRPr="00DD52DE" w:rsidRDefault="00F6289B" w:rsidP="00373089">
            <w:pPr>
              <w:rPr>
                <w:bCs/>
                <w:color w:val="0000CC"/>
                <w:lang w:eastAsia="zh-CN"/>
              </w:rPr>
            </w:pPr>
            <w:r w:rsidRPr="00DD52DE">
              <w:rPr>
                <w:rFonts w:hint="eastAsia"/>
                <w:bCs/>
                <w:color w:val="0000CC"/>
                <w:lang w:eastAsia="zh-CN"/>
              </w:rPr>
              <w:t>35.1</w:t>
            </w:r>
          </w:p>
        </w:tc>
        <w:tc>
          <w:tcPr>
            <w:tcW w:w="1263" w:type="pct"/>
            <w:shd w:val="clear" w:color="auto" w:fill="auto"/>
            <w:noWrap/>
            <w:vAlign w:val="bottom"/>
            <w:hideMark/>
          </w:tcPr>
          <w:p w14:paraId="761970C0" w14:textId="4A4551B3" w:rsidR="00F6289B" w:rsidRPr="00DD52DE" w:rsidRDefault="00F6289B" w:rsidP="00373089">
            <w:pPr>
              <w:rPr>
                <w:rFonts w:eastAsia="Times New Roman"/>
                <w:bCs/>
                <w:color w:val="0000CC"/>
              </w:rPr>
            </w:pPr>
            <w:proofErr w:type="spellStart"/>
            <w:r w:rsidRPr="00DD52DE">
              <w:rPr>
                <w:rFonts w:eastAsia="Times New Roman"/>
                <w:bCs/>
                <w:color w:val="0000CC"/>
              </w:rPr>
              <w:t>Tillage_C</w:t>
            </w:r>
            <w:proofErr w:type="spellEnd"/>
          </w:p>
        </w:tc>
        <w:tc>
          <w:tcPr>
            <w:tcW w:w="3305" w:type="pct"/>
            <w:shd w:val="clear" w:color="auto" w:fill="auto"/>
            <w:noWrap/>
            <w:vAlign w:val="bottom"/>
            <w:hideMark/>
          </w:tcPr>
          <w:p w14:paraId="49077787" w14:textId="77777777" w:rsidR="00F6289B" w:rsidRPr="00DD52DE" w:rsidRDefault="00F6289B" w:rsidP="00373089">
            <w:pPr>
              <w:rPr>
                <w:rFonts w:eastAsia="Times New Roman"/>
                <w:color w:val="0000CC"/>
              </w:rPr>
            </w:pPr>
            <w:r w:rsidRPr="00DD52DE">
              <w:rPr>
                <w:rFonts w:eastAsia="Times New Roman"/>
                <w:color w:val="0000CC"/>
              </w:rPr>
              <w:t>Type of tillage for control</w:t>
            </w:r>
          </w:p>
        </w:tc>
      </w:tr>
      <w:tr w:rsidR="00F6289B" w:rsidRPr="00DD52DE" w14:paraId="639271B9" w14:textId="77777777" w:rsidTr="00F6289B">
        <w:trPr>
          <w:trHeight w:val="300"/>
        </w:trPr>
        <w:tc>
          <w:tcPr>
            <w:tcW w:w="432" w:type="pct"/>
          </w:tcPr>
          <w:p w14:paraId="275C3554" w14:textId="5B6C43A4" w:rsidR="00F6289B" w:rsidRPr="00DD52DE" w:rsidRDefault="00F6289B" w:rsidP="00373089">
            <w:pPr>
              <w:rPr>
                <w:bCs/>
                <w:color w:val="0000CC"/>
                <w:lang w:eastAsia="zh-CN"/>
              </w:rPr>
            </w:pPr>
            <w:r w:rsidRPr="00DD52DE">
              <w:rPr>
                <w:rFonts w:hint="eastAsia"/>
                <w:bCs/>
                <w:color w:val="0000CC"/>
                <w:lang w:eastAsia="zh-CN"/>
              </w:rPr>
              <w:t>35.2</w:t>
            </w:r>
          </w:p>
        </w:tc>
        <w:tc>
          <w:tcPr>
            <w:tcW w:w="1263" w:type="pct"/>
            <w:shd w:val="clear" w:color="auto" w:fill="auto"/>
            <w:noWrap/>
            <w:vAlign w:val="bottom"/>
            <w:hideMark/>
          </w:tcPr>
          <w:p w14:paraId="7F97FD27" w14:textId="4AB1F04A" w:rsidR="00F6289B" w:rsidRPr="00DD52DE" w:rsidRDefault="00F6289B" w:rsidP="00373089">
            <w:pPr>
              <w:rPr>
                <w:rFonts w:eastAsia="Times New Roman"/>
                <w:bCs/>
                <w:color w:val="0000CC"/>
              </w:rPr>
            </w:pPr>
            <w:proofErr w:type="spellStart"/>
            <w:r w:rsidRPr="00DD52DE">
              <w:rPr>
                <w:rFonts w:eastAsia="Times New Roman"/>
                <w:bCs/>
                <w:color w:val="0000CC"/>
              </w:rPr>
              <w:t>Tillage_T</w:t>
            </w:r>
            <w:proofErr w:type="spellEnd"/>
          </w:p>
        </w:tc>
        <w:tc>
          <w:tcPr>
            <w:tcW w:w="3305" w:type="pct"/>
            <w:shd w:val="clear" w:color="auto" w:fill="auto"/>
            <w:noWrap/>
            <w:vAlign w:val="bottom"/>
            <w:hideMark/>
          </w:tcPr>
          <w:p w14:paraId="04D7BDA1" w14:textId="77777777" w:rsidR="00F6289B" w:rsidRPr="00DD52DE" w:rsidRDefault="00F6289B" w:rsidP="00373089">
            <w:pPr>
              <w:rPr>
                <w:rFonts w:eastAsia="Times New Roman"/>
                <w:color w:val="0000CC"/>
              </w:rPr>
            </w:pPr>
            <w:r w:rsidRPr="00DD52DE">
              <w:rPr>
                <w:rFonts w:eastAsia="Times New Roman"/>
                <w:color w:val="0000CC"/>
              </w:rPr>
              <w:t>Type of tillage for cover crop</w:t>
            </w:r>
          </w:p>
        </w:tc>
      </w:tr>
      <w:tr w:rsidR="00F6289B" w:rsidRPr="00DD52DE" w14:paraId="5E88A602" w14:textId="77777777" w:rsidTr="00F6289B">
        <w:trPr>
          <w:trHeight w:val="300"/>
        </w:trPr>
        <w:tc>
          <w:tcPr>
            <w:tcW w:w="432" w:type="pct"/>
          </w:tcPr>
          <w:p w14:paraId="3DFD9310" w14:textId="636BC8B0" w:rsidR="00F6289B" w:rsidRPr="00DD52DE" w:rsidRDefault="00F6289B" w:rsidP="00373089">
            <w:pPr>
              <w:rPr>
                <w:bCs/>
                <w:color w:val="0000CC"/>
                <w:lang w:eastAsia="zh-CN"/>
              </w:rPr>
            </w:pPr>
            <w:r w:rsidRPr="00DD52DE">
              <w:rPr>
                <w:rFonts w:hint="eastAsia"/>
                <w:bCs/>
                <w:color w:val="0000CC"/>
                <w:lang w:eastAsia="zh-CN"/>
              </w:rPr>
              <w:t>35.3</w:t>
            </w:r>
          </w:p>
        </w:tc>
        <w:tc>
          <w:tcPr>
            <w:tcW w:w="1263" w:type="pct"/>
            <w:shd w:val="clear" w:color="auto" w:fill="auto"/>
            <w:noWrap/>
            <w:vAlign w:val="bottom"/>
            <w:hideMark/>
          </w:tcPr>
          <w:p w14:paraId="0421B4CE" w14:textId="1776A751" w:rsidR="00F6289B" w:rsidRPr="00DD52DE" w:rsidRDefault="00F6289B" w:rsidP="00373089">
            <w:pPr>
              <w:rPr>
                <w:rFonts w:eastAsia="Times New Roman"/>
                <w:bCs/>
                <w:color w:val="0000CC"/>
              </w:rPr>
            </w:pPr>
            <w:proofErr w:type="spellStart"/>
            <w:r w:rsidRPr="00DD52DE">
              <w:rPr>
                <w:rFonts w:eastAsia="Times New Roman"/>
                <w:bCs/>
                <w:color w:val="0000CC"/>
              </w:rPr>
              <w:t>Tillage_Diff</w:t>
            </w:r>
            <w:proofErr w:type="spellEnd"/>
          </w:p>
        </w:tc>
        <w:tc>
          <w:tcPr>
            <w:tcW w:w="3305" w:type="pct"/>
            <w:shd w:val="clear" w:color="auto" w:fill="auto"/>
            <w:noWrap/>
            <w:vAlign w:val="bottom"/>
            <w:hideMark/>
          </w:tcPr>
          <w:p w14:paraId="1C21FA36" w14:textId="77777777" w:rsidR="00F6289B" w:rsidRPr="00DD52DE" w:rsidRDefault="00F6289B" w:rsidP="00373089">
            <w:pPr>
              <w:rPr>
                <w:rFonts w:eastAsia="Times New Roman"/>
                <w:color w:val="0000CC"/>
              </w:rPr>
            </w:pPr>
            <w:r w:rsidRPr="00DD52DE">
              <w:rPr>
                <w:rFonts w:eastAsia="Times New Roman"/>
                <w:color w:val="0000CC"/>
              </w:rPr>
              <w:t>Whether type of tillage differ between control and cover crop, yes or no</w:t>
            </w:r>
          </w:p>
        </w:tc>
      </w:tr>
      <w:tr w:rsidR="00F6289B" w:rsidRPr="00DD52DE" w14:paraId="0CD45534" w14:textId="77777777" w:rsidTr="00F6289B">
        <w:trPr>
          <w:trHeight w:val="300"/>
        </w:trPr>
        <w:tc>
          <w:tcPr>
            <w:tcW w:w="432" w:type="pct"/>
          </w:tcPr>
          <w:p w14:paraId="3E1CCF35" w14:textId="38FEE72C" w:rsidR="00F6289B" w:rsidRPr="00DD52DE" w:rsidRDefault="00F6289B" w:rsidP="00373089">
            <w:pPr>
              <w:rPr>
                <w:bCs/>
                <w:color w:val="0000CC"/>
                <w:lang w:eastAsia="zh-CN"/>
              </w:rPr>
            </w:pPr>
            <w:r w:rsidRPr="00DD52DE">
              <w:rPr>
                <w:rFonts w:hint="eastAsia"/>
                <w:bCs/>
                <w:color w:val="0000CC"/>
                <w:lang w:eastAsia="zh-CN"/>
              </w:rPr>
              <w:t>35.4</w:t>
            </w:r>
          </w:p>
        </w:tc>
        <w:tc>
          <w:tcPr>
            <w:tcW w:w="1263" w:type="pct"/>
            <w:shd w:val="clear" w:color="auto" w:fill="auto"/>
            <w:noWrap/>
            <w:vAlign w:val="bottom"/>
          </w:tcPr>
          <w:p w14:paraId="3B558400" w14:textId="43FF8EF9" w:rsidR="00F6289B" w:rsidRPr="00DD52DE" w:rsidRDefault="00F6289B" w:rsidP="00373089">
            <w:pPr>
              <w:rPr>
                <w:rFonts w:eastAsia="Times New Roman"/>
                <w:bCs/>
                <w:color w:val="0000CC"/>
              </w:rPr>
            </w:pPr>
            <w:proofErr w:type="spellStart"/>
            <w:r w:rsidRPr="00DD52DE">
              <w:rPr>
                <w:rFonts w:eastAsia="Times New Roman" w:hint="eastAsia"/>
                <w:bCs/>
                <w:color w:val="0000CC"/>
              </w:rPr>
              <w:t>TillageGroup_C</w:t>
            </w:r>
            <w:proofErr w:type="spellEnd"/>
          </w:p>
        </w:tc>
        <w:tc>
          <w:tcPr>
            <w:tcW w:w="3305" w:type="pct"/>
            <w:shd w:val="clear" w:color="auto" w:fill="auto"/>
            <w:noWrap/>
            <w:vAlign w:val="bottom"/>
          </w:tcPr>
          <w:p w14:paraId="5AB5D5B5" w14:textId="77777777" w:rsidR="00F6289B" w:rsidRPr="00DD52DE" w:rsidRDefault="00F6289B" w:rsidP="00373089">
            <w:pPr>
              <w:rPr>
                <w:rFonts w:eastAsia="Times New Roman"/>
                <w:color w:val="0000CC"/>
              </w:rPr>
            </w:pPr>
            <w:r w:rsidRPr="00DD52DE">
              <w:rPr>
                <w:rFonts w:eastAsia="Times New Roman" w:hint="eastAsia"/>
                <w:color w:val="0000CC"/>
              </w:rPr>
              <w:t xml:space="preserve">Tillage method grouped to CT, RT, or NT of control, details please see </w:t>
            </w:r>
            <w:r w:rsidRPr="00DD52DE">
              <w:rPr>
                <w:rFonts w:eastAsia="Times New Roman" w:hint="eastAsia"/>
                <w:b/>
                <w:color w:val="0000CC"/>
              </w:rPr>
              <w:t>Table 5</w:t>
            </w:r>
          </w:p>
        </w:tc>
      </w:tr>
      <w:tr w:rsidR="00F6289B" w:rsidRPr="00DD52DE" w14:paraId="5AEB31F8" w14:textId="77777777" w:rsidTr="00F6289B">
        <w:trPr>
          <w:trHeight w:val="300"/>
        </w:trPr>
        <w:tc>
          <w:tcPr>
            <w:tcW w:w="432" w:type="pct"/>
          </w:tcPr>
          <w:p w14:paraId="01CFF4CB" w14:textId="25F757A8" w:rsidR="00F6289B" w:rsidRPr="00DD52DE" w:rsidRDefault="00F6289B" w:rsidP="00373089">
            <w:pPr>
              <w:rPr>
                <w:bCs/>
                <w:color w:val="0000CC"/>
                <w:lang w:eastAsia="zh-CN"/>
              </w:rPr>
            </w:pPr>
            <w:r w:rsidRPr="00DD52DE">
              <w:rPr>
                <w:rFonts w:hint="eastAsia"/>
                <w:bCs/>
                <w:color w:val="0000CC"/>
                <w:lang w:eastAsia="zh-CN"/>
              </w:rPr>
              <w:t>35.5</w:t>
            </w:r>
          </w:p>
        </w:tc>
        <w:tc>
          <w:tcPr>
            <w:tcW w:w="1263" w:type="pct"/>
            <w:shd w:val="clear" w:color="auto" w:fill="auto"/>
            <w:noWrap/>
            <w:vAlign w:val="bottom"/>
          </w:tcPr>
          <w:p w14:paraId="48D55434" w14:textId="7245FB8B" w:rsidR="00F6289B" w:rsidRPr="00DD52DE" w:rsidRDefault="00F6289B" w:rsidP="00373089">
            <w:pPr>
              <w:rPr>
                <w:rFonts w:eastAsiaTheme="minorEastAsia"/>
                <w:bCs/>
                <w:color w:val="0000CC"/>
              </w:rPr>
            </w:pPr>
            <w:proofErr w:type="spellStart"/>
            <w:r w:rsidRPr="00DD52DE">
              <w:rPr>
                <w:rFonts w:eastAsia="Times New Roman" w:hint="eastAsia"/>
                <w:bCs/>
                <w:color w:val="0000CC"/>
              </w:rPr>
              <w:t>TillageGroup_T</w:t>
            </w:r>
            <w:proofErr w:type="spellEnd"/>
          </w:p>
        </w:tc>
        <w:tc>
          <w:tcPr>
            <w:tcW w:w="3305" w:type="pct"/>
            <w:shd w:val="clear" w:color="auto" w:fill="auto"/>
            <w:noWrap/>
            <w:vAlign w:val="bottom"/>
          </w:tcPr>
          <w:p w14:paraId="3B0C1E17" w14:textId="77777777" w:rsidR="00F6289B" w:rsidRPr="00DD52DE" w:rsidRDefault="00F6289B" w:rsidP="00373089">
            <w:pPr>
              <w:rPr>
                <w:rFonts w:eastAsia="Times New Roman"/>
                <w:color w:val="0000CC"/>
              </w:rPr>
            </w:pPr>
            <w:r w:rsidRPr="00DD52DE">
              <w:rPr>
                <w:rFonts w:eastAsia="Times New Roman" w:hint="eastAsia"/>
                <w:color w:val="0000CC"/>
              </w:rPr>
              <w:t xml:space="preserve">Tillage method grouped to CT, RT, or NT of treatment, details please see </w:t>
            </w:r>
            <w:r w:rsidRPr="00DD52DE">
              <w:rPr>
                <w:rFonts w:eastAsia="Times New Roman" w:hint="eastAsia"/>
                <w:b/>
                <w:color w:val="0000CC"/>
              </w:rPr>
              <w:t>Table 5</w:t>
            </w:r>
          </w:p>
        </w:tc>
      </w:tr>
      <w:tr w:rsidR="00F6289B" w:rsidRPr="00DD52DE" w14:paraId="094D55F9" w14:textId="77777777" w:rsidTr="00F6289B">
        <w:trPr>
          <w:trHeight w:val="300"/>
        </w:trPr>
        <w:tc>
          <w:tcPr>
            <w:tcW w:w="432" w:type="pct"/>
          </w:tcPr>
          <w:p w14:paraId="5DB34B2D" w14:textId="7BB42815" w:rsidR="00F6289B" w:rsidRPr="00DD52DE" w:rsidRDefault="00F6289B" w:rsidP="00373089">
            <w:pPr>
              <w:rPr>
                <w:bCs/>
                <w:color w:val="0000CC"/>
                <w:lang w:eastAsia="zh-CN"/>
              </w:rPr>
            </w:pPr>
            <w:r w:rsidRPr="00DD52DE">
              <w:rPr>
                <w:rFonts w:hint="eastAsia"/>
                <w:bCs/>
                <w:color w:val="0000CC"/>
                <w:lang w:eastAsia="zh-CN"/>
              </w:rPr>
              <w:t>36.1</w:t>
            </w:r>
          </w:p>
        </w:tc>
        <w:tc>
          <w:tcPr>
            <w:tcW w:w="1263" w:type="pct"/>
            <w:shd w:val="clear" w:color="auto" w:fill="auto"/>
            <w:noWrap/>
            <w:vAlign w:val="bottom"/>
          </w:tcPr>
          <w:p w14:paraId="0BE8DA3A" w14:textId="21EEB570" w:rsidR="00F6289B" w:rsidRPr="00DD52DE" w:rsidRDefault="00F6289B" w:rsidP="00373089">
            <w:pPr>
              <w:rPr>
                <w:rFonts w:eastAsia="Times New Roman"/>
                <w:bCs/>
                <w:color w:val="0000CC"/>
              </w:rPr>
            </w:pPr>
            <w:proofErr w:type="spellStart"/>
            <w:r w:rsidRPr="00DD52DE">
              <w:rPr>
                <w:rFonts w:eastAsia="Times New Roman"/>
                <w:bCs/>
                <w:color w:val="0000CC"/>
              </w:rPr>
              <w:t>Fertilization_C</w:t>
            </w:r>
            <w:proofErr w:type="spellEnd"/>
          </w:p>
        </w:tc>
        <w:tc>
          <w:tcPr>
            <w:tcW w:w="3305" w:type="pct"/>
            <w:shd w:val="clear" w:color="auto" w:fill="auto"/>
            <w:noWrap/>
            <w:vAlign w:val="bottom"/>
          </w:tcPr>
          <w:p w14:paraId="7F08A275" w14:textId="77777777" w:rsidR="00F6289B" w:rsidRPr="00DD52DE" w:rsidRDefault="00F6289B" w:rsidP="00373089">
            <w:pPr>
              <w:rPr>
                <w:rFonts w:eastAsia="Times New Roman"/>
                <w:color w:val="0000CC"/>
              </w:rPr>
            </w:pPr>
            <w:r w:rsidRPr="00DD52DE">
              <w:rPr>
                <w:rFonts w:eastAsia="Times New Roman"/>
                <w:color w:val="0000CC"/>
              </w:rPr>
              <w:t>Description</w:t>
            </w:r>
            <w:r w:rsidRPr="00DD52DE">
              <w:rPr>
                <w:rFonts w:eastAsia="Times New Roman" w:hint="eastAsia"/>
                <w:color w:val="0000CC"/>
              </w:rPr>
              <w:t xml:space="preserve"> about f</w:t>
            </w:r>
            <w:r w:rsidRPr="00DD52DE">
              <w:rPr>
                <w:rFonts w:eastAsia="Times New Roman"/>
                <w:color w:val="0000CC"/>
              </w:rPr>
              <w:t>ertilization for control</w:t>
            </w:r>
          </w:p>
        </w:tc>
      </w:tr>
      <w:tr w:rsidR="00F6289B" w:rsidRPr="00DD52DE" w14:paraId="0E95B88F" w14:textId="77777777" w:rsidTr="00F6289B">
        <w:trPr>
          <w:trHeight w:val="300"/>
        </w:trPr>
        <w:tc>
          <w:tcPr>
            <w:tcW w:w="432" w:type="pct"/>
          </w:tcPr>
          <w:p w14:paraId="40EF66B4" w14:textId="49729C39" w:rsidR="00F6289B" w:rsidRPr="00DD52DE" w:rsidRDefault="00F6289B" w:rsidP="00373089">
            <w:pPr>
              <w:rPr>
                <w:bCs/>
                <w:color w:val="0000CC"/>
                <w:lang w:eastAsia="zh-CN"/>
              </w:rPr>
            </w:pPr>
            <w:r w:rsidRPr="00DD52DE">
              <w:rPr>
                <w:rFonts w:hint="eastAsia"/>
                <w:bCs/>
                <w:color w:val="0000CC"/>
                <w:lang w:eastAsia="zh-CN"/>
              </w:rPr>
              <w:t>36.2</w:t>
            </w:r>
          </w:p>
        </w:tc>
        <w:tc>
          <w:tcPr>
            <w:tcW w:w="1263" w:type="pct"/>
            <w:shd w:val="clear" w:color="auto" w:fill="auto"/>
            <w:noWrap/>
            <w:vAlign w:val="bottom"/>
            <w:hideMark/>
          </w:tcPr>
          <w:p w14:paraId="76E7E17C" w14:textId="4257E4C0" w:rsidR="00F6289B" w:rsidRPr="00DD52DE" w:rsidRDefault="00F6289B" w:rsidP="00373089">
            <w:pPr>
              <w:rPr>
                <w:rFonts w:eastAsia="Times New Roman"/>
                <w:bCs/>
                <w:color w:val="0000CC"/>
              </w:rPr>
            </w:pPr>
            <w:proofErr w:type="spellStart"/>
            <w:r w:rsidRPr="00DD52DE">
              <w:rPr>
                <w:rFonts w:eastAsia="Times New Roman"/>
                <w:bCs/>
                <w:color w:val="0000CC"/>
              </w:rPr>
              <w:t>Fertilization_T</w:t>
            </w:r>
            <w:proofErr w:type="spellEnd"/>
          </w:p>
        </w:tc>
        <w:tc>
          <w:tcPr>
            <w:tcW w:w="3305" w:type="pct"/>
            <w:shd w:val="clear" w:color="auto" w:fill="auto"/>
            <w:noWrap/>
            <w:vAlign w:val="bottom"/>
            <w:hideMark/>
          </w:tcPr>
          <w:p w14:paraId="38C23C72" w14:textId="77777777" w:rsidR="00F6289B" w:rsidRPr="00DD52DE" w:rsidRDefault="00F6289B" w:rsidP="00373089">
            <w:pPr>
              <w:rPr>
                <w:color w:val="0000CC"/>
              </w:rPr>
            </w:pPr>
            <w:r w:rsidRPr="00DD52DE">
              <w:rPr>
                <w:rFonts w:eastAsia="Times New Roman"/>
                <w:color w:val="0000CC"/>
              </w:rPr>
              <w:t>Description</w:t>
            </w:r>
            <w:r w:rsidRPr="00DD52DE">
              <w:rPr>
                <w:rFonts w:eastAsia="Times New Roman" w:hint="eastAsia"/>
                <w:color w:val="0000CC"/>
              </w:rPr>
              <w:t xml:space="preserve"> about f</w:t>
            </w:r>
            <w:r w:rsidRPr="00DD52DE">
              <w:rPr>
                <w:rFonts w:eastAsia="Times New Roman"/>
                <w:color w:val="0000CC"/>
              </w:rPr>
              <w:t xml:space="preserve">ertilization for </w:t>
            </w:r>
            <w:r w:rsidRPr="00DD52DE">
              <w:rPr>
                <w:rFonts w:eastAsia="Times New Roman" w:hint="eastAsia"/>
                <w:color w:val="0000CC"/>
              </w:rPr>
              <w:t>treatment</w:t>
            </w:r>
          </w:p>
        </w:tc>
      </w:tr>
      <w:tr w:rsidR="00F6289B" w:rsidRPr="00DD52DE" w14:paraId="053C6493" w14:textId="77777777" w:rsidTr="00F6289B">
        <w:trPr>
          <w:trHeight w:val="300"/>
        </w:trPr>
        <w:tc>
          <w:tcPr>
            <w:tcW w:w="432" w:type="pct"/>
          </w:tcPr>
          <w:p w14:paraId="3386A43D" w14:textId="4CE01471" w:rsidR="00F6289B" w:rsidRPr="00DD52DE" w:rsidRDefault="00F6289B" w:rsidP="00373089">
            <w:pPr>
              <w:rPr>
                <w:bCs/>
                <w:color w:val="0000CC"/>
                <w:lang w:eastAsia="zh-CN"/>
              </w:rPr>
            </w:pPr>
            <w:r w:rsidRPr="00DD52DE">
              <w:rPr>
                <w:rFonts w:hint="eastAsia"/>
                <w:bCs/>
                <w:color w:val="0000CC"/>
                <w:lang w:eastAsia="zh-CN"/>
              </w:rPr>
              <w:t>36.3</w:t>
            </w:r>
          </w:p>
        </w:tc>
        <w:tc>
          <w:tcPr>
            <w:tcW w:w="1263" w:type="pct"/>
            <w:shd w:val="clear" w:color="auto" w:fill="auto"/>
            <w:noWrap/>
            <w:vAlign w:val="bottom"/>
            <w:hideMark/>
          </w:tcPr>
          <w:p w14:paraId="20D602F1" w14:textId="3B43CFC6" w:rsidR="00F6289B" w:rsidRPr="00DD52DE" w:rsidRDefault="00F6289B" w:rsidP="00373089">
            <w:pPr>
              <w:rPr>
                <w:rFonts w:eastAsia="Times New Roman"/>
                <w:bCs/>
                <w:color w:val="0000CC"/>
              </w:rPr>
            </w:pPr>
            <w:proofErr w:type="spellStart"/>
            <w:r w:rsidRPr="00DD52DE">
              <w:rPr>
                <w:rFonts w:eastAsia="Times New Roman"/>
                <w:bCs/>
                <w:color w:val="0000CC"/>
              </w:rPr>
              <w:t>Fert_Diff</w:t>
            </w:r>
            <w:proofErr w:type="spellEnd"/>
          </w:p>
        </w:tc>
        <w:tc>
          <w:tcPr>
            <w:tcW w:w="3305" w:type="pct"/>
            <w:shd w:val="clear" w:color="auto" w:fill="auto"/>
            <w:noWrap/>
            <w:vAlign w:val="bottom"/>
            <w:hideMark/>
          </w:tcPr>
          <w:p w14:paraId="4D3BABD8" w14:textId="77777777" w:rsidR="00F6289B" w:rsidRPr="00DD52DE" w:rsidRDefault="00F6289B" w:rsidP="00373089">
            <w:pPr>
              <w:rPr>
                <w:rFonts w:eastAsia="Times New Roman"/>
                <w:color w:val="0000CC"/>
              </w:rPr>
            </w:pPr>
            <w:r w:rsidRPr="00DD52DE">
              <w:rPr>
                <w:rFonts w:eastAsia="Times New Roman"/>
                <w:color w:val="0000CC"/>
              </w:rPr>
              <w:t>Whether control and cover crop applied different fertilizer level, yes or no</w:t>
            </w:r>
          </w:p>
        </w:tc>
      </w:tr>
      <w:tr w:rsidR="00F6289B" w:rsidRPr="00DD52DE" w14:paraId="06711C09" w14:textId="77777777" w:rsidTr="00F6289B">
        <w:trPr>
          <w:trHeight w:val="300"/>
        </w:trPr>
        <w:tc>
          <w:tcPr>
            <w:tcW w:w="432" w:type="pct"/>
          </w:tcPr>
          <w:p w14:paraId="6DA2BA81" w14:textId="4B7D15CE" w:rsidR="00F6289B" w:rsidRPr="00DD52DE" w:rsidRDefault="00F6289B" w:rsidP="00373089">
            <w:pPr>
              <w:rPr>
                <w:bCs/>
                <w:color w:val="0000CC"/>
                <w:lang w:eastAsia="zh-CN"/>
              </w:rPr>
            </w:pPr>
            <w:r w:rsidRPr="00DD52DE">
              <w:rPr>
                <w:rFonts w:hint="eastAsia"/>
                <w:bCs/>
                <w:color w:val="0000CC"/>
                <w:lang w:eastAsia="zh-CN"/>
              </w:rPr>
              <w:t>37</w:t>
            </w:r>
          </w:p>
        </w:tc>
        <w:tc>
          <w:tcPr>
            <w:tcW w:w="1263" w:type="pct"/>
            <w:shd w:val="clear" w:color="auto" w:fill="auto"/>
            <w:noWrap/>
            <w:vAlign w:val="bottom"/>
            <w:hideMark/>
          </w:tcPr>
          <w:p w14:paraId="78EB0C7A" w14:textId="4F5792AC" w:rsidR="00F6289B" w:rsidRPr="00DD52DE" w:rsidRDefault="00F6289B" w:rsidP="00373089">
            <w:pPr>
              <w:rPr>
                <w:rFonts w:eastAsia="Times New Roman"/>
                <w:bCs/>
                <w:color w:val="0000CC"/>
              </w:rPr>
            </w:pPr>
            <w:proofErr w:type="spellStart"/>
            <w:r w:rsidRPr="00DD52DE">
              <w:rPr>
                <w:rFonts w:eastAsia="Times New Roman"/>
                <w:bCs/>
                <w:color w:val="0000CC"/>
              </w:rPr>
              <w:t>ControlDescription</w:t>
            </w:r>
            <w:proofErr w:type="spellEnd"/>
          </w:p>
        </w:tc>
        <w:tc>
          <w:tcPr>
            <w:tcW w:w="3305" w:type="pct"/>
            <w:shd w:val="clear" w:color="auto" w:fill="auto"/>
            <w:noWrap/>
            <w:vAlign w:val="bottom"/>
            <w:hideMark/>
          </w:tcPr>
          <w:p w14:paraId="6C4AA38C" w14:textId="77777777" w:rsidR="00F6289B" w:rsidRPr="00DD52DE" w:rsidRDefault="00F6289B" w:rsidP="00373089">
            <w:pPr>
              <w:rPr>
                <w:rFonts w:eastAsia="Times New Roman"/>
                <w:color w:val="0000CC"/>
              </w:rPr>
            </w:pPr>
            <w:r w:rsidRPr="00DD52DE">
              <w:rPr>
                <w:rFonts w:eastAsia="Times New Roman"/>
                <w:color w:val="0000CC"/>
              </w:rPr>
              <w:t>Control description, winter fallow, summer fallow, no cover crop</w:t>
            </w:r>
            <w:r w:rsidRPr="00DD52DE">
              <w:rPr>
                <w:rFonts w:eastAsia="Times New Roman" w:hint="eastAsia"/>
                <w:color w:val="0000CC"/>
              </w:rPr>
              <w:t>, bare soil</w:t>
            </w:r>
          </w:p>
        </w:tc>
      </w:tr>
      <w:tr w:rsidR="00F6289B" w:rsidRPr="00DD52DE" w14:paraId="0D520432" w14:textId="77777777" w:rsidTr="00F6289B">
        <w:trPr>
          <w:trHeight w:val="300"/>
        </w:trPr>
        <w:tc>
          <w:tcPr>
            <w:tcW w:w="432" w:type="pct"/>
          </w:tcPr>
          <w:p w14:paraId="40A1E76D" w14:textId="18BA691D" w:rsidR="00F6289B" w:rsidRPr="00DD52DE" w:rsidRDefault="00F6289B" w:rsidP="00373089">
            <w:pPr>
              <w:rPr>
                <w:bCs/>
                <w:color w:val="0000CC"/>
                <w:lang w:eastAsia="zh-CN"/>
              </w:rPr>
            </w:pPr>
            <w:r w:rsidRPr="00DD52DE">
              <w:rPr>
                <w:rFonts w:hint="eastAsia"/>
                <w:bCs/>
                <w:color w:val="0000CC"/>
                <w:lang w:eastAsia="zh-CN"/>
              </w:rPr>
              <w:t>38.1</w:t>
            </w:r>
          </w:p>
        </w:tc>
        <w:tc>
          <w:tcPr>
            <w:tcW w:w="1263" w:type="pct"/>
            <w:shd w:val="clear" w:color="auto" w:fill="auto"/>
            <w:noWrap/>
            <w:vAlign w:val="bottom"/>
            <w:hideMark/>
          </w:tcPr>
          <w:p w14:paraId="3C4D4795" w14:textId="16D9E7E5" w:rsidR="00F6289B" w:rsidRPr="00DD52DE" w:rsidRDefault="00F6289B" w:rsidP="00373089">
            <w:pPr>
              <w:rPr>
                <w:rFonts w:eastAsia="Times New Roman"/>
                <w:bCs/>
                <w:color w:val="0000CC"/>
              </w:rPr>
            </w:pPr>
            <w:proofErr w:type="spellStart"/>
            <w:r w:rsidRPr="00DD52DE">
              <w:rPr>
                <w:rFonts w:eastAsia="Times New Roman"/>
                <w:bCs/>
                <w:color w:val="0000CC"/>
              </w:rPr>
              <w:t>No_C</w:t>
            </w:r>
            <w:proofErr w:type="spellEnd"/>
          </w:p>
        </w:tc>
        <w:tc>
          <w:tcPr>
            <w:tcW w:w="3305" w:type="pct"/>
            <w:shd w:val="clear" w:color="auto" w:fill="auto"/>
            <w:noWrap/>
            <w:vAlign w:val="bottom"/>
            <w:hideMark/>
          </w:tcPr>
          <w:p w14:paraId="7BBFEF73" w14:textId="77777777" w:rsidR="00F6289B" w:rsidRPr="00DD52DE" w:rsidRDefault="00F6289B" w:rsidP="00373089">
            <w:pPr>
              <w:rPr>
                <w:rFonts w:eastAsia="Times New Roman"/>
                <w:color w:val="0000CC"/>
              </w:rPr>
            </w:pPr>
            <w:r w:rsidRPr="00DD52DE">
              <w:rPr>
                <w:rFonts w:eastAsia="Times New Roman"/>
                <w:color w:val="0000CC"/>
              </w:rPr>
              <w:t>Number of plot in control</w:t>
            </w:r>
          </w:p>
        </w:tc>
      </w:tr>
      <w:tr w:rsidR="00F6289B" w:rsidRPr="00DD52DE" w14:paraId="64B5EB31" w14:textId="77777777" w:rsidTr="00F6289B">
        <w:trPr>
          <w:trHeight w:val="300"/>
        </w:trPr>
        <w:tc>
          <w:tcPr>
            <w:tcW w:w="432" w:type="pct"/>
          </w:tcPr>
          <w:p w14:paraId="683E7929" w14:textId="425F38E1" w:rsidR="00F6289B" w:rsidRPr="00DD52DE" w:rsidRDefault="00F6289B" w:rsidP="00373089">
            <w:pPr>
              <w:rPr>
                <w:bCs/>
                <w:color w:val="0000CC"/>
                <w:lang w:eastAsia="zh-CN"/>
              </w:rPr>
            </w:pPr>
            <w:r w:rsidRPr="00DD52DE">
              <w:rPr>
                <w:rFonts w:hint="eastAsia"/>
                <w:bCs/>
                <w:color w:val="0000CC"/>
                <w:lang w:eastAsia="zh-CN"/>
              </w:rPr>
              <w:t>38.2</w:t>
            </w:r>
          </w:p>
        </w:tc>
        <w:tc>
          <w:tcPr>
            <w:tcW w:w="1263" w:type="pct"/>
            <w:shd w:val="clear" w:color="auto" w:fill="auto"/>
            <w:noWrap/>
            <w:vAlign w:val="bottom"/>
            <w:hideMark/>
          </w:tcPr>
          <w:p w14:paraId="1E77978E" w14:textId="1E381305" w:rsidR="00F6289B" w:rsidRPr="00DD52DE" w:rsidRDefault="00F6289B" w:rsidP="00373089">
            <w:pPr>
              <w:rPr>
                <w:rFonts w:eastAsia="Times New Roman"/>
                <w:bCs/>
                <w:color w:val="0000CC"/>
              </w:rPr>
            </w:pPr>
            <w:proofErr w:type="spellStart"/>
            <w:r w:rsidRPr="00DD52DE">
              <w:rPr>
                <w:rFonts w:eastAsia="Times New Roman"/>
                <w:bCs/>
                <w:color w:val="0000CC"/>
              </w:rPr>
              <w:t>No_T</w:t>
            </w:r>
            <w:proofErr w:type="spellEnd"/>
          </w:p>
        </w:tc>
        <w:tc>
          <w:tcPr>
            <w:tcW w:w="3305" w:type="pct"/>
            <w:shd w:val="clear" w:color="auto" w:fill="auto"/>
            <w:noWrap/>
            <w:vAlign w:val="bottom"/>
            <w:hideMark/>
          </w:tcPr>
          <w:p w14:paraId="6CFDEE90" w14:textId="77777777" w:rsidR="00F6289B" w:rsidRPr="00DD52DE" w:rsidRDefault="00F6289B" w:rsidP="00373089">
            <w:pPr>
              <w:rPr>
                <w:rFonts w:eastAsia="Times New Roman"/>
                <w:color w:val="0000CC"/>
              </w:rPr>
            </w:pPr>
            <w:r w:rsidRPr="00DD52DE">
              <w:rPr>
                <w:rFonts w:eastAsia="Times New Roman"/>
                <w:color w:val="0000CC"/>
              </w:rPr>
              <w:t>Number of plot in treatment</w:t>
            </w:r>
          </w:p>
        </w:tc>
      </w:tr>
      <w:tr w:rsidR="00F6289B" w:rsidRPr="00DD52DE" w14:paraId="6C6A054F" w14:textId="77777777" w:rsidTr="00F6289B">
        <w:trPr>
          <w:trHeight w:val="300"/>
        </w:trPr>
        <w:tc>
          <w:tcPr>
            <w:tcW w:w="432" w:type="pct"/>
          </w:tcPr>
          <w:p w14:paraId="05BA3BB8" w14:textId="5A15E42E" w:rsidR="00F6289B" w:rsidRPr="00DD52DE" w:rsidRDefault="00F6289B" w:rsidP="00373089">
            <w:pPr>
              <w:rPr>
                <w:bCs/>
                <w:color w:val="0000CC"/>
                <w:lang w:eastAsia="zh-CN"/>
              </w:rPr>
            </w:pPr>
            <w:r w:rsidRPr="00DD52DE">
              <w:rPr>
                <w:rFonts w:hint="eastAsia"/>
                <w:bCs/>
                <w:color w:val="0000CC"/>
                <w:lang w:eastAsia="zh-CN"/>
              </w:rPr>
              <w:t>38.3</w:t>
            </w:r>
          </w:p>
        </w:tc>
        <w:tc>
          <w:tcPr>
            <w:tcW w:w="1263" w:type="pct"/>
            <w:shd w:val="clear" w:color="auto" w:fill="auto"/>
            <w:noWrap/>
            <w:vAlign w:val="bottom"/>
            <w:hideMark/>
          </w:tcPr>
          <w:p w14:paraId="320CB1C2" w14:textId="3FBB0BA3" w:rsidR="00F6289B" w:rsidRPr="00DD52DE" w:rsidRDefault="00F6289B" w:rsidP="00373089">
            <w:pPr>
              <w:rPr>
                <w:rFonts w:eastAsia="Times New Roman"/>
                <w:bCs/>
                <w:color w:val="0000CC"/>
              </w:rPr>
            </w:pPr>
            <w:proofErr w:type="spellStart"/>
            <w:r w:rsidRPr="00DD52DE">
              <w:rPr>
                <w:rFonts w:eastAsia="Times New Roman"/>
                <w:bCs/>
                <w:color w:val="0000CC"/>
              </w:rPr>
              <w:t>NoSupsample</w:t>
            </w:r>
            <w:proofErr w:type="spellEnd"/>
          </w:p>
        </w:tc>
        <w:tc>
          <w:tcPr>
            <w:tcW w:w="3305" w:type="pct"/>
            <w:shd w:val="clear" w:color="auto" w:fill="auto"/>
            <w:noWrap/>
            <w:vAlign w:val="bottom"/>
            <w:hideMark/>
          </w:tcPr>
          <w:p w14:paraId="2C0C3C17" w14:textId="77777777" w:rsidR="00F6289B" w:rsidRPr="00DD52DE" w:rsidRDefault="00F6289B" w:rsidP="00373089">
            <w:pPr>
              <w:rPr>
                <w:rFonts w:eastAsia="Times New Roman"/>
                <w:color w:val="0000CC"/>
              </w:rPr>
            </w:pPr>
            <w:r w:rsidRPr="00DD52DE">
              <w:rPr>
                <w:rFonts w:eastAsia="Times New Roman"/>
                <w:color w:val="0000CC"/>
              </w:rPr>
              <w:t>Number of subsamples</w:t>
            </w:r>
          </w:p>
        </w:tc>
      </w:tr>
      <w:tr w:rsidR="00F6289B" w:rsidRPr="00DD52DE" w14:paraId="613DD17A" w14:textId="77777777" w:rsidTr="00F6289B">
        <w:trPr>
          <w:trHeight w:val="300"/>
        </w:trPr>
        <w:tc>
          <w:tcPr>
            <w:tcW w:w="432" w:type="pct"/>
          </w:tcPr>
          <w:p w14:paraId="734ACEF4" w14:textId="14DFADC0" w:rsidR="00F6289B" w:rsidRPr="00DD52DE" w:rsidRDefault="00F6289B" w:rsidP="00373089">
            <w:pPr>
              <w:rPr>
                <w:bCs/>
                <w:color w:val="0000CC"/>
                <w:lang w:eastAsia="zh-CN"/>
              </w:rPr>
            </w:pPr>
            <w:r w:rsidRPr="00DD52DE">
              <w:rPr>
                <w:rFonts w:hint="eastAsia"/>
                <w:bCs/>
                <w:color w:val="0000CC"/>
                <w:lang w:eastAsia="zh-CN"/>
              </w:rPr>
              <w:t>39</w:t>
            </w:r>
          </w:p>
        </w:tc>
        <w:tc>
          <w:tcPr>
            <w:tcW w:w="1263" w:type="pct"/>
            <w:shd w:val="clear" w:color="auto" w:fill="auto"/>
            <w:noWrap/>
            <w:vAlign w:val="bottom"/>
            <w:hideMark/>
          </w:tcPr>
          <w:p w14:paraId="3A5AA86D" w14:textId="5491AA9B" w:rsidR="00F6289B" w:rsidRPr="00DD52DE" w:rsidRDefault="00F6289B" w:rsidP="00373089">
            <w:pPr>
              <w:rPr>
                <w:rFonts w:eastAsia="Times New Roman"/>
                <w:bCs/>
                <w:color w:val="0000CC"/>
              </w:rPr>
            </w:pPr>
            <w:proofErr w:type="spellStart"/>
            <w:r w:rsidRPr="00DD52DE">
              <w:rPr>
                <w:rFonts w:eastAsia="Times New Roman"/>
                <w:bCs/>
                <w:color w:val="0000CC"/>
              </w:rPr>
              <w:t>ExperimentDesign</w:t>
            </w:r>
            <w:proofErr w:type="spellEnd"/>
          </w:p>
        </w:tc>
        <w:tc>
          <w:tcPr>
            <w:tcW w:w="3305" w:type="pct"/>
            <w:shd w:val="clear" w:color="auto" w:fill="auto"/>
            <w:noWrap/>
            <w:vAlign w:val="bottom"/>
            <w:hideMark/>
          </w:tcPr>
          <w:p w14:paraId="42FC39AF" w14:textId="77777777" w:rsidR="00F6289B" w:rsidRPr="00DD52DE" w:rsidRDefault="00F6289B" w:rsidP="00373089">
            <w:pPr>
              <w:rPr>
                <w:rFonts w:eastAsia="Times New Roman"/>
                <w:color w:val="0000CC"/>
              </w:rPr>
            </w:pPr>
            <w:r w:rsidRPr="00DD52DE">
              <w:rPr>
                <w:rFonts w:eastAsia="Times New Roman"/>
                <w:color w:val="0000CC"/>
              </w:rPr>
              <w:t>CRD,RCBD, split-design etc.</w:t>
            </w:r>
          </w:p>
        </w:tc>
      </w:tr>
      <w:tr w:rsidR="00F6289B" w:rsidRPr="00DD52DE" w14:paraId="3764DE35" w14:textId="77777777" w:rsidTr="00F6289B">
        <w:trPr>
          <w:trHeight w:val="300"/>
        </w:trPr>
        <w:tc>
          <w:tcPr>
            <w:tcW w:w="432" w:type="pct"/>
          </w:tcPr>
          <w:p w14:paraId="45A30935" w14:textId="64196DF3" w:rsidR="00F6289B" w:rsidRPr="00DD52DE" w:rsidRDefault="00F6289B" w:rsidP="00373089">
            <w:pPr>
              <w:rPr>
                <w:bCs/>
                <w:color w:val="0000CC"/>
                <w:lang w:eastAsia="zh-CN"/>
              </w:rPr>
            </w:pPr>
            <w:r w:rsidRPr="00DD52DE">
              <w:rPr>
                <w:rFonts w:hint="eastAsia"/>
                <w:bCs/>
                <w:color w:val="0000CC"/>
                <w:lang w:eastAsia="zh-CN"/>
              </w:rPr>
              <w:t>40</w:t>
            </w:r>
          </w:p>
        </w:tc>
        <w:tc>
          <w:tcPr>
            <w:tcW w:w="1263" w:type="pct"/>
            <w:shd w:val="clear" w:color="auto" w:fill="auto"/>
            <w:noWrap/>
            <w:vAlign w:val="bottom"/>
            <w:hideMark/>
          </w:tcPr>
          <w:p w14:paraId="1B9A2C89" w14:textId="17F24DE5" w:rsidR="00F6289B" w:rsidRPr="00DD52DE" w:rsidRDefault="00F6289B" w:rsidP="00373089">
            <w:pPr>
              <w:rPr>
                <w:rFonts w:eastAsia="Times New Roman"/>
                <w:bCs/>
                <w:color w:val="0000CC"/>
              </w:rPr>
            </w:pPr>
            <w:proofErr w:type="spellStart"/>
            <w:r w:rsidRPr="00DD52DE">
              <w:rPr>
                <w:rFonts w:eastAsia="Times New Roman"/>
                <w:bCs/>
                <w:color w:val="0000CC"/>
              </w:rPr>
              <w:t>CCFreshBiomass</w:t>
            </w:r>
            <w:proofErr w:type="spellEnd"/>
          </w:p>
        </w:tc>
        <w:tc>
          <w:tcPr>
            <w:tcW w:w="3305" w:type="pct"/>
            <w:shd w:val="clear" w:color="auto" w:fill="auto"/>
            <w:noWrap/>
            <w:vAlign w:val="bottom"/>
            <w:hideMark/>
          </w:tcPr>
          <w:p w14:paraId="04AB36E0" w14:textId="77777777" w:rsidR="00F6289B" w:rsidRPr="00DD52DE" w:rsidRDefault="00F6289B" w:rsidP="00373089">
            <w:pPr>
              <w:rPr>
                <w:rFonts w:eastAsia="Times New Roman"/>
                <w:color w:val="0000CC"/>
              </w:rPr>
            </w:pPr>
            <w:r w:rsidRPr="00DD52DE">
              <w:rPr>
                <w:rFonts w:eastAsia="Times New Roman"/>
                <w:color w:val="0000CC"/>
              </w:rPr>
              <w:t>Fresh biomass of cover crop (</w:t>
            </w:r>
            <w:r w:rsidRPr="00DD52DE">
              <w:rPr>
                <w:rFonts w:eastAsia="Times New Roman" w:hint="eastAsia"/>
                <w:color w:val="0000CC"/>
              </w:rPr>
              <w:t>return to soil as</w:t>
            </w:r>
            <w:r w:rsidRPr="00DD52DE">
              <w:rPr>
                <w:rFonts w:eastAsia="Times New Roman"/>
                <w:color w:val="0000CC"/>
              </w:rPr>
              <w:t xml:space="preserve"> </w:t>
            </w:r>
            <w:r w:rsidRPr="00DD52DE">
              <w:rPr>
                <w:rFonts w:eastAsia="Times New Roman" w:hint="eastAsia"/>
                <w:color w:val="0000CC"/>
              </w:rPr>
              <w:t xml:space="preserve">green </w:t>
            </w:r>
            <w:r w:rsidRPr="00DD52DE">
              <w:rPr>
                <w:rFonts w:eastAsia="Times New Roman"/>
                <w:color w:val="0000CC"/>
              </w:rPr>
              <w:t>manure)</w:t>
            </w:r>
          </w:p>
        </w:tc>
      </w:tr>
      <w:tr w:rsidR="00F6289B" w:rsidRPr="00DD52DE" w14:paraId="21928D4A" w14:textId="77777777" w:rsidTr="00F6289B">
        <w:trPr>
          <w:trHeight w:val="300"/>
        </w:trPr>
        <w:tc>
          <w:tcPr>
            <w:tcW w:w="432" w:type="pct"/>
          </w:tcPr>
          <w:p w14:paraId="4805AA4C" w14:textId="3E9BDCE4" w:rsidR="00F6289B" w:rsidRPr="00DD52DE" w:rsidRDefault="00F6289B" w:rsidP="00373089">
            <w:pPr>
              <w:rPr>
                <w:bCs/>
                <w:color w:val="0000CC"/>
                <w:lang w:eastAsia="zh-CN"/>
              </w:rPr>
            </w:pPr>
            <w:r w:rsidRPr="00DD52DE">
              <w:rPr>
                <w:rFonts w:hint="eastAsia"/>
                <w:bCs/>
                <w:color w:val="0000CC"/>
                <w:lang w:eastAsia="zh-CN"/>
              </w:rPr>
              <w:t>41</w:t>
            </w:r>
          </w:p>
        </w:tc>
        <w:tc>
          <w:tcPr>
            <w:tcW w:w="1263" w:type="pct"/>
            <w:shd w:val="clear" w:color="auto" w:fill="auto"/>
            <w:noWrap/>
            <w:vAlign w:val="bottom"/>
            <w:hideMark/>
          </w:tcPr>
          <w:p w14:paraId="33AD5EE3" w14:textId="1AA506E1" w:rsidR="00F6289B" w:rsidRPr="00DD52DE" w:rsidRDefault="00F6289B" w:rsidP="00373089">
            <w:pPr>
              <w:rPr>
                <w:rFonts w:eastAsia="Times New Roman"/>
                <w:bCs/>
                <w:color w:val="0000CC"/>
              </w:rPr>
            </w:pPr>
            <w:proofErr w:type="spellStart"/>
            <w:r w:rsidRPr="00DD52DE">
              <w:rPr>
                <w:rFonts w:eastAsia="Times New Roman"/>
                <w:bCs/>
                <w:color w:val="0000CC"/>
              </w:rPr>
              <w:t>CCDryBiomass</w:t>
            </w:r>
            <w:proofErr w:type="spellEnd"/>
          </w:p>
        </w:tc>
        <w:tc>
          <w:tcPr>
            <w:tcW w:w="3305" w:type="pct"/>
            <w:shd w:val="clear" w:color="auto" w:fill="auto"/>
            <w:noWrap/>
            <w:vAlign w:val="bottom"/>
            <w:hideMark/>
          </w:tcPr>
          <w:p w14:paraId="1D1DF6D2" w14:textId="77777777" w:rsidR="00F6289B" w:rsidRPr="00DD52DE" w:rsidRDefault="00F6289B" w:rsidP="00373089">
            <w:pPr>
              <w:rPr>
                <w:rFonts w:eastAsia="Times New Roman"/>
                <w:color w:val="0000CC"/>
              </w:rPr>
            </w:pPr>
            <w:r w:rsidRPr="00DD52DE">
              <w:rPr>
                <w:rFonts w:eastAsia="Times New Roman"/>
                <w:color w:val="0000CC"/>
              </w:rPr>
              <w:t>Dry biomass of cover crop (</w:t>
            </w:r>
            <w:r w:rsidRPr="00DD52DE">
              <w:rPr>
                <w:rFonts w:eastAsia="Times New Roman" w:hint="eastAsia"/>
                <w:color w:val="0000CC"/>
              </w:rPr>
              <w:t>return to soil as</w:t>
            </w:r>
            <w:r w:rsidRPr="00DD52DE">
              <w:rPr>
                <w:rFonts w:eastAsia="Times New Roman"/>
                <w:color w:val="0000CC"/>
              </w:rPr>
              <w:t xml:space="preserve"> </w:t>
            </w:r>
            <w:r w:rsidRPr="00DD52DE">
              <w:rPr>
                <w:rFonts w:eastAsia="Times New Roman" w:hint="eastAsia"/>
                <w:color w:val="0000CC"/>
              </w:rPr>
              <w:t xml:space="preserve">green </w:t>
            </w:r>
            <w:r w:rsidRPr="00DD52DE">
              <w:rPr>
                <w:rFonts w:eastAsia="Times New Roman"/>
                <w:color w:val="0000CC"/>
              </w:rPr>
              <w:t>manure)</w:t>
            </w:r>
          </w:p>
        </w:tc>
      </w:tr>
      <w:tr w:rsidR="00F6289B" w:rsidRPr="00DD52DE" w14:paraId="5139C5F5" w14:textId="77777777" w:rsidTr="00F6289B">
        <w:trPr>
          <w:trHeight w:val="300"/>
        </w:trPr>
        <w:tc>
          <w:tcPr>
            <w:tcW w:w="432" w:type="pct"/>
          </w:tcPr>
          <w:p w14:paraId="1E16C322" w14:textId="7C75F9F4" w:rsidR="00F6289B" w:rsidRPr="00DD52DE" w:rsidRDefault="00F6289B" w:rsidP="00373089">
            <w:pPr>
              <w:rPr>
                <w:bCs/>
                <w:color w:val="0000CC"/>
                <w:lang w:eastAsia="zh-CN"/>
              </w:rPr>
            </w:pPr>
            <w:r w:rsidRPr="00DD52DE">
              <w:rPr>
                <w:rFonts w:hint="eastAsia"/>
                <w:bCs/>
                <w:color w:val="0000CC"/>
                <w:lang w:eastAsia="zh-CN"/>
              </w:rPr>
              <w:t>42</w:t>
            </w:r>
          </w:p>
        </w:tc>
        <w:tc>
          <w:tcPr>
            <w:tcW w:w="1263" w:type="pct"/>
            <w:shd w:val="clear" w:color="auto" w:fill="auto"/>
            <w:noWrap/>
            <w:vAlign w:val="bottom"/>
            <w:hideMark/>
          </w:tcPr>
          <w:p w14:paraId="0E430FCD" w14:textId="1C63072B" w:rsidR="00F6289B" w:rsidRPr="00DD52DE" w:rsidRDefault="00F6289B" w:rsidP="00373089">
            <w:pPr>
              <w:rPr>
                <w:rFonts w:eastAsia="Times New Roman"/>
                <w:bCs/>
                <w:color w:val="0000CC"/>
              </w:rPr>
            </w:pPr>
            <w:proofErr w:type="spellStart"/>
            <w:r w:rsidRPr="00DD52DE">
              <w:rPr>
                <w:rFonts w:eastAsia="Times New Roman"/>
                <w:bCs/>
                <w:color w:val="0000CC"/>
              </w:rPr>
              <w:t>CNOfCoverCrop</w:t>
            </w:r>
            <w:proofErr w:type="spellEnd"/>
          </w:p>
        </w:tc>
        <w:tc>
          <w:tcPr>
            <w:tcW w:w="3305" w:type="pct"/>
            <w:shd w:val="clear" w:color="auto" w:fill="auto"/>
            <w:noWrap/>
            <w:vAlign w:val="bottom"/>
            <w:hideMark/>
          </w:tcPr>
          <w:p w14:paraId="3DC1DCA0" w14:textId="77777777" w:rsidR="00F6289B" w:rsidRPr="00DD52DE" w:rsidRDefault="00F6289B" w:rsidP="00373089">
            <w:pPr>
              <w:rPr>
                <w:rFonts w:eastAsia="Times New Roman"/>
                <w:color w:val="0000CC"/>
              </w:rPr>
            </w:pPr>
            <w:r w:rsidRPr="00DD52DE">
              <w:rPr>
                <w:rFonts w:eastAsia="Times New Roman"/>
                <w:color w:val="0000CC"/>
              </w:rPr>
              <w:t xml:space="preserve">Carbon to nitrogen ratio </w:t>
            </w:r>
            <w:r w:rsidRPr="00DD52DE">
              <w:rPr>
                <w:rFonts w:eastAsia="Times New Roman" w:hint="eastAsia"/>
                <w:color w:val="0000CC"/>
              </w:rPr>
              <w:t>of</w:t>
            </w:r>
            <w:r w:rsidRPr="00DD52DE">
              <w:rPr>
                <w:rFonts w:eastAsia="Times New Roman"/>
                <w:color w:val="0000CC"/>
              </w:rPr>
              <w:t xml:space="preserve"> the cover crop dry biomass (determine quality</w:t>
            </w:r>
            <w:r w:rsidRPr="00DD52DE">
              <w:rPr>
                <w:rFonts w:eastAsia="Times New Roman" w:hint="eastAsia"/>
                <w:color w:val="0000CC"/>
              </w:rPr>
              <w:t xml:space="preserve"> of green manure</w:t>
            </w:r>
            <w:r w:rsidRPr="00DD52DE">
              <w:rPr>
                <w:rFonts w:eastAsia="Times New Roman"/>
                <w:color w:val="0000CC"/>
              </w:rPr>
              <w:t>)</w:t>
            </w:r>
          </w:p>
        </w:tc>
      </w:tr>
      <w:tr w:rsidR="00F6289B" w:rsidRPr="00DD52DE" w14:paraId="5EB503A5" w14:textId="77777777" w:rsidTr="00F6289B">
        <w:trPr>
          <w:trHeight w:val="300"/>
        </w:trPr>
        <w:tc>
          <w:tcPr>
            <w:tcW w:w="432" w:type="pct"/>
          </w:tcPr>
          <w:p w14:paraId="7F2B55BA" w14:textId="550311C1" w:rsidR="00F6289B" w:rsidRPr="00DD52DE" w:rsidRDefault="00F6289B" w:rsidP="00373089">
            <w:pPr>
              <w:rPr>
                <w:bCs/>
                <w:color w:val="0000CC"/>
                <w:lang w:eastAsia="zh-CN"/>
              </w:rPr>
            </w:pPr>
            <w:r w:rsidRPr="00DD52DE">
              <w:rPr>
                <w:rFonts w:hint="eastAsia"/>
                <w:bCs/>
                <w:color w:val="0000CC"/>
                <w:lang w:eastAsia="zh-CN"/>
              </w:rPr>
              <w:t>43</w:t>
            </w:r>
          </w:p>
        </w:tc>
        <w:tc>
          <w:tcPr>
            <w:tcW w:w="1263" w:type="pct"/>
            <w:shd w:val="clear" w:color="auto" w:fill="auto"/>
            <w:noWrap/>
            <w:vAlign w:val="bottom"/>
            <w:hideMark/>
          </w:tcPr>
          <w:p w14:paraId="306C2E0F" w14:textId="6A489FE7" w:rsidR="00F6289B" w:rsidRPr="00DD52DE" w:rsidRDefault="00F6289B" w:rsidP="00373089">
            <w:pPr>
              <w:rPr>
                <w:rFonts w:eastAsia="Times New Roman"/>
                <w:bCs/>
                <w:color w:val="0000CC"/>
              </w:rPr>
            </w:pPr>
            <w:proofErr w:type="spellStart"/>
            <w:r w:rsidRPr="00DD52DE">
              <w:rPr>
                <w:rFonts w:eastAsia="Times New Roman"/>
                <w:bCs/>
                <w:color w:val="0000CC"/>
              </w:rPr>
              <w:t>CCTermination</w:t>
            </w:r>
            <w:proofErr w:type="spellEnd"/>
          </w:p>
        </w:tc>
        <w:tc>
          <w:tcPr>
            <w:tcW w:w="3305" w:type="pct"/>
            <w:shd w:val="clear" w:color="auto" w:fill="auto"/>
            <w:noWrap/>
            <w:vAlign w:val="bottom"/>
            <w:hideMark/>
          </w:tcPr>
          <w:p w14:paraId="412FB810" w14:textId="77777777" w:rsidR="00F6289B" w:rsidRPr="00DD52DE" w:rsidRDefault="00F6289B" w:rsidP="00373089">
            <w:pPr>
              <w:rPr>
                <w:rFonts w:eastAsia="Times New Roman"/>
                <w:color w:val="0000CC"/>
              </w:rPr>
            </w:pPr>
            <w:r w:rsidRPr="00DD52DE">
              <w:rPr>
                <w:rFonts w:eastAsia="Times New Roman"/>
                <w:color w:val="0000CC"/>
              </w:rPr>
              <w:t>Method of killing cover crop</w:t>
            </w:r>
          </w:p>
        </w:tc>
      </w:tr>
      <w:tr w:rsidR="00F6289B" w:rsidRPr="00DD52DE" w14:paraId="0C3E83BA" w14:textId="77777777" w:rsidTr="00F6289B">
        <w:trPr>
          <w:trHeight w:val="300"/>
        </w:trPr>
        <w:tc>
          <w:tcPr>
            <w:tcW w:w="432" w:type="pct"/>
          </w:tcPr>
          <w:p w14:paraId="4CE9D1D5" w14:textId="71CD0C93" w:rsidR="00F6289B" w:rsidRPr="00DD52DE" w:rsidRDefault="00F6289B" w:rsidP="00373089">
            <w:pPr>
              <w:rPr>
                <w:bCs/>
                <w:color w:val="0000CC"/>
                <w:lang w:eastAsia="zh-CN"/>
              </w:rPr>
            </w:pPr>
            <w:r w:rsidRPr="00DD52DE">
              <w:rPr>
                <w:rFonts w:hint="eastAsia"/>
                <w:bCs/>
                <w:color w:val="0000CC"/>
                <w:lang w:eastAsia="zh-CN"/>
              </w:rPr>
              <w:t>44</w:t>
            </w:r>
          </w:p>
        </w:tc>
        <w:tc>
          <w:tcPr>
            <w:tcW w:w="1263" w:type="pct"/>
            <w:shd w:val="clear" w:color="auto" w:fill="auto"/>
            <w:noWrap/>
            <w:vAlign w:val="bottom"/>
            <w:hideMark/>
          </w:tcPr>
          <w:p w14:paraId="6159B5DE" w14:textId="3C84C797" w:rsidR="00F6289B" w:rsidRPr="00DD52DE" w:rsidRDefault="00F6289B" w:rsidP="00373089">
            <w:pPr>
              <w:rPr>
                <w:rFonts w:eastAsia="Times New Roman"/>
                <w:bCs/>
                <w:color w:val="0000CC"/>
              </w:rPr>
            </w:pPr>
            <w:proofErr w:type="spellStart"/>
            <w:r w:rsidRPr="00DD52DE">
              <w:rPr>
                <w:rFonts w:eastAsia="Times New Roman"/>
                <w:bCs/>
                <w:color w:val="0000CC"/>
              </w:rPr>
              <w:t>Conservation_Type</w:t>
            </w:r>
            <w:proofErr w:type="spellEnd"/>
          </w:p>
        </w:tc>
        <w:tc>
          <w:tcPr>
            <w:tcW w:w="3305" w:type="pct"/>
            <w:shd w:val="clear" w:color="auto" w:fill="auto"/>
            <w:noWrap/>
            <w:vAlign w:val="bottom"/>
            <w:hideMark/>
          </w:tcPr>
          <w:p w14:paraId="49A2F930" w14:textId="77777777" w:rsidR="00F6289B" w:rsidRPr="00DD52DE" w:rsidRDefault="00F6289B" w:rsidP="00373089">
            <w:pPr>
              <w:rPr>
                <w:rFonts w:eastAsia="Times New Roman"/>
                <w:color w:val="0000CC"/>
              </w:rPr>
            </w:pPr>
            <w:r w:rsidRPr="00DD52DE">
              <w:rPr>
                <w:rFonts w:eastAsia="Times New Roman"/>
                <w:color w:val="0000CC"/>
              </w:rPr>
              <w:t xml:space="preserve">Including cover crop(CC), No-tillage(NT), organic farm(OGF), </w:t>
            </w:r>
            <w:r w:rsidRPr="00DD52DE">
              <w:rPr>
                <w:rFonts w:eastAsia="Times New Roman" w:hint="eastAsia"/>
                <w:color w:val="0000CC"/>
              </w:rPr>
              <w:t xml:space="preserve">Agro-forestry ecosystem (AFS), </w:t>
            </w:r>
            <w:r w:rsidRPr="00DD52DE">
              <w:rPr>
                <w:rFonts w:eastAsia="Times New Roman"/>
                <w:color w:val="0000CC"/>
              </w:rPr>
              <w:t>straw mulching etc.</w:t>
            </w:r>
          </w:p>
        </w:tc>
      </w:tr>
      <w:tr w:rsidR="00F6289B" w:rsidRPr="00DD52DE" w14:paraId="0DD89E51" w14:textId="77777777" w:rsidTr="00F6289B">
        <w:trPr>
          <w:trHeight w:val="300"/>
        </w:trPr>
        <w:tc>
          <w:tcPr>
            <w:tcW w:w="432" w:type="pct"/>
          </w:tcPr>
          <w:p w14:paraId="12B231EC" w14:textId="62686015" w:rsidR="00F6289B" w:rsidRPr="00DD52DE" w:rsidRDefault="00F6289B" w:rsidP="00373089">
            <w:pPr>
              <w:rPr>
                <w:bCs/>
                <w:color w:val="0000CC"/>
                <w:lang w:eastAsia="zh-CN"/>
              </w:rPr>
            </w:pPr>
            <w:r w:rsidRPr="00DD52DE">
              <w:rPr>
                <w:rFonts w:hint="eastAsia"/>
                <w:bCs/>
                <w:color w:val="0000CC"/>
                <w:lang w:eastAsia="zh-CN"/>
              </w:rPr>
              <w:t>45</w:t>
            </w:r>
          </w:p>
        </w:tc>
        <w:tc>
          <w:tcPr>
            <w:tcW w:w="1263" w:type="pct"/>
            <w:shd w:val="clear" w:color="auto" w:fill="auto"/>
            <w:noWrap/>
            <w:vAlign w:val="bottom"/>
            <w:hideMark/>
          </w:tcPr>
          <w:p w14:paraId="55502F84" w14:textId="4123BA63" w:rsidR="00F6289B" w:rsidRPr="00DD52DE" w:rsidRDefault="00F6289B" w:rsidP="00373089">
            <w:pPr>
              <w:rPr>
                <w:rFonts w:eastAsia="Times New Roman"/>
                <w:bCs/>
                <w:color w:val="0000CC"/>
              </w:rPr>
            </w:pPr>
            <w:proofErr w:type="spellStart"/>
            <w:r w:rsidRPr="00DD52DE">
              <w:rPr>
                <w:rFonts w:eastAsia="Times New Roman"/>
                <w:bCs/>
                <w:color w:val="0000CC"/>
              </w:rPr>
              <w:t>Conservation_D</w:t>
            </w:r>
            <w:r w:rsidRPr="00DD52DE">
              <w:rPr>
                <w:rFonts w:eastAsia="Times New Roman" w:hint="eastAsia"/>
                <w:bCs/>
                <w:color w:val="0000CC"/>
              </w:rPr>
              <w:t>e</w:t>
            </w:r>
            <w:r w:rsidRPr="00DD52DE">
              <w:rPr>
                <w:rFonts w:eastAsia="Times New Roman"/>
                <w:bCs/>
                <w:color w:val="0000CC"/>
              </w:rPr>
              <w:t>scription</w:t>
            </w:r>
            <w:proofErr w:type="spellEnd"/>
          </w:p>
        </w:tc>
        <w:tc>
          <w:tcPr>
            <w:tcW w:w="3305" w:type="pct"/>
            <w:shd w:val="clear" w:color="auto" w:fill="auto"/>
            <w:noWrap/>
            <w:vAlign w:val="bottom"/>
            <w:hideMark/>
          </w:tcPr>
          <w:p w14:paraId="003BB698" w14:textId="77777777" w:rsidR="00F6289B" w:rsidRPr="00DD52DE" w:rsidRDefault="00F6289B" w:rsidP="00373089">
            <w:pPr>
              <w:rPr>
                <w:rFonts w:eastAsia="Times New Roman"/>
                <w:color w:val="0000CC"/>
              </w:rPr>
            </w:pPr>
            <w:r w:rsidRPr="00DD52DE">
              <w:rPr>
                <w:rFonts w:eastAsia="Times New Roman" w:hint="eastAsia"/>
                <w:color w:val="0000CC"/>
              </w:rPr>
              <w:t>More details or d</w:t>
            </w:r>
            <w:r w:rsidRPr="00DD52DE">
              <w:rPr>
                <w:rFonts w:eastAsia="Times New Roman"/>
                <w:color w:val="0000CC"/>
              </w:rPr>
              <w:t>escription</w:t>
            </w:r>
            <w:r w:rsidRPr="00DD52DE">
              <w:rPr>
                <w:rFonts w:eastAsia="Times New Roman" w:hint="eastAsia"/>
                <w:color w:val="0000CC"/>
              </w:rPr>
              <w:t>s</w:t>
            </w:r>
            <w:r w:rsidRPr="00DD52DE">
              <w:rPr>
                <w:rFonts w:eastAsia="Times New Roman"/>
                <w:color w:val="0000CC"/>
              </w:rPr>
              <w:t xml:space="preserve"> on conservation</w:t>
            </w:r>
            <w:r w:rsidRPr="00DD52DE">
              <w:rPr>
                <w:rFonts w:eastAsia="Times New Roman" w:hint="eastAsia"/>
                <w:color w:val="0000CC"/>
              </w:rPr>
              <w:t xml:space="preserve"> method of cropland</w:t>
            </w:r>
          </w:p>
        </w:tc>
      </w:tr>
      <w:tr w:rsidR="00F6289B" w:rsidRPr="00DD52DE" w14:paraId="7EEBF580" w14:textId="77777777" w:rsidTr="00F6289B">
        <w:trPr>
          <w:trHeight w:val="300"/>
        </w:trPr>
        <w:tc>
          <w:tcPr>
            <w:tcW w:w="432" w:type="pct"/>
          </w:tcPr>
          <w:p w14:paraId="6AC19CCB" w14:textId="593AE90F" w:rsidR="00F6289B" w:rsidRPr="00DD52DE" w:rsidRDefault="00F6289B" w:rsidP="00373089">
            <w:pPr>
              <w:rPr>
                <w:bCs/>
                <w:color w:val="0000CC"/>
                <w:lang w:eastAsia="zh-CN"/>
              </w:rPr>
            </w:pPr>
            <w:r w:rsidRPr="00DD52DE">
              <w:rPr>
                <w:rFonts w:hint="eastAsia"/>
                <w:bCs/>
                <w:color w:val="0000CC"/>
                <w:lang w:eastAsia="zh-CN"/>
              </w:rPr>
              <w:t>46</w:t>
            </w:r>
          </w:p>
        </w:tc>
        <w:tc>
          <w:tcPr>
            <w:tcW w:w="1263" w:type="pct"/>
            <w:shd w:val="clear" w:color="auto" w:fill="auto"/>
            <w:noWrap/>
            <w:vAlign w:val="bottom"/>
            <w:hideMark/>
          </w:tcPr>
          <w:p w14:paraId="4A3E4CA3" w14:textId="5931E8EC" w:rsidR="00F6289B" w:rsidRPr="00DD52DE" w:rsidRDefault="00F6289B" w:rsidP="00373089">
            <w:pPr>
              <w:rPr>
                <w:rFonts w:eastAsia="Times New Roman"/>
                <w:bCs/>
                <w:color w:val="0000CC"/>
              </w:rPr>
            </w:pPr>
            <w:r w:rsidRPr="00DD52DE">
              <w:rPr>
                <w:rFonts w:eastAsia="Times New Roman"/>
                <w:bCs/>
                <w:color w:val="0000CC"/>
              </w:rPr>
              <w:t>Others</w:t>
            </w:r>
          </w:p>
        </w:tc>
        <w:tc>
          <w:tcPr>
            <w:tcW w:w="3305" w:type="pct"/>
            <w:shd w:val="clear" w:color="auto" w:fill="auto"/>
            <w:noWrap/>
            <w:vAlign w:val="bottom"/>
            <w:hideMark/>
          </w:tcPr>
          <w:p w14:paraId="530EEECC" w14:textId="77777777" w:rsidR="00F6289B" w:rsidRPr="00DD52DE" w:rsidRDefault="00F6289B" w:rsidP="00373089">
            <w:pPr>
              <w:rPr>
                <w:rFonts w:eastAsia="Times New Roman"/>
                <w:color w:val="0000CC"/>
              </w:rPr>
            </w:pPr>
            <w:r w:rsidRPr="00DD52DE">
              <w:rPr>
                <w:rFonts w:eastAsia="Times New Roman"/>
                <w:color w:val="0000CC"/>
              </w:rPr>
              <w:t xml:space="preserve">Other meta information </w:t>
            </w:r>
            <w:r w:rsidRPr="00DD52DE">
              <w:rPr>
                <w:rFonts w:eastAsia="Times New Roman" w:hint="eastAsia"/>
                <w:color w:val="0000CC"/>
              </w:rPr>
              <w:t>about the publication</w:t>
            </w:r>
          </w:p>
        </w:tc>
      </w:tr>
    </w:tbl>
    <w:p w14:paraId="6DB40B4F" w14:textId="77777777" w:rsidR="002A6F82" w:rsidRDefault="002A6F82" w:rsidP="00D2538E">
      <w:pPr>
        <w:tabs>
          <w:tab w:val="right" w:pos="9360"/>
        </w:tabs>
        <w:spacing w:after="160" w:line="259" w:lineRule="auto"/>
        <w:rPr>
          <w:b/>
          <w:color w:val="0208EE"/>
          <w:lang w:eastAsia="zh-CN"/>
        </w:rPr>
      </w:pPr>
      <w:proofErr w:type="gramStart"/>
      <w:r w:rsidRPr="0023434C">
        <w:rPr>
          <w:rFonts w:hint="eastAsia"/>
          <w:b/>
          <w:color w:val="0208EE"/>
        </w:rPr>
        <w:t>Table 1.</w:t>
      </w:r>
      <w:proofErr w:type="gramEnd"/>
      <w:r w:rsidRPr="0023434C">
        <w:rPr>
          <w:rFonts w:hint="eastAsia"/>
          <w:b/>
          <w:color w:val="0208EE"/>
        </w:rPr>
        <w:t xml:space="preserve"> </w:t>
      </w:r>
      <w:proofErr w:type="gramStart"/>
      <w:r w:rsidRPr="0023434C">
        <w:rPr>
          <w:rFonts w:hint="eastAsia"/>
          <w:b/>
          <w:color w:val="0208EE"/>
          <w:lang w:eastAsia="zh-CN"/>
        </w:rPr>
        <w:t>Description and attributes of b</w:t>
      </w:r>
      <w:r w:rsidRPr="0023434C">
        <w:rPr>
          <w:b/>
          <w:color w:val="0208EE"/>
        </w:rPr>
        <w:t>ackground</w:t>
      </w:r>
      <w:r w:rsidRPr="0023434C">
        <w:rPr>
          <w:rFonts w:hint="eastAsia"/>
          <w:b/>
          <w:color w:val="0208EE"/>
        </w:rPr>
        <w:t xml:space="preserve"> </w:t>
      </w:r>
      <w:r w:rsidRPr="0023434C">
        <w:rPr>
          <w:rFonts w:hint="eastAsia"/>
          <w:b/>
          <w:color w:val="0208EE"/>
          <w:lang w:eastAsia="zh-CN"/>
        </w:rPr>
        <w:t xml:space="preserve">information in the </w:t>
      </w:r>
      <w:proofErr w:type="spellStart"/>
      <w:r w:rsidRPr="0023434C">
        <w:rPr>
          <w:rFonts w:hint="eastAsia"/>
          <w:b/>
          <w:color w:val="0208EE"/>
          <w:lang w:eastAsia="zh-CN"/>
        </w:rPr>
        <w:t>SoilHealthDB</w:t>
      </w:r>
      <w:proofErr w:type="spellEnd"/>
      <w:r w:rsidRPr="0023434C">
        <w:rPr>
          <w:rFonts w:hint="eastAsia"/>
          <w:b/>
          <w:color w:val="0208EE"/>
        </w:rPr>
        <w:t>.</w:t>
      </w:r>
      <w:proofErr w:type="gramEnd"/>
    </w:p>
    <w:p w14:paraId="19591623" w14:textId="77777777" w:rsidR="002A6F82" w:rsidRDefault="002A6F82" w:rsidP="00D2538E">
      <w:pPr>
        <w:tabs>
          <w:tab w:val="right" w:pos="9360"/>
        </w:tabs>
        <w:spacing w:after="160" w:line="259" w:lineRule="auto"/>
        <w:rPr>
          <w:b/>
          <w:color w:val="0208EE"/>
          <w:lang w:eastAsia="zh-CN"/>
        </w:rPr>
      </w:pPr>
    </w:p>
    <w:p w14:paraId="09B2EE65" w14:textId="77777777" w:rsidR="002A6F82" w:rsidRDefault="002A6F82" w:rsidP="00D2538E">
      <w:pPr>
        <w:tabs>
          <w:tab w:val="right" w:pos="9360"/>
        </w:tabs>
        <w:spacing w:after="160" w:line="259" w:lineRule="auto"/>
        <w:rPr>
          <w:b/>
          <w:color w:val="0208EE"/>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1366"/>
        <w:gridCol w:w="3134"/>
        <w:gridCol w:w="3470"/>
      </w:tblGrid>
      <w:tr w:rsidR="00D2538E" w:rsidRPr="00DD52DE" w14:paraId="5597A9E2" w14:textId="77777777" w:rsidTr="002A6F82">
        <w:trPr>
          <w:trHeight w:val="521"/>
        </w:trPr>
        <w:tc>
          <w:tcPr>
            <w:tcW w:w="339" w:type="pct"/>
            <w:shd w:val="clear" w:color="auto" w:fill="auto"/>
            <w:noWrap/>
            <w:vAlign w:val="bottom"/>
          </w:tcPr>
          <w:p w14:paraId="59EF48C1" w14:textId="77777777" w:rsidR="00D2538E" w:rsidRPr="00DD52DE" w:rsidRDefault="00D2538E" w:rsidP="00373089">
            <w:pPr>
              <w:rPr>
                <w:rFonts w:eastAsia="Times New Roman"/>
                <w:b/>
                <w:color w:val="0000CC"/>
              </w:rPr>
            </w:pPr>
            <w:r w:rsidRPr="00DD52DE">
              <w:rPr>
                <w:rFonts w:eastAsia="Times New Roman"/>
                <w:b/>
                <w:color w:val="0000CC"/>
              </w:rPr>
              <w:lastRenderedPageBreak/>
              <w:t>ID</w:t>
            </w:r>
          </w:p>
        </w:tc>
        <w:tc>
          <w:tcPr>
            <w:tcW w:w="799" w:type="pct"/>
            <w:shd w:val="clear" w:color="auto" w:fill="auto"/>
            <w:noWrap/>
            <w:vAlign w:val="bottom"/>
          </w:tcPr>
          <w:p w14:paraId="4BC6F119" w14:textId="77777777" w:rsidR="00D2538E" w:rsidRPr="00DD52DE" w:rsidRDefault="00D2538E" w:rsidP="00373089">
            <w:pPr>
              <w:rPr>
                <w:rFonts w:eastAsia="Times New Roman"/>
                <w:b/>
                <w:bCs/>
                <w:color w:val="0000CC"/>
              </w:rPr>
            </w:pPr>
            <w:r w:rsidRPr="00DD52DE">
              <w:rPr>
                <w:rFonts w:eastAsia="Times New Roman" w:hint="eastAsia"/>
                <w:b/>
                <w:bCs/>
                <w:color w:val="0000CC"/>
              </w:rPr>
              <w:t>Indicator</w:t>
            </w:r>
          </w:p>
        </w:tc>
        <w:tc>
          <w:tcPr>
            <w:tcW w:w="1833" w:type="pct"/>
            <w:shd w:val="clear" w:color="auto" w:fill="auto"/>
            <w:noWrap/>
            <w:vAlign w:val="bottom"/>
          </w:tcPr>
          <w:p w14:paraId="2A1C35E2" w14:textId="2BAEC87C" w:rsidR="00D2538E" w:rsidRPr="00DD52DE" w:rsidRDefault="00FF5282" w:rsidP="00373089">
            <w:pPr>
              <w:rPr>
                <w:b/>
                <w:color w:val="0000CC"/>
                <w:lang w:eastAsia="zh-CN"/>
              </w:rPr>
            </w:pPr>
            <w:r w:rsidRPr="00DD52DE">
              <w:rPr>
                <w:rFonts w:hint="eastAsia"/>
                <w:b/>
                <w:color w:val="0000CC"/>
                <w:lang w:eastAsia="zh-CN"/>
              </w:rPr>
              <w:t>Description</w:t>
            </w:r>
          </w:p>
        </w:tc>
        <w:tc>
          <w:tcPr>
            <w:tcW w:w="2029" w:type="pct"/>
            <w:shd w:val="clear" w:color="auto" w:fill="auto"/>
            <w:noWrap/>
            <w:vAlign w:val="bottom"/>
          </w:tcPr>
          <w:p w14:paraId="174BE4DD" w14:textId="77777777" w:rsidR="00D2538E" w:rsidRPr="00DD52DE" w:rsidRDefault="00D2538E" w:rsidP="00373089">
            <w:pPr>
              <w:rPr>
                <w:rFonts w:eastAsia="Times New Roman"/>
                <w:b/>
                <w:color w:val="0000CC"/>
              </w:rPr>
            </w:pPr>
            <w:r w:rsidRPr="00DD52DE">
              <w:rPr>
                <w:rFonts w:eastAsia="Times New Roman" w:hint="eastAsia"/>
                <w:b/>
                <w:color w:val="0000CC"/>
              </w:rPr>
              <w:t>Comments</w:t>
            </w:r>
          </w:p>
        </w:tc>
      </w:tr>
      <w:tr w:rsidR="00D2538E" w:rsidRPr="00DD52DE" w14:paraId="33FDFE63" w14:textId="77777777" w:rsidTr="002A6F82">
        <w:trPr>
          <w:trHeight w:val="300"/>
        </w:trPr>
        <w:tc>
          <w:tcPr>
            <w:tcW w:w="339" w:type="pct"/>
            <w:shd w:val="clear" w:color="auto" w:fill="auto"/>
            <w:noWrap/>
            <w:vAlign w:val="bottom"/>
            <w:hideMark/>
          </w:tcPr>
          <w:p w14:paraId="365D1466" w14:textId="77777777" w:rsidR="00D2538E" w:rsidRPr="00DD52DE" w:rsidRDefault="00D2538E" w:rsidP="00373089">
            <w:pPr>
              <w:rPr>
                <w:rFonts w:eastAsia="Times New Roman"/>
                <w:color w:val="0000CC"/>
              </w:rPr>
            </w:pPr>
            <w:r w:rsidRPr="00DD52DE">
              <w:rPr>
                <w:rFonts w:eastAsia="Times New Roman"/>
                <w:color w:val="0000CC"/>
              </w:rPr>
              <w:t>1</w:t>
            </w:r>
          </w:p>
        </w:tc>
        <w:tc>
          <w:tcPr>
            <w:tcW w:w="799" w:type="pct"/>
            <w:shd w:val="clear" w:color="auto" w:fill="auto"/>
            <w:noWrap/>
            <w:vAlign w:val="bottom"/>
            <w:hideMark/>
          </w:tcPr>
          <w:p w14:paraId="2BE469F8" w14:textId="77777777" w:rsidR="00D2538E" w:rsidRPr="00DD52DE" w:rsidRDefault="00D2538E" w:rsidP="00373089">
            <w:pPr>
              <w:rPr>
                <w:rFonts w:eastAsia="Times New Roman"/>
                <w:bCs/>
                <w:color w:val="0000CC"/>
              </w:rPr>
            </w:pPr>
            <w:r w:rsidRPr="00DD52DE">
              <w:rPr>
                <w:rFonts w:eastAsia="Times New Roman"/>
                <w:bCs/>
                <w:color w:val="0000CC"/>
              </w:rPr>
              <w:t>Biomass</w:t>
            </w:r>
          </w:p>
        </w:tc>
        <w:tc>
          <w:tcPr>
            <w:tcW w:w="1833" w:type="pct"/>
            <w:shd w:val="clear" w:color="auto" w:fill="auto"/>
            <w:noWrap/>
            <w:vAlign w:val="bottom"/>
            <w:hideMark/>
          </w:tcPr>
          <w:p w14:paraId="74C20B8F" w14:textId="77777777" w:rsidR="00D2538E" w:rsidRPr="00DD52DE" w:rsidRDefault="00D2538E" w:rsidP="00373089">
            <w:pPr>
              <w:rPr>
                <w:rFonts w:eastAsia="Times New Roman"/>
                <w:color w:val="0000CC"/>
              </w:rPr>
            </w:pPr>
            <w:r w:rsidRPr="00DD52DE">
              <w:rPr>
                <w:rFonts w:eastAsia="Times New Roman"/>
                <w:color w:val="0000CC"/>
              </w:rPr>
              <w:t>Biomass of ca</w:t>
            </w:r>
            <w:r w:rsidRPr="00DD52DE">
              <w:rPr>
                <w:rFonts w:eastAsia="Times New Roman" w:hint="eastAsia"/>
                <w:color w:val="0000CC"/>
              </w:rPr>
              <w:t>s</w:t>
            </w:r>
            <w:r w:rsidRPr="00DD52DE">
              <w:rPr>
                <w:rFonts w:eastAsia="Times New Roman"/>
                <w:color w:val="0000CC"/>
              </w:rPr>
              <w:t xml:space="preserve">h crop </w:t>
            </w:r>
            <w:r w:rsidRPr="00DD52DE">
              <w:rPr>
                <w:rFonts w:eastAsia="Times New Roman" w:hint="eastAsia"/>
                <w:color w:val="0000CC"/>
              </w:rPr>
              <w:t>except for</w:t>
            </w:r>
            <w:r w:rsidRPr="00DD52DE">
              <w:rPr>
                <w:rFonts w:eastAsia="Times New Roman"/>
                <w:color w:val="0000CC"/>
              </w:rPr>
              <w:t xml:space="preserve"> yield (</w:t>
            </w:r>
            <w:r w:rsidRPr="00DD52DE">
              <w:rPr>
                <w:rFonts w:eastAsia="Times New Roman" w:hint="eastAsia"/>
                <w:color w:val="0000CC"/>
              </w:rPr>
              <w:t>e.g.,</w:t>
            </w:r>
            <w:r w:rsidRPr="00DD52DE">
              <w:rPr>
                <w:rFonts w:eastAsia="Times New Roman"/>
                <w:color w:val="0000CC"/>
              </w:rPr>
              <w:t xml:space="preserve"> stem, leave, root) </w:t>
            </w:r>
          </w:p>
        </w:tc>
        <w:tc>
          <w:tcPr>
            <w:tcW w:w="2029" w:type="pct"/>
            <w:shd w:val="clear" w:color="auto" w:fill="auto"/>
            <w:noWrap/>
            <w:vAlign w:val="bottom"/>
            <w:hideMark/>
          </w:tcPr>
          <w:p w14:paraId="53425D31" w14:textId="77777777" w:rsidR="00D2538E" w:rsidRPr="00DD52DE" w:rsidRDefault="00D2538E" w:rsidP="00373089">
            <w:pPr>
              <w:rPr>
                <w:rFonts w:eastAsia="Times New Roman"/>
                <w:color w:val="0000CC"/>
              </w:rPr>
            </w:pPr>
            <w:r w:rsidRPr="00DD52DE">
              <w:rPr>
                <w:rFonts w:eastAsia="Times New Roman"/>
                <w:color w:val="0000CC"/>
              </w:rPr>
              <w:t>Unit varied,</w:t>
            </w:r>
            <w:r w:rsidRPr="00DD52DE">
              <w:rPr>
                <w:rFonts w:eastAsia="Times New Roman" w:hint="eastAsia"/>
                <w:color w:val="0000CC"/>
              </w:rPr>
              <w:t xml:space="preserve"> </w:t>
            </w:r>
            <w:r w:rsidRPr="00DD52DE">
              <w:rPr>
                <w:rFonts w:eastAsia="Times New Roman"/>
                <w:color w:val="0000CC"/>
              </w:rPr>
              <w:t xml:space="preserve">unit is kg/hm2 if without explanation </w:t>
            </w:r>
          </w:p>
        </w:tc>
      </w:tr>
      <w:tr w:rsidR="00D2538E" w:rsidRPr="00DD52DE" w14:paraId="26FE8028" w14:textId="77777777" w:rsidTr="002A6F82">
        <w:trPr>
          <w:trHeight w:val="300"/>
        </w:trPr>
        <w:tc>
          <w:tcPr>
            <w:tcW w:w="339" w:type="pct"/>
            <w:shd w:val="clear" w:color="auto" w:fill="auto"/>
            <w:noWrap/>
            <w:vAlign w:val="bottom"/>
            <w:hideMark/>
          </w:tcPr>
          <w:p w14:paraId="3214F0C9" w14:textId="77777777" w:rsidR="00D2538E" w:rsidRPr="00DD52DE" w:rsidRDefault="00D2538E" w:rsidP="00373089">
            <w:pPr>
              <w:rPr>
                <w:rFonts w:eastAsia="Times New Roman"/>
                <w:color w:val="0000CC"/>
              </w:rPr>
            </w:pPr>
            <w:r w:rsidRPr="00DD52DE">
              <w:rPr>
                <w:rFonts w:eastAsia="Times New Roman"/>
                <w:color w:val="0000CC"/>
              </w:rPr>
              <w:t>2</w:t>
            </w:r>
          </w:p>
        </w:tc>
        <w:tc>
          <w:tcPr>
            <w:tcW w:w="799" w:type="pct"/>
            <w:shd w:val="clear" w:color="auto" w:fill="auto"/>
            <w:noWrap/>
            <w:vAlign w:val="bottom"/>
            <w:hideMark/>
          </w:tcPr>
          <w:p w14:paraId="68661A2C" w14:textId="77777777" w:rsidR="00D2538E" w:rsidRPr="00DD52DE" w:rsidRDefault="00D2538E" w:rsidP="00373089">
            <w:pPr>
              <w:rPr>
                <w:rFonts w:eastAsia="Times New Roman"/>
                <w:bCs/>
                <w:color w:val="0000CC"/>
              </w:rPr>
            </w:pPr>
            <w:r w:rsidRPr="00DD52DE">
              <w:rPr>
                <w:rFonts w:eastAsia="Times New Roman" w:hint="eastAsia"/>
                <w:bCs/>
                <w:color w:val="0000CC"/>
              </w:rPr>
              <w:t>Y</w:t>
            </w:r>
            <w:r w:rsidRPr="00DD52DE">
              <w:rPr>
                <w:rFonts w:eastAsia="Times New Roman"/>
                <w:bCs/>
                <w:color w:val="0000CC"/>
              </w:rPr>
              <w:t>ield</w:t>
            </w:r>
          </w:p>
        </w:tc>
        <w:tc>
          <w:tcPr>
            <w:tcW w:w="1833" w:type="pct"/>
            <w:shd w:val="clear" w:color="auto" w:fill="auto"/>
            <w:noWrap/>
            <w:vAlign w:val="bottom"/>
            <w:hideMark/>
          </w:tcPr>
          <w:p w14:paraId="3006EAF1" w14:textId="77777777" w:rsidR="00D2538E" w:rsidRPr="00DD52DE" w:rsidRDefault="00D2538E" w:rsidP="00373089">
            <w:pPr>
              <w:rPr>
                <w:color w:val="0000CC"/>
              </w:rPr>
            </w:pPr>
            <w:r w:rsidRPr="00DD52DE">
              <w:rPr>
                <w:rFonts w:eastAsia="Times New Roman"/>
                <w:color w:val="0000CC"/>
              </w:rPr>
              <w:t>Yield of grain(cash) crop</w:t>
            </w:r>
          </w:p>
        </w:tc>
        <w:tc>
          <w:tcPr>
            <w:tcW w:w="2029" w:type="pct"/>
            <w:shd w:val="clear" w:color="auto" w:fill="auto"/>
            <w:noWrap/>
            <w:vAlign w:val="bottom"/>
            <w:hideMark/>
          </w:tcPr>
          <w:p w14:paraId="146FFB0B" w14:textId="77777777" w:rsidR="00D2538E" w:rsidRPr="00DD52DE" w:rsidRDefault="00D2538E" w:rsidP="00373089">
            <w:pPr>
              <w:rPr>
                <w:rFonts w:eastAsia="Times New Roman"/>
                <w:color w:val="0000CC"/>
              </w:rPr>
            </w:pPr>
            <w:r w:rsidRPr="00DD52DE">
              <w:rPr>
                <w:rFonts w:eastAsia="Times New Roman"/>
                <w:color w:val="0000CC"/>
              </w:rPr>
              <w:t xml:space="preserve">Unit: kg/hm2 if without explanation </w:t>
            </w:r>
          </w:p>
        </w:tc>
      </w:tr>
      <w:tr w:rsidR="00D2538E" w:rsidRPr="00DD52DE" w14:paraId="7A202668" w14:textId="77777777" w:rsidTr="002A6F82">
        <w:trPr>
          <w:trHeight w:val="300"/>
        </w:trPr>
        <w:tc>
          <w:tcPr>
            <w:tcW w:w="339" w:type="pct"/>
            <w:shd w:val="clear" w:color="auto" w:fill="auto"/>
            <w:noWrap/>
            <w:vAlign w:val="bottom"/>
            <w:hideMark/>
          </w:tcPr>
          <w:p w14:paraId="0C8749FD" w14:textId="77777777" w:rsidR="00D2538E" w:rsidRPr="00DD52DE" w:rsidRDefault="00D2538E" w:rsidP="00373089">
            <w:pPr>
              <w:rPr>
                <w:rFonts w:eastAsia="Times New Roman"/>
                <w:color w:val="0000CC"/>
              </w:rPr>
            </w:pPr>
            <w:r w:rsidRPr="00DD52DE">
              <w:rPr>
                <w:rFonts w:eastAsia="Times New Roman"/>
                <w:color w:val="0000CC"/>
              </w:rPr>
              <w:t>3</w:t>
            </w:r>
          </w:p>
        </w:tc>
        <w:tc>
          <w:tcPr>
            <w:tcW w:w="799" w:type="pct"/>
            <w:shd w:val="clear" w:color="auto" w:fill="auto"/>
            <w:noWrap/>
            <w:vAlign w:val="bottom"/>
            <w:hideMark/>
          </w:tcPr>
          <w:p w14:paraId="3D2E1F04" w14:textId="77777777" w:rsidR="00D2538E" w:rsidRPr="00DD52DE" w:rsidRDefault="00D2538E" w:rsidP="00373089">
            <w:pPr>
              <w:rPr>
                <w:rFonts w:eastAsia="Times New Roman"/>
                <w:bCs/>
                <w:color w:val="0000CC"/>
              </w:rPr>
            </w:pPr>
            <w:r w:rsidRPr="00DD52DE">
              <w:rPr>
                <w:rFonts w:eastAsia="Times New Roman"/>
                <w:bCs/>
                <w:color w:val="0000CC"/>
              </w:rPr>
              <w:t>BD</w:t>
            </w:r>
          </w:p>
        </w:tc>
        <w:tc>
          <w:tcPr>
            <w:tcW w:w="1833" w:type="pct"/>
            <w:shd w:val="clear" w:color="auto" w:fill="auto"/>
            <w:noWrap/>
            <w:vAlign w:val="bottom"/>
            <w:hideMark/>
          </w:tcPr>
          <w:p w14:paraId="2D68A775" w14:textId="77777777" w:rsidR="00D2538E" w:rsidRPr="00DD52DE" w:rsidRDefault="00D2538E" w:rsidP="00373089">
            <w:pPr>
              <w:rPr>
                <w:rFonts w:eastAsia="Times New Roman"/>
                <w:color w:val="0000CC"/>
              </w:rPr>
            </w:pPr>
            <w:r w:rsidRPr="00DD52DE">
              <w:rPr>
                <w:rFonts w:eastAsia="Times New Roman"/>
                <w:color w:val="0000CC"/>
              </w:rPr>
              <w:t>S</w:t>
            </w:r>
            <w:r w:rsidRPr="00DD52DE">
              <w:rPr>
                <w:rFonts w:eastAsia="Times New Roman" w:hint="eastAsia"/>
                <w:color w:val="0000CC"/>
              </w:rPr>
              <w:t xml:space="preserve">oil </w:t>
            </w:r>
            <w:r w:rsidRPr="00DD52DE">
              <w:rPr>
                <w:rFonts w:eastAsia="Times New Roman"/>
                <w:color w:val="0000CC"/>
              </w:rPr>
              <w:t xml:space="preserve">Bulk density </w:t>
            </w:r>
          </w:p>
        </w:tc>
        <w:tc>
          <w:tcPr>
            <w:tcW w:w="2029" w:type="pct"/>
            <w:shd w:val="clear" w:color="auto" w:fill="auto"/>
            <w:noWrap/>
            <w:vAlign w:val="bottom"/>
            <w:hideMark/>
          </w:tcPr>
          <w:p w14:paraId="22ED0687" w14:textId="77777777" w:rsidR="00D2538E" w:rsidRPr="00DD52DE" w:rsidRDefault="00D2538E" w:rsidP="00373089">
            <w:pPr>
              <w:rPr>
                <w:rFonts w:eastAsia="Times New Roman"/>
                <w:color w:val="0000CC"/>
              </w:rPr>
            </w:pPr>
            <w:r w:rsidRPr="00DD52DE">
              <w:rPr>
                <w:rFonts w:eastAsia="Times New Roman"/>
                <w:color w:val="0000CC"/>
              </w:rPr>
              <w:t>Always g/cm3</w:t>
            </w:r>
          </w:p>
        </w:tc>
      </w:tr>
      <w:tr w:rsidR="00D2538E" w:rsidRPr="00DD52DE" w14:paraId="7E2887C8" w14:textId="77777777" w:rsidTr="002A6F82">
        <w:trPr>
          <w:trHeight w:val="300"/>
        </w:trPr>
        <w:tc>
          <w:tcPr>
            <w:tcW w:w="339" w:type="pct"/>
            <w:shd w:val="clear" w:color="auto" w:fill="auto"/>
            <w:noWrap/>
            <w:vAlign w:val="bottom"/>
            <w:hideMark/>
          </w:tcPr>
          <w:p w14:paraId="3E6E5AEB" w14:textId="77777777" w:rsidR="00D2538E" w:rsidRPr="00DD52DE" w:rsidRDefault="00D2538E" w:rsidP="00373089">
            <w:pPr>
              <w:rPr>
                <w:rFonts w:eastAsia="Times New Roman"/>
                <w:color w:val="0000CC"/>
              </w:rPr>
            </w:pPr>
            <w:r w:rsidRPr="00DD52DE">
              <w:rPr>
                <w:rFonts w:eastAsia="Times New Roman"/>
                <w:color w:val="0000CC"/>
              </w:rPr>
              <w:t>4</w:t>
            </w:r>
            <w:r w:rsidRPr="00DD52DE">
              <w:rPr>
                <w:rFonts w:eastAsia="Times New Roman" w:hint="eastAsia"/>
                <w:color w:val="0000CC"/>
              </w:rPr>
              <w:t>.1</w:t>
            </w:r>
          </w:p>
        </w:tc>
        <w:tc>
          <w:tcPr>
            <w:tcW w:w="799" w:type="pct"/>
            <w:shd w:val="clear" w:color="auto" w:fill="auto"/>
            <w:noWrap/>
            <w:vAlign w:val="bottom"/>
            <w:hideMark/>
          </w:tcPr>
          <w:p w14:paraId="2AA2BBDE" w14:textId="77777777" w:rsidR="00D2538E" w:rsidRPr="00DD52DE" w:rsidRDefault="00D2538E" w:rsidP="00373089">
            <w:pPr>
              <w:rPr>
                <w:bCs/>
                <w:color w:val="0000CC"/>
              </w:rPr>
            </w:pPr>
            <w:proofErr w:type="spellStart"/>
            <w:r w:rsidRPr="00DD52DE">
              <w:rPr>
                <w:rFonts w:eastAsia="Times New Roman"/>
                <w:bCs/>
                <w:color w:val="0000CC"/>
              </w:rPr>
              <w:t>OC</w:t>
            </w:r>
            <w:r w:rsidRPr="00DD52DE">
              <w:rPr>
                <w:rFonts w:eastAsia="Times New Roman" w:hint="eastAsia"/>
                <w:bCs/>
                <w:color w:val="0000CC"/>
              </w:rPr>
              <w:t>_Conc</w:t>
            </w:r>
            <w:proofErr w:type="spellEnd"/>
          </w:p>
        </w:tc>
        <w:tc>
          <w:tcPr>
            <w:tcW w:w="1833" w:type="pct"/>
            <w:shd w:val="clear" w:color="auto" w:fill="auto"/>
            <w:noWrap/>
            <w:vAlign w:val="bottom"/>
            <w:hideMark/>
          </w:tcPr>
          <w:p w14:paraId="400E0CF7" w14:textId="64388B51" w:rsidR="00D2538E" w:rsidRPr="00DD52DE" w:rsidRDefault="00D2538E" w:rsidP="00373089">
            <w:pPr>
              <w:rPr>
                <w:color w:val="0000CC"/>
              </w:rPr>
            </w:pPr>
            <w:r w:rsidRPr="00DD52DE">
              <w:rPr>
                <w:rFonts w:eastAsia="Times New Roman" w:hint="eastAsia"/>
                <w:color w:val="0000CC"/>
              </w:rPr>
              <w:t>Soil o</w:t>
            </w:r>
            <w:r w:rsidRPr="00DD52DE">
              <w:rPr>
                <w:rFonts w:eastAsia="Times New Roman"/>
                <w:color w:val="0000CC"/>
              </w:rPr>
              <w:t>rganic carbon</w:t>
            </w:r>
            <w:r w:rsidRPr="00DD52DE">
              <w:rPr>
                <w:rFonts w:eastAsia="Times New Roman" w:hint="eastAsia"/>
                <w:color w:val="0000CC"/>
              </w:rPr>
              <w:t xml:space="preserve"> concentration (</w:t>
            </w:r>
            <w:r w:rsidR="00AC15AB" w:rsidRPr="00DD52DE">
              <w:rPr>
                <w:rFonts w:eastAsia="Times New Roman" w:hint="eastAsia"/>
                <w:color w:val="0000CC"/>
              </w:rPr>
              <w:t xml:space="preserve">Unit is </w:t>
            </w:r>
            <w:r w:rsidRPr="00DD52DE">
              <w:rPr>
                <w:rFonts w:eastAsia="Times New Roman" w:hint="eastAsia"/>
                <w:color w:val="0000CC"/>
              </w:rPr>
              <w:t>%)</w:t>
            </w:r>
          </w:p>
        </w:tc>
        <w:tc>
          <w:tcPr>
            <w:tcW w:w="2029" w:type="pct"/>
            <w:shd w:val="clear" w:color="auto" w:fill="auto"/>
            <w:noWrap/>
            <w:vAlign w:val="bottom"/>
            <w:hideMark/>
          </w:tcPr>
          <w:p w14:paraId="761426FC" w14:textId="77777777" w:rsidR="00D2538E" w:rsidRPr="00DD52DE" w:rsidRDefault="00D2538E" w:rsidP="00373089">
            <w:pPr>
              <w:rPr>
                <w:rFonts w:eastAsia="Times New Roman"/>
                <w:color w:val="0000CC"/>
              </w:rPr>
            </w:pPr>
            <w:r w:rsidRPr="00DD52DE">
              <w:rPr>
                <w:rFonts w:eastAsia="Times New Roman" w:hint="eastAsia"/>
                <w:color w:val="0000CC"/>
              </w:rPr>
              <w:t>SOC = SOM/1.72</w:t>
            </w:r>
          </w:p>
        </w:tc>
      </w:tr>
      <w:tr w:rsidR="00D2538E" w:rsidRPr="00DD52DE" w14:paraId="18E5DB4B" w14:textId="77777777" w:rsidTr="002A6F82">
        <w:trPr>
          <w:trHeight w:val="300"/>
        </w:trPr>
        <w:tc>
          <w:tcPr>
            <w:tcW w:w="339" w:type="pct"/>
            <w:shd w:val="clear" w:color="auto" w:fill="auto"/>
            <w:noWrap/>
            <w:vAlign w:val="bottom"/>
            <w:hideMark/>
          </w:tcPr>
          <w:p w14:paraId="73EDF59F" w14:textId="77777777" w:rsidR="00D2538E" w:rsidRPr="00DD52DE" w:rsidRDefault="00D2538E" w:rsidP="00373089">
            <w:pPr>
              <w:rPr>
                <w:rFonts w:eastAsia="Times New Roman"/>
                <w:color w:val="0000CC"/>
              </w:rPr>
            </w:pPr>
            <w:r w:rsidRPr="00DD52DE">
              <w:rPr>
                <w:rFonts w:eastAsia="Times New Roman" w:hint="eastAsia"/>
                <w:color w:val="0000CC"/>
              </w:rPr>
              <w:t>4.2</w:t>
            </w:r>
          </w:p>
        </w:tc>
        <w:tc>
          <w:tcPr>
            <w:tcW w:w="799" w:type="pct"/>
            <w:shd w:val="clear" w:color="auto" w:fill="auto"/>
            <w:noWrap/>
            <w:vAlign w:val="bottom"/>
            <w:hideMark/>
          </w:tcPr>
          <w:p w14:paraId="0AF4B93E" w14:textId="77777777" w:rsidR="00D2538E" w:rsidRPr="00DD52DE" w:rsidRDefault="00D2538E" w:rsidP="00373089">
            <w:pPr>
              <w:rPr>
                <w:rFonts w:eastAsia="Times New Roman"/>
                <w:bCs/>
                <w:color w:val="0000CC"/>
              </w:rPr>
            </w:pPr>
            <w:proofErr w:type="spellStart"/>
            <w:r w:rsidRPr="00DD52DE">
              <w:rPr>
                <w:rFonts w:eastAsia="Times New Roman"/>
                <w:bCs/>
                <w:color w:val="0000CC"/>
              </w:rPr>
              <w:t>OC</w:t>
            </w:r>
            <w:r w:rsidRPr="00DD52DE">
              <w:rPr>
                <w:rFonts w:eastAsia="Times New Roman" w:hint="eastAsia"/>
                <w:bCs/>
                <w:color w:val="0000CC"/>
              </w:rPr>
              <w:t>_Stock</w:t>
            </w:r>
            <w:proofErr w:type="spellEnd"/>
          </w:p>
        </w:tc>
        <w:tc>
          <w:tcPr>
            <w:tcW w:w="1833" w:type="pct"/>
            <w:shd w:val="clear" w:color="auto" w:fill="auto"/>
            <w:noWrap/>
            <w:vAlign w:val="bottom"/>
            <w:hideMark/>
          </w:tcPr>
          <w:p w14:paraId="69734953" w14:textId="4EC836D6" w:rsidR="00D2538E" w:rsidRPr="00DD52DE" w:rsidRDefault="00D2538E" w:rsidP="00373089">
            <w:pPr>
              <w:rPr>
                <w:rFonts w:eastAsia="Times New Roman"/>
                <w:color w:val="0000CC"/>
              </w:rPr>
            </w:pPr>
            <w:r w:rsidRPr="00DD52DE">
              <w:rPr>
                <w:rFonts w:eastAsia="Times New Roman" w:hint="eastAsia"/>
                <w:color w:val="0000CC"/>
              </w:rPr>
              <w:t>Soil o</w:t>
            </w:r>
            <w:r w:rsidRPr="00DD52DE">
              <w:rPr>
                <w:rFonts w:eastAsia="Times New Roman"/>
                <w:color w:val="0000CC"/>
              </w:rPr>
              <w:t>rganic carbon</w:t>
            </w:r>
            <w:r w:rsidRPr="00DD52DE">
              <w:rPr>
                <w:rFonts w:eastAsia="Times New Roman" w:hint="eastAsia"/>
                <w:color w:val="0000CC"/>
              </w:rPr>
              <w:t xml:space="preserve"> stock (</w:t>
            </w:r>
            <w:r w:rsidR="00AC15AB" w:rsidRPr="00DD52DE">
              <w:rPr>
                <w:rFonts w:eastAsia="Times New Roman" w:hint="eastAsia"/>
                <w:color w:val="0000CC"/>
              </w:rPr>
              <w:t xml:space="preserve">Unit is </w:t>
            </w:r>
            <w:r w:rsidRPr="00DD52DE">
              <w:rPr>
                <w:rFonts w:eastAsia="Times New Roman" w:hint="eastAsia"/>
                <w:color w:val="0000CC"/>
              </w:rPr>
              <w:t>Mg/ha)</w:t>
            </w:r>
          </w:p>
        </w:tc>
        <w:tc>
          <w:tcPr>
            <w:tcW w:w="2029" w:type="pct"/>
            <w:shd w:val="clear" w:color="auto" w:fill="auto"/>
            <w:noWrap/>
            <w:vAlign w:val="bottom"/>
            <w:hideMark/>
          </w:tcPr>
          <w:p w14:paraId="06D0F223" w14:textId="77777777" w:rsidR="00D2538E" w:rsidRPr="00DD52DE" w:rsidRDefault="00D2538E" w:rsidP="00373089">
            <w:pPr>
              <w:rPr>
                <w:rFonts w:eastAsia="Times New Roman"/>
                <w:color w:val="0000CC"/>
              </w:rPr>
            </w:pPr>
            <w:r w:rsidRPr="00DD52DE">
              <w:rPr>
                <w:rFonts w:eastAsia="Times New Roman" w:hint="eastAsia"/>
                <w:color w:val="0000CC"/>
              </w:rPr>
              <w:t>Require BD, depth to calculate</w:t>
            </w:r>
          </w:p>
        </w:tc>
      </w:tr>
      <w:tr w:rsidR="00D2538E" w:rsidRPr="00DD52DE" w14:paraId="6D5FA77D" w14:textId="77777777" w:rsidTr="002A6F82">
        <w:trPr>
          <w:trHeight w:val="300"/>
        </w:trPr>
        <w:tc>
          <w:tcPr>
            <w:tcW w:w="339" w:type="pct"/>
            <w:shd w:val="clear" w:color="auto" w:fill="auto"/>
            <w:noWrap/>
            <w:vAlign w:val="bottom"/>
            <w:hideMark/>
          </w:tcPr>
          <w:p w14:paraId="451A9706" w14:textId="77777777" w:rsidR="00D2538E" w:rsidRPr="00DD52DE" w:rsidRDefault="00D2538E" w:rsidP="00373089">
            <w:pPr>
              <w:rPr>
                <w:rFonts w:eastAsia="Times New Roman"/>
                <w:color w:val="0000CC"/>
              </w:rPr>
            </w:pPr>
            <w:r w:rsidRPr="00DD52DE">
              <w:rPr>
                <w:rFonts w:eastAsia="Times New Roman" w:hint="eastAsia"/>
                <w:color w:val="0000CC"/>
              </w:rPr>
              <w:t>4.3</w:t>
            </w:r>
          </w:p>
        </w:tc>
        <w:tc>
          <w:tcPr>
            <w:tcW w:w="799" w:type="pct"/>
            <w:shd w:val="clear" w:color="auto" w:fill="auto"/>
            <w:noWrap/>
            <w:vAlign w:val="bottom"/>
            <w:hideMark/>
          </w:tcPr>
          <w:p w14:paraId="2820A5A9" w14:textId="77777777" w:rsidR="00D2538E" w:rsidRPr="00DD52DE" w:rsidRDefault="00D2538E" w:rsidP="00373089">
            <w:pPr>
              <w:rPr>
                <w:bCs/>
                <w:color w:val="0000CC"/>
              </w:rPr>
            </w:pPr>
            <w:r w:rsidRPr="00DD52DE">
              <w:rPr>
                <w:rFonts w:eastAsia="Times New Roman"/>
                <w:bCs/>
                <w:color w:val="0000CC"/>
              </w:rPr>
              <w:t>OC_</w:t>
            </w:r>
            <w:r w:rsidRPr="00DD52DE">
              <w:rPr>
                <w:rFonts w:eastAsia="Times New Roman" w:hint="eastAsia"/>
                <w:bCs/>
                <w:color w:val="0000CC"/>
              </w:rPr>
              <w:t>SEQ</w:t>
            </w:r>
          </w:p>
        </w:tc>
        <w:tc>
          <w:tcPr>
            <w:tcW w:w="1833" w:type="pct"/>
            <w:shd w:val="clear" w:color="auto" w:fill="auto"/>
            <w:noWrap/>
            <w:vAlign w:val="bottom"/>
            <w:hideMark/>
          </w:tcPr>
          <w:p w14:paraId="07800E21" w14:textId="77777777" w:rsidR="00D2538E" w:rsidRPr="00DD52DE" w:rsidRDefault="00D2538E" w:rsidP="00373089">
            <w:pPr>
              <w:rPr>
                <w:rFonts w:eastAsia="Times New Roman"/>
                <w:color w:val="0000CC"/>
              </w:rPr>
            </w:pPr>
            <w:r w:rsidRPr="00DD52DE">
              <w:rPr>
                <w:rFonts w:eastAsia="Times New Roman"/>
                <w:color w:val="0000CC"/>
              </w:rPr>
              <w:t>Soil organic carbon sequestration rate (Mg/ha/cm/</w:t>
            </w:r>
            <w:proofErr w:type="spellStart"/>
            <w:r w:rsidRPr="00DD52DE">
              <w:rPr>
                <w:rFonts w:eastAsia="Times New Roman"/>
                <w:color w:val="0000CC"/>
              </w:rPr>
              <w:t>yr</w:t>
            </w:r>
            <w:proofErr w:type="spellEnd"/>
            <w:r w:rsidRPr="00DD52DE">
              <w:rPr>
                <w:rFonts w:eastAsia="Times New Roman"/>
                <w:color w:val="0000CC"/>
              </w:rPr>
              <w:t>)</w:t>
            </w:r>
          </w:p>
        </w:tc>
        <w:tc>
          <w:tcPr>
            <w:tcW w:w="2029" w:type="pct"/>
            <w:shd w:val="clear" w:color="auto" w:fill="auto"/>
            <w:noWrap/>
            <w:vAlign w:val="bottom"/>
            <w:hideMark/>
          </w:tcPr>
          <w:p w14:paraId="56AAB146" w14:textId="77777777" w:rsidR="00D2538E" w:rsidRPr="00DD52DE" w:rsidRDefault="00D2538E" w:rsidP="00373089">
            <w:pPr>
              <w:rPr>
                <w:rFonts w:eastAsia="Times New Roman"/>
                <w:color w:val="0000CC"/>
              </w:rPr>
            </w:pPr>
            <w:r w:rsidRPr="00DD52DE">
              <w:rPr>
                <w:rFonts w:eastAsia="Times New Roman" w:hint="eastAsia"/>
                <w:color w:val="0000CC"/>
              </w:rPr>
              <w:t>There are two methods to calculate</w:t>
            </w:r>
          </w:p>
        </w:tc>
      </w:tr>
      <w:tr w:rsidR="00D2538E" w:rsidRPr="00DD52DE" w14:paraId="33E94210" w14:textId="77777777" w:rsidTr="002A6F82">
        <w:trPr>
          <w:trHeight w:val="300"/>
        </w:trPr>
        <w:tc>
          <w:tcPr>
            <w:tcW w:w="339" w:type="pct"/>
            <w:shd w:val="clear" w:color="auto" w:fill="auto"/>
            <w:noWrap/>
            <w:vAlign w:val="bottom"/>
            <w:hideMark/>
          </w:tcPr>
          <w:p w14:paraId="09A9572E" w14:textId="77777777" w:rsidR="00D2538E" w:rsidRPr="00DD52DE" w:rsidRDefault="00D2538E" w:rsidP="00373089">
            <w:pPr>
              <w:rPr>
                <w:rFonts w:eastAsia="Times New Roman"/>
                <w:color w:val="0000CC"/>
              </w:rPr>
            </w:pPr>
            <w:r w:rsidRPr="00DD52DE">
              <w:rPr>
                <w:rFonts w:eastAsia="Times New Roman"/>
                <w:color w:val="0000CC"/>
              </w:rPr>
              <w:t>5</w:t>
            </w:r>
          </w:p>
        </w:tc>
        <w:tc>
          <w:tcPr>
            <w:tcW w:w="799" w:type="pct"/>
            <w:shd w:val="clear" w:color="auto" w:fill="auto"/>
            <w:noWrap/>
            <w:vAlign w:val="bottom"/>
            <w:hideMark/>
          </w:tcPr>
          <w:p w14:paraId="4082416C" w14:textId="77777777" w:rsidR="00D2538E" w:rsidRPr="00DD52DE" w:rsidRDefault="00D2538E" w:rsidP="00373089">
            <w:pPr>
              <w:rPr>
                <w:rFonts w:eastAsia="Times New Roman"/>
                <w:bCs/>
                <w:color w:val="0000CC"/>
              </w:rPr>
            </w:pPr>
            <w:r w:rsidRPr="00DD52DE">
              <w:rPr>
                <w:rFonts w:eastAsia="Times New Roman"/>
                <w:bCs/>
                <w:color w:val="0000CC"/>
              </w:rPr>
              <w:t>N</w:t>
            </w:r>
          </w:p>
        </w:tc>
        <w:tc>
          <w:tcPr>
            <w:tcW w:w="1833" w:type="pct"/>
            <w:shd w:val="clear" w:color="auto" w:fill="auto"/>
            <w:noWrap/>
            <w:vAlign w:val="bottom"/>
            <w:hideMark/>
          </w:tcPr>
          <w:p w14:paraId="6014B189" w14:textId="77777777" w:rsidR="00D2538E" w:rsidRPr="00DD52DE" w:rsidRDefault="00D2538E" w:rsidP="00373089">
            <w:pPr>
              <w:rPr>
                <w:rFonts w:eastAsia="Times New Roman"/>
                <w:color w:val="0000CC"/>
              </w:rPr>
            </w:pPr>
            <w:r w:rsidRPr="00DD52DE">
              <w:rPr>
                <w:rFonts w:eastAsia="Times New Roman" w:hint="eastAsia"/>
                <w:color w:val="0000CC"/>
              </w:rPr>
              <w:t xml:space="preserve">Soil </w:t>
            </w:r>
            <w:r w:rsidRPr="00DD52DE">
              <w:rPr>
                <w:rFonts w:eastAsia="Times New Roman"/>
                <w:color w:val="0000CC"/>
              </w:rPr>
              <w:t xml:space="preserve">Nitrogen </w:t>
            </w:r>
          </w:p>
        </w:tc>
        <w:tc>
          <w:tcPr>
            <w:tcW w:w="2029" w:type="pct"/>
            <w:shd w:val="clear" w:color="auto" w:fill="auto"/>
            <w:noWrap/>
            <w:vAlign w:val="bottom"/>
            <w:hideMark/>
          </w:tcPr>
          <w:p w14:paraId="14EBC4CA" w14:textId="77777777" w:rsidR="00D2538E" w:rsidRPr="00DD52DE" w:rsidRDefault="00D2538E" w:rsidP="00373089">
            <w:pPr>
              <w:rPr>
                <w:color w:val="0000CC"/>
              </w:rPr>
            </w:pPr>
            <w:r w:rsidRPr="00DD52DE">
              <w:rPr>
                <w:rFonts w:eastAsia="Times New Roman" w:hint="eastAsia"/>
                <w:color w:val="0000CC"/>
              </w:rPr>
              <w:t xml:space="preserve">Soil </w:t>
            </w:r>
            <w:r w:rsidRPr="00DD52DE">
              <w:rPr>
                <w:rFonts w:eastAsia="Times New Roman"/>
                <w:color w:val="0000CC"/>
              </w:rPr>
              <w:t xml:space="preserve">total nitrogen </w:t>
            </w:r>
            <w:r w:rsidRPr="00DD52DE">
              <w:rPr>
                <w:rFonts w:eastAsia="Times New Roman" w:hint="eastAsia"/>
                <w:color w:val="0000CC"/>
              </w:rPr>
              <w:t>(</w:t>
            </w:r>
            <w:r w:rsidRPr="00DD52DE">
              <w:rPr>
                <w:rFonts w:eastAsia="Times New Roman"/>
                <w:color w:val="0000CC"/>
              </w:rPr>
              <w:t>mg kg-1</w:t>
            </w:r>
            <w:r w:rsidRPr="00DD52DE">
              <w:rPr>
                <w:rFonts w:eastAsia="Times New Roman" w:hint="eastAsia"/>
                <w:color w:val="0000CC"/>
              </w:rPr>
              <w:t>)</w:t>
            </w:r>
            <w:r w:rsidRPr="00DD52DE">
              <w:rPr>
                <w:rFonts w:eastAsia="Times New Roman"/>
                <w:color w:val="0000CC"/>
              </w:rPr>
              <w:t xml:space="preserve"> if without explanation</w:t>
            </w:r>
          </w:p>
        </w:tc>
      </w:tr>
      <w:tr w:rsidR="00D2538E" w:rsidRPr="00DD52DE" w14:paraId="0BC00334" w14:textId="77777777" w:rsidTr="002A6F82">
        <w:trPr>
          <w:trHeight w:val="300"/>
        </w:trPr>
        <w:tc>
          <w:tcPr>
            <w:tcW w:w="339" w:type="pct"/>
            <w:shd w:val="clear" w:color="auto" w:fill="auto"/>
            <w:noWrap/>
            <w:vAlign w:val="bottom"/>
            <w:hideMark/>
          </w:tcPr>
          <w:p w14:paraId="169840FF" w14:textId="77777777" w:rsidR="00D2538E" w:rsidRPr="00DD52DE" w:rsidRDefault="00D2538E" w:rsidP="00373089">
            <w:pPr>
              <w:rPr>
                <w:rFonts w:eastAsia="Times New Roman"/>
                <w:color w:val="0000CC"/>
              </w:rPr>
            </w:pPr>
            <w:r w:rsidRPr="00DD52DE">
              <w:rPr>
                <w:rFonts w:eastAsia="Times New Roman"/>
                <w:color w:val="0000CC"/>
              </w:rPr>
              <w:t>6</w:t>
            </w:r>
          </w:p>
        </w:tc>
        <w:tc>
          <w:tcPr>
            <w:tcW w:w="799" w:type="pct"/>
            <w:shd w:val="clear" w:color="auto" w:fill="auto"/>
            <w:noWrap/>
            <w:vAlign w:val="bottom"/>
            <w:hideMark/>
          </w:tcPr>
          <w:p w14:paraId="6A0240AA" w14:textId="77777777" w:rsidR="00D2538E" w:rsidRPr="00DD52DE" w:rsidRDefault="00D2538E" w:rsidP="00373089">
            <w:pPr>
              <w:rPr>
                <w:rFonts w:eastAsia="Times New Roman"/>
                <w:bCs/>
                <w:color w:val="0000CC"/>
              </w:rPr>
            </w:pPr>
            <w:r w:rsidRPr="00DD52DE">
              <w:rPr>
                <w:rFonts w:eastAsia="Times New Roman"/>
                <w:bCs/>
                <w:color w:val="0000CC"/>
              </w:rPr>
              <w:t>P</w:t>
            </w:r>
          </w:p>
        </w:tc>
        <w:tc>
          <w:tcPr>
            <w:tcW w:w="1833" w:type="pct"/>
            <w:shd w:val="clear" w:color="auto" w:fill="auto"/>
            <w:noWrap/>
            <w:vAlign w:val="bottom"/>
            <w:hideMark/>
          </w:tcPr>
          <w:p w14:paraId="7377A547" w14:textId="77777777" w:rsidR="00D2538E" w:rsidRPr="00DD52DE" w:rsidRDefault="00D2538E" w:rsidP="00373089">
            <w:pPr>
              <w:rPr>
                <w:rFonts w:eastAsia="Times New Roman"/>
                <w:color w:val="0000CC"/>
              </w:rPr>
            </w:pPr>
            <w:r w:rsidRPr="00DD52DE">
              <w:rPr>
                <w:rFonts w:eastAsia="Times New Roman" w:hint="eastAsia"/>
                <w:color w:val="0000CC"/>
              </w:rPr>
              <w:t xml:space="preserve">Soil </w:t>
            </w:r>
            <w:r w:rsidRPr="00DD52DE">
              <w:rPr>
                <w:rFonts w:eastAsia="Times New Roman"/>
                <w:color w:val="0000CC"/>
              </w:rPr>
              <w:t xml:space="preserve">Phosphorus </w:t>
            </w:r>
          </w:p>
        </w:tc>
        <w:tc>
          <w:tcPr>
            <w:tcW w:w="2029" w:type="pct"/>
            <w:shd w:val="clear" w:color="auto" w:fill="auto"/>
            <w:noWrap/>
            <w:vAlign w:val="bottom"/>
            <w:hideMark/>
          </w:tcPr>
          <w:p w14:paraId="500C87BB" w14:textId="2132B0A2" w:rsidR="00D2538E" w:rsidRPr="00DD52DE" w:rsidRDefault="00AC15AB" w:rsidP="00373089">
            <w:pPr>
              <w:rPr>
                <w:rFonts w:eastAsia="Times New Roman"/>
                <w:color w:val="0000CC"/>
              </w:rPr>
            </w:pPr>
            <w:r w:rsidRPr="00DD52DE">
              <w:rPr>
                <w:rFonts w:eastAsia="Times New Roman" w:hint="eastAsia"/>
                <w:color w:val="0000CC"/>
              </w:rPr>
              <w:t xml:space="preserve">Unit is </w:t>
            </w:r>
            <w:r w:rsidR="00D2538E" w:rsidRPr="00DD52DE">
              <w:rPr>
                <w:rFonts w:eastAsia="Times New Roman"/>
                <w:color w:val="0000CC"/>
              </w:rPr>
              <w:t xml:space="preserve">mg kg-1 if without explanation </w:t>
            </w:r>
          </w:p>
        </w:tc>
      </w:tr>
      <w:tr w:rsidR="00D2538E" w:rsidRPr="00DD52DE" w14:paraId="393EE9E2" w14:textId="77777777" w:rsidTr="002A6F82">
        <w:trPr>
          <w:trHeight w:val="300"/>
        </w:trPr>
        <w:tc>
          <w:tcPr>
            <w:tcW w:w="339" w:type="pct"/>
            <w:shd w:val="clear" w:color="auto" w:fill="auto"/>
            <w:noWrap/>
            <w:vAlign w:val="bottom"/>
            <w:hideMark/>
          </w:tcPr>
          <w:p w14:paraId="60479571" w14:textId="77777777" w:rsidR="00D2538E" w:rsidRPr="00DD52DE" w:rsidRDefault="00D2538E" w:rsidP="00373089">
            <w:pPr>
              <w:rPr>
                <w:rFonts w:eastAsia="Times New Roman"/>
                <w:color w:val="0000CC"/>
              </w:rPr>
            </w:pPr>
            <w:r w:rsidRPr="00DD52DE">
              <w:rPr>
                <w:rFonts w:eastAsia="Times New Roman"/>
                <w:color w:val="0000CC"/>
              </w:rPr>
              <w:t>7</w:t>
            </w:r>
          </w:p>
        </w:tc>
        <w:tc>
          <w:tcPr>
            <w:tcW w:w="799" w:type="pct"/>
            <w:shd w:val="clear" w:color="auto" w:fill="auto"/>
            <w:noWrap/>
            <w:vAlign w:val="bottom"/>
            <w:hideMark/>
          </w:tcPr>
          <w:p w14:paraId="353CE8B1" w14:textId="77777777" w:rsidR="00D2538E" w:rsidRPr="00DD52DE" w:rsidRDefault="00D2538E" w:rsidP="00373089">
            <w:pPr>
              <w:rPr>
                <w:rFonts w:eastAsia="Times New Roman"/>
                <w:bCs/>
                <w:color w:val="0000CC"/>
              </w:rPr>
            </w:pPr>
            <w:r w:rsidRPr="00DD52DE">
              <w:rPr>
                <w:rFonts w:eastAsia="Times New Roman"/>
                <w:bCs/>
                <w:color w:val="0000CC"/>
              </w:rPr>
              <w:t>K</w:t>
            </w:r>
          </w:p>
        </w:tc>
        <w:tc>
          <w:tcPr>
            <w:tcW w:w="1833" w:type="pct"/>
            <w:shd w:val="clear" w:color="auto" w:fill="auto"/>
            <w:noWrap/>
            <w:vAlign w:val="bottom"/>
            <w:hideMark/>
          </w:tcPr>
          <w:p w14:paraId="7CB7A391" w14:textId="77777777" w:rsidR="00D2538E" w:rsidRPr="00DD52DE" w:rsidRDefault="00D2538E" w:rsidP="00373089">
            <w:pPr>
              <w:rPr>
                <w:color w:val="0000CC"/>
              </w:rPr>
            </w:pPr>
            <w:r w:rsidRPr="00DD52DE">
              <w:rPr>
                <w:rFonts w:eastAsia="Times New Roman" w:hint="eastAsia"/>
                <w:color w:val="0000CC"/>
              </w:rPr>
              <w:t xml:space="preserve">Soil </w:t>
            </w:r>
            <w:r w:rsidRPr="00DD52DE">
              <w:rPr>
                <w:rFonts w:eastAsia="Times New Roman"/>
                <w:color w:val="0000CC"/>
              </w:rPr>
              <w:t>Potassium</w:t>
            </w:r>
          </w:p>
        </w:tc>
        <w:tc>
          <w:tcPr>
            <w:tcW w:w="2029" w:type="pct"/>
            <w:shd w:val="clear" w:color="auto" w:fill="auto"/>
            <w:noWrap/>
            <w:vAlign w:val="bottom"/>
            <w:hideMark/>
          </w:tcPr>
          <w:p w14:paraId="2C0AE6A4" w14:textId="41354C21" w:rsidR="00D2538E" w:rsidRPr="00DD52DE" w:rsidRDefault="00AC15AB" w:rsidP="00373089">
            <w:pPr>
              <w:rPr>
                <w:rFonts w:eastAsia="Times New Roman"/>
                <w:color w:val="0000CC"/>
              </w:rPr>
            </w:pPr>
            <w:r w:rsidRPr="00DD52DE">
              <w:rPr>
                <w:rFonts w:eastAsia="Times New Roman" w:hint="eastAsia"/>
                <w:color w:val="0000CC"/>
              </w:rPr>
              <w:t xml:space="preserve">Unit is </w:t>
            </w:r>
            <w:r w:rsidR="00D2538E" w:rsidRPr="00DD52DE">
              <w:rPr>
                <w:rFonts w:eastAsia="Times New Roman"/>
                <w:color w:val="0000CC"/>
              </w:rPr>
              <w:t xml:space="preserve">mg kg-1 if without explanation </w:t>
            </w:r>
          </w:p>
        </w:tc>
      </w:tr>
      <w:tr w:rsidR="00D2538E" w:rsidRPr="00DD52DE" w14:paraId="7D8E22F4" w14:textId="77777777" w:rsidTr="002A6F82">
        <w:trPr>
          <w:trHeight w:val="300"/>
        </w:trPr>
        <w:tc>
          <w:tcPr>
            <w:tcW w:w="339" w:type="pct"/>
            <w:shd w:val="clear" w:color="auto" w:fill="auto"/>
            <w:noWrap/>
            <w:vAlign w:val="bottom"/>
            <w:hideMark/>
          </w:tcPr>
          <w:p w14:paraId="3D9F67CE" w14:textId="77777777" w:rsidR="00D2538E" w:rsidRPr="00DD52DE" w:rsidRDefault="00D2538E" w:rsidP="00373089">
            <w:pPr>
              <w:rPr>
                <w:rFonts w:eastAsia="Times New Roman"/>
                <w:color w:val="0000CC"/>
              </w:rPr>
            </w:pPr>
            <w:r w:rsidRPr="00DD52DE">
              <w:rPr>
                <w:rFonts w:eastAsia="Times New Roman"/>
                <w:color w:val="0000CC"/>
              </w:rPr>
              <w:t>8</w:t>
            </w:r>
          </w:p>
        </w:tc>
        <w:tc>
          <w:tcPr>
            <w:tcW w:w="799" w:type="pct"/>
            <w:shd w:val="clear" w:color="auto" w:fill="auto"/>
            <w:noWrap/>
            <w:vAlign w:val="bottom"/>
            <w:hideMark/>
          </w:tcPr>
          <w:p w14:paraId="275E2879" w14:textId="77777777" w:rsidR="00D2538E" w:rsidRPr="00DD52DE" w:rsidRDefault="00D2538E" w:rsidP="00373089">
            <w:pPr>
              <w:rPr>
                <w:rFonts w:eastAsia="Times New Roman"/>
                <w:bCs/>
                <w:color w:val="0000CC"/>
              </w:rPr>
            </w:pPr>
            <w:r w:rsidRPr="00DD52DE">
              <w:rPr>
                <w:rFonts w:eastAsia="Times New Roman"/>
                <w:bCs/>
                <w:color w:val="0000CC"/>
              </w:rPr>
              <w:t>pH</w:t>
            </w:r>
          </w:p>
        </w:tc>
        <w:tc>
          <w:tcPr>
            <w:tcW w:w="1833" w:type="pct"/>
            <w:shd w:val="clear" w:color="auto" w:fill="auto"/>
            <w:noWrap/>
            <w:vAlign w:val="bottom"/>
            <w:hideMark/>
          </w:tcPr>
          <w:p w14:paraId="62436D3E" w14:textId="77777777" w:rsidR="00D2538E" w:rsidRPr="00DD52DE" w:rsidRDefault="00D2538E" w:rsidP="00373089">
            <w:pPr>
              <w:rPr>
                <w:rFonts w:eastAsia="Times New Roman"/>
                <w:color w:val="0000CC"/>
              </w:rPr>
            </w:pPr>
            <w:r w:rsidRPr="00DD52DE">
              <w:rPr>
                <w:rFonts w:eastAsia="Times New Roman" w:hint="eastAsia"/>
                <w:color w:val="0000CC"/>
              </w:rPr>
              <w:t xml:space="preserve">Soil </w:t>
            </w:r>
            <w:r w:rsidRPr="00DD52DE">
              <w:rPr>
                <w:rFonts w:eastAsia="Times New Roman"/>
                <w:color w:val="0000CC"/>
              </w:rPr>
              <w:t xml:space="preserve">pH </w:t>
            </w:r>
          </w:p>
        </w:tc>
        <w:tc>
          <w:tcPr>
            <w:tcW w:w="2029" w:type="pct"/>
            <w:shd w:val="clear" w:color="auto" w:fill="auto"/>
            <w:noWrap/>
            <w:vAlign w:val="bottom"/>
            <w:hideMark/>
          </w:tcPr>
          <w:p w14:paraId="4FC2C1B5" w14:textId="77777777" w:rsidR="00D2538E" w:rsidRPr="00DD52DE" w:rsidRDefault="00D2538E" w:rsidP="00373089">
            <w:pPr>
              <w:rPr>
                <w:rFonts w:eastAsia="Times New Roman"/>
                <w:color w:val="0000CC"/>
              </w:rPr>
            </w:pPr>
            <w:r w:rsidRPr="00DD52DE">
              <w:rPr>
                <w:rFonts w:eastAsia="Times New Roman"/>
                <w:color w:val="0000CC"/>
              </w:rPr>
              <w:t>No unit</w:t>
            </w:r>
          </w:p>
        </w:tc>
      </w:tr>
      <w:tr w:rsidR="00D2538E" w:rsidRPr="00DD52DE" w14:paraId="1303EF7E" w14:textId="77777777" w:rsidTr="002A6F82">
        <w:trPr>
          <w:trHeight w:val="300"/>
        </w:trPr>
        <w:tc>
          <w:tcPr>
            <w:tcW w:w="339" w:type="pct"/>
            <w:shd w:val="clear" w:color="auto" w:fill="auto"/>
            <w:noWrap/>
            <w:vAlign w:val="bottom"/>
            <w:hideMark/>
          </w:tcPr>
          <w:p w14:paraId="50DFE18D" w14:textId="77777777" w:rsidR="00D2538E" w:rsidRPr="00DD52DE" w:rsidRDefault="00D2538E" w:rsidP="00373089">
            <w:pPr>
              <w:rPr>
                <w:rFonts w:eastAsia="Times New Roman"/>
                <w:color w:val="0000CC"/>
              </w:rPr>
            </w:pPr>
            <w:r w:rsidRPr="00DD52DE">
              <w:rPr>
                <w:rFonts w:eastAsia="Times New Roman"/>
                <w:color w:val="0000CC"/>
              </w:rPr>
              <w:t>9</w:t>
            </w:r>
          </w:p>
        </w:tc>
        <w:tc>
          <w:tcPr>
            <w:tcW w:w="799" w:type="pct"/>
            <w:shd w:val="clear" w:color="auto" w:fill="auto"/>
            <w:noWrap/>
            <w:vAlign w:val="bottom"/>
            <w:hideMark/>
          </w:tcPr>
          <w:p w14:paraId="37DCC241" w14:textId="77777777" w:rsidR="00D2538E" w:rsidRPr="00DD52DE" w:rsidRDefault="00D2538E" w:rsidP="00373089">
            <w:pPr>
              <w:rPr>
                <w:rFonts w:eastAsia="Times New Roman"/>
                <w:bCs/>
                <w:color w:val="0000CC"/>
              </w:rPr>
            </w:pPr>
            <w:r w:rsidRPr="00DD52DE">
              <w:rPr>
                <w:rFonts w:eastAsia="Times New Roman"/>
                <w:bCs/>
                <w:color w:val="0000CC"/>
              </w:rPr>
              <w:t>CEC</w:t>
            </w:r>
          </w:p>
        </w:tc>
        <w:tc>
          <w:tcPr>
            <w:tcW w:w="1833" w:type="pct"/>
            <w:shd w:val="clear" w:color="auto" w:fill="auto"/>
            <w:noWrap/>
            <w:vAlign w:val="bottom"/>
            <w:hideMark/>
          </w:tcPr>
          <w:p w14:paraId="2B14FDE6" w14:textId="77777777" w:rsidR="00D2538E" w:rsidRPr="00DD52DE" w:rsidRDefault="00D2538E" w:rsidP="00373089">
            <w:pPr>
              <w:rPr>
                <w:color w:val="0000CC"/>
              </w:rPr>
            </w:pPr>
            <w:r w:rsidRPr="00DD52DE">
              <w:rPr>
                <w:rFonts w:eastAsia="Times New Roman" w:hint="eastAsia"/>
                <w:color w:val="0000CC"/>
              </w:rPr>
              <w:t xml:space="preserve">Soil cation exchange </w:t>
            </w:r>
            <w:r w:rsidRPr="00DD52DE">
              <w:rPr>
                <w:rFonts w:eastAsia="Times New Roman"/>
                <w:color w:val="0000CC"/>
              </w:rPr>
              <w:t>capability</w:t>
            </w:r>
          </w:p>
        </w:tc>
        <w:tc>
          <w:tcPr>
            <w:tcW w:w="2029" w:type="pct"/>
            <w:shd w:val="clear" w:color="auto" w:fill="auto"/>
            <w:noWrap/>
            <w:vAlign w:val="bottom"/>
            <w:hideMark/>
          </w:tcPr>
          <w:p w14:paraId="5F5D2291" w14:textId="526CBC33" w:rsidR="00D2538E" w:rsidRPr="00DD52DE" w:rsidRDefault="00AC15AB" w:rsidP="00373089">
            <w:pPr>
              <w:rPr>
                <w:rFonts w:eastAsia="Times New Roman"/>
                <w:color w:val="0000CC"/>
              </w:rPr>
            </w:pPr>
            <w:r w:rsidRPr="00DD52DE">
              <w:rPr>
                <w:rFonts w:eastAsia="Times New Roman" w:hint="eastAsia"/>
                <w:color w:val="0000CC"/>
              </w:rPr>
              <w:t xml:space="preserve">Unit is </w:t>
            </w:r>
            <w:proofErr w:type="spellStart"/>
            <w:r w:rsidR="00D2538E" w:rsidRPr="00DD52DE">
              <w:rPr>
                <w:rFonts w:eastAsia="Times New Roman"/>
                <w:color w:val="0000CC"/>
              </w:rPr>
              <w:t>cmolc</w:t>
            </w:r>
            <w:proofErr w:type="spellEnd"/>
            <w:r w:rsidR="00D2538E" w:rsidRPr="00DD52DE">
              <w:rPr>
                <w:rFonts w:eastAsia="Times New Roman"/>
                <w:color w:val="0000CC"/>
              </w:rPr>
              <w:t xml:space="preserve"> kg-1 if without explanation </w:t>
            </w:r>
          </w:p>
        </w:tc>
      </w:tr>
      <w:tr w:rsidR="00D2538E" w:rsidRPr="00DD52DE" w14:paraId="2A121AFE" w14:textId="77777777" w:rsidTr="002A6F82">
        <w:trPr>
          <w:trHeight w:val="300"/>
        </w:trPr>
        <w:tc>
          <w:tcPr>
            <w:tcW w:w="339" w:type="pct"/>
            <w:shd w:val="clear" w:color="auto" w:fill="auto"/>
            <w:noWrap/>
            <w:vAlign w:val="bottom"/>
            <w:hideMark/>
          </w:tcPr>
          <w:p w14:paraId="19076DF2" w14:textId="77777777" w:rsidR="00D2538E" w:rsidRPr="00DD52DE" w:rsidRDefault="00D2538E" w:rsidP="00373089">
            <w:pPr>
              <w:rPr>
                <w:rFonts w:eastAsia="Times New Roman"/>
                <w:color w:val="0000CC"/>
              </w:rPr>
            </w:pPr>
            <w:r w:rsidRPr="00DD52DE">
              <w:rPr>
                <w:rFonts w:eastAsia="Times New Roman"/>
                <w:color w:val="0000CC"/>
              </w:rPr>
              <w:t>10</w:t>
            </w:r>
          </w:p>
        </w:tc>
        <w:tc>
          <w:tcPr>
            <w:tcW w:w="799" w:type="pct"/>
            <w:shd w:val="clear" w:color="auto" w:fill="auto"/>
            <w:noWrap/>
            <w:vAlign w:val="bottom"/>
            <w:hideMark/>
          </w:tcPr>
          <w:p w14:paraId="4D11A718" w14:textId="77777777" w:rsidR="00D2538E" w:rsidRPr="00DD52DE" w:rsidRDefault="00D2538E" w:rsidP="00373089">
            <w:pPr>
              <w:rPr>
                <w:rFonts w:eastAsia="Times New Roman"/>
                <w:bCs/>
                <w:color w:val="0000CC"/>
              </w:rPr>
            </w:pPr>
            <w:r w:rsidRPr="00DD52DE">
              <w:rPr>
                <w:rFonts w:eastAsia="Times New Roman"/>
                <w:bCs/>
                <w:color w:val="0000CC"/>
              </w:rPr>
              <w:t>EC</w:t>
            </w:r>
          </w:p>
        </w:tc>
        <w:tc>
          <w:tcPr>
            <w:tcW w:w="1833" w:type="pct"/>
            <w:shd w:val="clear" w:color="auto" w:fill="auto"/>
            <w:noWrap/>
            <w:vAlign w:val="bottom"/>
            <w:hideMark/>
          </w:tcPr>
          <w:p w14:paraId="394416D1" w14:textId="77777777" w:rsidR="00D2538E" w:rsidRPr="00DD52DE" w:rsidRDefault="00D2538E" w:rsidP="00373089">
            <w:pPr>
              <w:rPr>
                <w:rFonts w:eastAsia="Times New Roman"/>
                <w:color w:val="0000CC"/>
              </w:rPr>
            </w:pPr>
            <w:r w:rsidRPr="00DD52DE">
              <w:rPr>
                <w:rFonts w:eastAsia="Times New Roman" w:hint="eastAsia"/>
                <w:color w:val="0000CC"/>
              </w:rPr>
              <w:t>Soil e</w:t>
            </w:r>
            <w:r w:rsidRPr="00DD52DE">
              <w:rPr>
                <w:rFonts w:eastAsia="Times New Roman"/>
                <w:color w:val="0000CC"/>
              </w:rPr>
              <w:t xml:space="preserve">lectric </w:t>
            </w:r>
            <w:r w:rsidRPr="00DD52DE">
              <w:rPr>
                <w:rFonts w:eastAsia="Times New Roman" w:hint="eastAsia"/>
                <w:color w:val="0000CC"/>
              </w:rPr>
              <w:t>c</w:t>
            </w:r>
            <w:r w:rsidRPr="00DD52DE">
              <w:rPr>
                <w:rFonts w:eastAsia="Times New Roman"/>
                <w:color w:val="0000CC"/>
              </w:rPr>
              <w:t xml:space="preserve">onductivity </w:t>
            </w:r>
          </w:p>
        </w:tc>
        <w:tc>
          <w:tcPr>
            <w:tcW w:w="2029" w:type="pct"/>
            <w:shd w:val="clear" w:color="auto" w:fill="auto"/>
            <w:noWrap/>
            <w:vAlign w:val="bottom"/>
            <w:hideMark/>
          </w:tcPr>
          <w:p w14:paraId="042C1444" w14:textId="3E7AA92D" w:rsidR="00D2538E" w:rsidRPr="00DD52DE" w:rsidRDefault="00AC15AB" w:rsidP="00373089">
            <w:pPr>
              <w:rPr>
                <w:rFonts w:eastAsia="Times New Roman"/>
                <w:color w:val="0000CC"/>
              </w:rPr>
            </w:pPr>
            <w:r w:rsidRPr="00DD52DE">
              <w:rPr>
                <w:rFonts w:eastAsia="Times New Roman" w:hint="eastAsia"/>
                <w:color w:val="0000CC"/>
              </w:rPr>
              <w:t xml:space="preserve">Unit is </w:t>
            </w:r>
            <w:proofErr w:type="spellStart"/>
            <w:r w:rsidR="00D2538E" w:rsidRPr="00DD52DE">
              <w:rPr>
                <w:rFonts w:eastAsia="Times New Roman"/>
                <w:color w:val="0000CC"/>
              </w:rPr>
              <w:t>dS</w:t>
            </w:r>
            <w:proofErr w:type="spellEnd"/>
            <w:r w:rsidR="00D2538E" w:rsidRPr="00DD52DE">
              <w:rPr>
                <w:rFonts w:eastAsia="Times New Roman"/>
                <w:color w:val="0000CC"/>
              </w:rPr>
              <w:t xml:space="preserve"> m–1 if without explanation </w:t>
            </w:r>
          </w:p>
        </w:tc>
      </w:tr>
      <w:tr w:rsidR="00D2538E" w:rsidRPr="00DD52DE" w14:paraId="5CA2F00E" w14:textId="77777777" w:rsidTr="002A6F82">
        <w:trPr>
          <w:trHeight w:val="300"/>
        </w:trPr>
        <w:tc>
          <w:tcPr>
            <w:tcW w:w="339" w:type="pct"/>
            <w:shd w:val="clear" w:color="auto" w:fill="auto"/>
            <w:noWrap/>
            <w:vAlign w:val="bottom"/>
            <w:hideMark/>
          </w:tcPr>
          <w:p w14:paraId="13A25526" w14:textId="77777777" w:rsidR="00D2538E" w:rsidRPr="00DD52DE" w:rsidRDefault="00D2538E" w:rsidP="00373089">
            <w:pPr>
              <w:rPr>
                <w:rFonts w:eastAsia="Times New Roman"/>
                <w:color w:val="0000CC"/>
              </w:rPr>
            </w:pPr>
            <w:r w:rsidRPr="00DD52DE">
              <w:rPr>
                <w:rFonts w:eastAsia="Times New Roman"/>
                <w:color w:val="0000CC"/>
              </w:rPr>
              <w:t>11</w:t>
            </w:r>
          </w:p>
        </w:tc>
        <w:tc>
          <w:tcPr>
            <w:tcW w:w="799" w:type="pct"/>
            <w:shd w:val="clear" w:color="auto" w:fill="auto"/>
            <w:noWrap/>
            <w:vAlign w:val="bottom"/>
            <w:hideMark/>
          </w:tcPr>
          <w:p w14:paraId="55A9423C" w14:textId="77777777" w:rsidR="00D2538E" w:rsidRPr="00DD52DE" w:rsidRDefault="00D2538E" w:rsidP="00373089">
            <w:pPr>
              <w:rPr>
                <w:rFonts w:eastAsia="Times New Roman"/>
                <w:bCs/>
                <w:color w:val="0000CC"/>
              </w:rPr>
            </w:pPr>
            <w:r w:rsidRPr="00DD52DE">
              <w:rPr>
                <w:rFonts w:eastAsia="Times New Roman"/>
                <w:bCs/>
                <w:color w:val="0000CC"/>
              </w:rPr>
              <w:t>BS</w:t>
            </w:r>
          </w:p>
        </w:tc>
        <w:tc>
          <w:tcPr>
            <w:tcW w:w="1833" w:type="pct"/>
            <w:shd w:val="clear" w:color="auto" w:fill="auto"/>
            <w:noWrap/>
            <w:vAlign w:val="bottom"/>
            <w:hideMark/>
          </w:tcPr>
          <w:p w14:paraId="595ED0CF" w14:textId="77777777" w:rsidR="00D2538E" w:rsidRPr="00DD52DE" w:rsidRDefault="00D2538E" w:rsidP="00373089">
            <w:pPr>
              <w:rPr>
                <w:rFonts w:eastAsia="Times New Roman"/>
                <w:color w:val="0000CC"/>
              </w:rPr>
            </w:pPr>
            <w:r w:rsidRPr="00DD52DE">
              <w:rPr>
                <w:rFonts w:eastAsia="Times New Roman" w:hint="eastAsia"/>
                <w:color w:val="0000CC"/>
              </w:rPr>
              <w:t>Soil b</w:t>
            </w:r>
            <w:r w:rsidRPr="00DD52DE">
              <w:rPr>
                <w:rFonts w:eastAsia="Times New Roman"/>
                <w:color w:val="0000CC"/>
              </w:rPr>
              <w:t xml:space="preserve">ase Saturation </w:t>
            </w:r>
          </w:p>
        </w:tc>
        <w:tc>
          <w:tcPr>
            <w:tcW w:w="2029" w:type="pct"/>
            <w:shd w:val="clear" w:color="auto" w:fill="auto"/>
            <w:noWrap/>
            <w:vAlign w:val="bottom"/>
            <w:hideMark/>
          </w:tcPr>
          <w:p w14:paraId="257D8D50" w14:textId="0AAE3074"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mg kg-1 soil if without explanation</w:t>
            </w:r>
          </w:p>
        </w:tc>
      </w:tr>
      <w:tr w:rsidR="00D2538E" w:rsidRPr="00DD52DE" w14:paraId="243C3EA0" w14:textId="77777777" w:rsidTr="002A6F82">
        <w:trPr>
          <w:trHeight w:val="330"/>
        </w:trPr>
        <w:tc>
          <w:tcPr>
            <w:tcW w:w="339" w:type="pct"/>
            <w:shd w:val="clear" w:color="auto" w:fill="auto"/>
            <w:noWrap/>
            <w:vAlign w:val="bottom"/>
            <w:hideMark/>
          </w:tcPr>
          <w:p w14:paraId="71E0398D" w14:textId="77777777" w:rsidR="00D2538E" w:rsidRPr="00DD52DE" w:rsidRDefault="00D2538E" w:rsidP="00373089">
            <w:pPr>
              <w:rPr>
                <w:rFonts w:eastAsia="Times New Roman"/>
                <w:color w:val="0000CC"/>
              </w:rPr>
            </w:pPr>
            <w:r w:rsidRPr="00DD52DE">
              <w:rPr>
                <w:rFonts w:eastAsia="Times New Roman"/>
                <w:color w:val="0000CC"/>
              </w:rPr>
              <w:t>12</w:t>
            </w:r>
          </w:p>
        </w:tc>
        <w:tc>
          <w:tcPr>
            <w:tcW w:w="799" w:type="pct"/>
            <w:shd w:val="clear" w:color="auto" w:fill="auto"/>
            <w:noWrap/>
            <w:vAlign w:val="bottom"/>
            <w:hideMark/>
          </w:tcPr>
          <w:p w14:paraId="420CC8B7" w14:textId="77777777" w:rsidR="00D2538E" w:rsidRPr="00DD52DE" w:rsidRDefault="00D2538E" w:rsidP="00373089">
            <w:pPr>
              <w:rPr>
                <w:rFonts w:eastAsia="Times New Roman"/>
                <w:bCs/>
                <w:color w:val="0000CC"/>
              </w:rPr>
            </w:pPr>
            <w:r w:rsidRPr="00DD52DE">
              <w:rPr>
                <w:rFonts w:eastAsia="Times New Roman"/>
                <w:bCs/>
                <w:color w:val="0000CC"/>
              </w:rPr>
              <w:t>Aggre</w:t>
            </w:r>
            <w:r w:rsidRPr="00DD52DE">
              <w:rPr>
                <w:rFonts w:eastAsia="Times New Roman" w:hint="eastAsia"/>
                <w:bCs/>
                <w:color w:val="0000CC"/>
              </w:rPr>
              <w:t>gate</w:t>
            </w:r>
          </w:p>
        </w:tc>
        <w:tc>
          <w:tcPr>
            <w:tcW w:w="1833" w:type="pct"/>
            <w:shd w:val="clear" w:color="auto" w:fill="auto"/>
            <w:vAlign w:val="bottom"/>
            <w:hideMark/>
          </w:tcPr>
          <w:p w14:paraId="7F7CDCEF" w14:textId="77777777" w:rsidR="00D2538E" w:rsidRPr="00DD52DE" w:rsidRDefault="00D2538E" w:rsidP="00373089">
            <w:pPr>
              <w:rPr>
                <w:rFonts w:eastAsia="Times New Roman"/>
                <w:color w:val="0000CC"/>
              </w:rPr>
            </w:pPr>
            <w:r w:rsidRPr="00DD52DE">
              <w:rPr>
                <w:rFonts w:eastAsia="Times New Roman"/>
                <w:color w:val="0000CC"/>
              </w:rPr>
              <w:t xml:space="preserve">Soil aggregation </w:t>
            </w:r>
          </w:p>
        </w:tc>
        <w:tc>
          <w:tcPr>
            <w:tcW w:w="2029" w:type="pct"/>
            <w:shd w:val="clear" w:color="auto" w:fill="auto"/>
            <w:noWrap/>
            <w:vAlign w:val="bottom"/>
            <w:hideMark/>
          </w:tcPr>
          <w:p w14:paraId="7434AF76" w14:textId="77777777" w:rsidR="00D2538E" w:rsidRPr="00DD52DE" w:rsidRDefault="00D2538E" w:rsidP="00373089">
            <w:pPr>
              <w:rPr>
                <w:rFonts w:eastAsia="Times New Roman"/>
                <w:color w:val="0000CC"/>
              </w:rPr>
            </w:pPr>
            <w:r w:rsidRPr="00DD52DE">
              <w:rPr>
                <w:rFonts w:eastAsia="Times New Roman" w:hint="eastAsia"/>
                <w:color w:val="0000CC"/>
              </w:rPr>
              <w:t>T</w:t>
            </w:r>
            <w:r w:rsidRPr="00DD52DE">
              <w:rPr>
                <w:rFonts w:eastAsia="Times New Roman"/>
                <w:color w:val="0000CC"/>
              </w:rPr>
              <w:t xml:space="preserve">here are multiple </w:t>
            </w:r>
            <w:r w:rsidRPr="00DD52DE">
              <w:rPr>
                <w:rFonts w:eastAsia="Times New Roman" w:hint="eastAsia"/>
                <w:color w:val="0000CC"/>
              </w:rPr>
              <w:t xml:space="preserve">ways to measure </w:t>
            </w:r>
            <w:r w:rsidRPr="00DD52DE">
              <w:rPr>
                <w:rFonts w:eastAsia="Times New Roman"/>
                <w:color w:val="0000CC"/>
              </w:rPr>
              <w:t xml:space="preserve">soil aggregation, </w:t>
            </w:r>
            <w:r w:rsidRPr="00DD52DE">
              <w:rPr>
                <w:rFonts w:eastAsia="Times New Roman" w:hint="eastAsia"/>
                <w:color w:val="0000CC"/>
              </w:rPr>
              <w:t>the Unit</w:t>
            </w:r>
            <w:r w:rsidRPr="00DD52DE">
              <w:rPr>
                <w:rFonts w:eastAsia="Times New Roman"/>
                <w:color w:val="0000CC"/>
              </w:rPr>
              <w:t xml:space="preserve"> </w:t>
            </w:r>
            <w:r w:rsidRPr="00DD52DE">
              <w:rPr>
                <w:rFonts w:eastAsia="Times New Roman" w:hint="eastAsia"/>
                <w:color w:val="0000CC"/>
              </w:rPr>
              <w:t xml:space="preserve">also </w:t>
            </w:r>
            <w:r w:rsidRPr="00DD52DE">
              <w:rPr>
                <w:rFonts w:eastAsia="Times New Roman"/>
                <w:color w:val="0000CC"/>
              </w:rPr>
              <w:t>varied</w:t>
            </w:r>
            <w:r w:rsidRPr="00DD52DE">
              <w:rPr>
                <w:rFonts w:eastAsia="Times New Roman" w:hint="eastAsia"/>
                <w:color w:val="0000CC"/>
              </w:rPr>
              <w:t>, it is</w:t>
            </w:r>
            <w:r w:rsidRPr="00DD52DE">
              <w:rPr>
                <w:rFonts w:eastAsia="Times New Roman"/>
                <w:color w:val="0000CC"/>
              </w:rPr>
              <w:t xml:space="preserve"> g/kg if without explanation </w:t>
            </w:r>
          </w:p>
        </w:tc>
      </w:tr>
      <w:tr w:rsidR="00D2538E" w:rsidRPr="00DD52DE" w14:paraId="28272958" w14:textId="77777777" w:rsidTr="002A6F82">
        <w:trPr>
          <w:trHeight w:val="300"/>
        </w:trPr>
        <w:tc>
          <w:tcPr>
            <w:tcW w:w="339" w:type="pct"/>
            <w:shd w:val="clear" w:color="auto" w:fill="auto"/>
            <w:noWrap/>
            <w:vAlign w:val="bottom"/>
            <w:hideMark/>
          </w:tcPr>
          <w:p w14:paraId="363B443C" w14:textId="77777777" w:rsidR="00D2538E" w:rsidRPr="00DD52DE" w:rsidRDefault="00D2538E" w:rsidP="00373089">
            <w:pPr>
              <w:rPr>
                <w:rFonts w:eastAsia="Times New Roman"/>
                <w:color w:val="0000CC"/>
              </w:rPr>
            </w:pPr>
            <w:r w:rsidRPr="00DD52DE">
              <w:rPr>
                <w:rFonts w:eastAsia="Times New Roman"/>
                <w:color w:val="0000CC"/>
              </w:rPr>
              <w:t>13</w:t>
            </w:r>
          </w:p>
        </w:tc>
        <w:tc>
          <w:tcPr>
            <w:tcW w:w="799" w:type="pct"/>
            <w:shd w:val="clear" w:color="auto" w:fill="auto"/>
            <w:noWrap/>
            <w:vAlign w:val="bottom"/>
            <w:hideMark/>
          </w:tcPr>
          <w:p w14:paraId="1AB58FE9" w14:textId="77777777" w:rsidR="00D2538E" w:rsidRPr="00DD52DE" w:rsidRDefault="00D2538E" w:rsidP="00373089">
            <w:pPr>
              <w:rPr>
                <w:rFonts w:eastAsia="Times New Roman"/>
                <w:bCs/>
                <w:color w:val="0000CC"/>
              </w:rPr>
            </w:pPr>
            <w:r w:rsidRPr="00DD52DE">
              <w:rPr>
                <w:rFonts w:eastAsia="Times New Roman"/>
                <w:bCs/>
                <w:color w:val="0000CC"/>
              </w:rPr>
              <w:t>Porosity</w:t>
            </w:r>
          </w:p>
        </w:tc>
        <w:tc>
          <w:tcPr>
            <w:tcW w:w="1833" w:type="pct"/>
            <w:shd w:val="clear" w:color="auto" w:fill="auto"/>
            <w:noWrap/>
            <w:vAlign w:val="bottom"/>
            <w:hideMark/>
          </w:tcPr>
          <w:p w14:paraId="425E9684" w14:textId="77777777" w:rsidR="00D2538E" w:rsidRPr="00DD52DE" w:rsidRDefault="00D2538E" w:rsidP="00373089">
            <w:pPr>
              <w:rPr>
                <w:rFonts w:eastAsia="Times New Roman"/>
                <w:color w:val="0000CC"/>
              </w:rPr>
            </w:pPr>
            <w:r w:rsidRPr="00DD52DE">
              <w:rPr>
                <w:rFonts w:eastAsia="Times New Roman" w:hint="eastAsia"/>
                <w:color w:val="0000CC"/>
              </w:rPr>
              <w:t>S</w:t>
            </w:r>
            <w:r w:rsidRPr="00DD52DE">
              <w:rPr>
                <w:rFonts w:eastAsia="Times New Roman"/>
                <w:color w:val="0000CC"/>
              </w:rPr>
              <w:t>o</w:t>
            </w:r>
            <w:r w:rsidRPr="00DD52DE">
              <w:rPr>
                <w:rFonts w:eastAsia="Times New Roman" w:hint="eastAsia"/>
                <w:color w:val="0000CC"/>
              </w:rPr>
              <w:t>il p</w:t>
            </w:r>
            <w:r w:rsidRPr="00DD52DE">
              <w:rPr>
                <w:rFonts w:eastAsia="Times New Roman"/>
                <w:color w:val="0000CC"/>
              </w:rPr>
              <w:t>orosity</w:t>
            </w:r>
          </w:p>
        </w:tc>
        <w:tc>
          <w:tcPr>
            <w:tcW w:w="2029" w:type="pct"/>
            <w:shd w:val="clear" w:color="auto" w:fill="auto"/>
            <w:noWrap/>
            <w:vAlign w:val="bottom"/>
            <w:hideMark/>
          </w:tcPr>
          <w:p w14:paraId="41C11A9F" w14:textId="77777777" w:rsidR="00D2538E" w:rsidRPr="00DD52DE" w:rsidRDefault="00D2538E" w:rsidP="00373089">
            <w:pPr>
              <w:rPr>
                <w:rFonts w:eastAsia="Times New Roman"/>
                <w:color w:val="0000CC"/>
              </w:rPr>
            </w:pPr>
            <w:r w:rsidRPr="00DD52DE">
              <w:rPr>
                <w:rFonts w:eastAsia="Times New Roman"/>
                <w:color w:val="0000CC"/>
              </w:rPr>
              <w:t xml:space="preserve">% if without explanation </w:t>
            </w:r>
          </w:p>
        </w:tc>
      </w:tr>
      <w:tr w:rsidR="00D2538E" w:rsidRPr="00DD52DE" w14:paraId="1F1B14A1" w14:textId="77777777" w:rsidTr="002A6F82">
        <w:trPr>
          <w:trHeight w:val="300"/>
        </w:trPr>
        <w:tc>
          <w:tcPr>
            <w:tcW w:w="339" w:type="pct"/>
            <w:shd w:val="clear" w:color="auto" w:fill="auto"/>
            <w:noWrap/>
            <w:vAlign w:val="bottom"/>
            <w:hideMark/>
          </w:tcPr>
          <w:p w14:paraId="0169D7CF" w14:textId="77777777" w:rsidR="00D2538E" w:rsidRPr="00DD52DE" w:rsidRDefault="00D2538E" w:rsidP="00373089">
            <w:pPr>
              <w:rPr>
                <w:rFonts w:eastAsia="Times New Roman"/>
                <w:color w:val="0000CC"/>
              </w:rPr>
            </w:pPr>
            <w:r w:rsidRPr="00DD52DE">
              <w:rPr>
                <w:rFonts w:eastAsia="Times New Roman"/>
                <w:color w:val="0000CC"/>
              </w:rPr>
              <w:t>14</w:t>
            </w:r>
          </w:p>
        </w:tc>
        <w:tc>
          <w:tcPr>
            <w:tcW w:w="799" w:type="pct"/>
            <w:shd w:val="clear" w:color="auto" w:fill="auto"/>
            <w:noWrap/>
            <w:vAlign w:val="bottom"/>
            <w:hideMark/>
          </w:tcPr>
          <w:p w14:paraId="5488D493" w14:textId="77777777" w:rsidR="00D2538E" w:rsidRPr="00DD52DE" w:rsidRDefault="00D2538E" w:rsidP="00373089">
            <w:pPr>
              <w:rPr>
                <w:rFonts w:eastAsia="Times New Roman"/>
                <w:bCs/>
                <w:color w:val="0000CC"/>
              </w:rPr>
            </w:pPr>
            <w:r w:rsidRPr="00DD52DE">
              <w:rPr>
                <w:rFonts w:eastAsia="Times New Roman"/>
                <w:bCs/>
                <w:color w:val="0000CC"/>
              </w:rPr>
              <w:t>Penetration</w:t>
            </w:r>
          </w:p>
        </w:tc>
        <w:tc>
          <w:tcPr>
            <w:tcW w:w="1833" w:type="pct"/>
            <w:shd w:val="clear" w:color="auto" w:fill="auto"/>
            <w:noWrap/>
            <w:vAlign w:val="bottom"/>
            <w:hideMark/>
          </w:tcPr>
          <w:p w14:paraId="204FE3F9" w14:textId="77777777" w:rsidR="00D2538E" w:rsidRPr="00DD52DE" w:rsidRDefault="00D2538E" w:rsidP="00373089">
            <w:pPr>
              <w:rPr>
                <w:color w:val="0000CC"/>
              </w:rPr>
            </w:pPr>
            <w:r w:rsidRPr="00DD52DE">
              <w:rPr>
                <w:rFonts w:eastAsia="Times New Roman" w:hint="eastAsia"/>
                <w:color w:val="0000CC"/>
              </w:rPr>
              <w:t>Soil p</w:t>
            </w:r>
            <w:r w:rsidRPr="00DD52DE">
              <w:rPr>
                <w:rFonts w:eastAsia="Times New Roman"/>
                <w:color w:val="0000CC"/>
              </w:rPr>
              <w:t>enetration resistance</w:t>
            </w:r>
          </w:p>
        </w:tc>
        <w:tc>
          <w:tcPr>
            <w:tcW w:w="2029" w:type="pct"/>
            <w:shd w:val="clear" w:color="auto" w:fill="auto"/>
            <w:noWrap/>
            <w:vAlign w:val="bottom"/>
            <w:hideMark/>
          </w:tcPr>
          <w:p w14:paraId="33E97ADC" w14:textId="3963BB8E" w:rsidR="00D2538E" w:rsidRPr="00DD52DE" w:rsidRDefault="00AC15AB" w:rsidP="00373089">
            <w:pPr>
              <w:rPr>
                <w:color w:val="0000CC"/>
              </w:rPr>
            </w:pPr>
            <w:r w:rsidRPr="00DD52DE">
              <w:rPr>
                <w:rFonts w:eastAsia="Times New Roman" w:hint="eastAsia"/>
                <w:color w:val="0000CC"/>
              </w:rPr>
              <w:t xml:space="preserve">Unit is </w:t>
            </w:r>
            <w:proofErr w:type="spellStart"/>
            <w:r w:rsidR="00D2538E" w:rsidRPr="00DD52DE">
              <w:rPr>
                <w:rFonts w:eastAsia="Times New Roman"/>
                <w:color w:val="0000CC"/>
              </w:rPr>
              <w:t>Mpa</w:t>
            </w:r>
            <w:proofErr w:type="spellEnd"/>
            <w:r w:rsidR="00D2538E" w:rsidRPr="00DD52DE">
              <w:rPr>
                <w:rFonts w:eastAsia="Times New Roman"/>
                <w:color w:val="0000CC"/>
              </w:rPr>
              <w:t xml:space="preserve"> if without explanation</w:t>
            </w:r>
          </w:p>
        </w:tc>
      </w:tr>
      <w:tr w:rsidR="00D2538E" w:rsidRPr="00DD52DE" w14:paraId="36DEE353" w14:textId="77777777" w:rsidTr="002A6F82">
        <w:trPr>
          <w:trHeight w:val="300"/>
        </w:trPr>
        <w:tc>
          <w:tcPr>
            <w:tcW w:w="339" w:type="pct"/>
            <w:shd w:val="clear" w:color="auto" w:fill="auto"/>
            <w:noWrap/>
            <w:vAlign w:val="bottom"/>
            <w:hideMark/>
          </w:tcPr>
          <w:p w14:paraId="6CF31BA2" w14:textId="77777777" w:rsidR="00D2538E" w:rsidRPr="00DD52DE" w:rsidRDefault="00D2538E" w:rsidP="00373089">
            <w:pPr>
              <w:rPr>
                <w:rFonts w:eastAsia="Times New Roman"/>
                <w:color w:val="0000CC"/>
              </w:rPr>
            </w:pPr>
            <w:r w:rsidRPr="00DD52DE">
              <w:rPr>
                <w:rFonts w:eastAsia="Times New Roman"/>
                <w:color w:val="0000CC"/>
              </w:rPr>
              <w:t>15</w:t>
            </w:r>
          </w:p>
        </w:tc>
        <w:tc>
          <w:tcPr>
            <w:tcW w:w="799" w:type="pct"/>
            <w:shd w:val="clear" w:color="auto" w:fill="auto"/>
            <w:noWrap/>
            <w:vAlign w:val="bottom"/>
            <w:hideMark/>
          </w:tcPr>
          <w:p w14:paraId="45780A11" w14:textId="77777777" w:rsidR="00D2538E" w:rsidRPr="00DD52DE" w:rsidRDefault="00D2538E" w:rsidP="00373089">
            <w:pPr>
              <w:rPr>
                <w:rFonts w:eastAsia="Times New Roman"/>
                <w:bCs/>
                <w:color w:val="0000CC"/>
              </w:rPr>
            </w:pPr>
            <w:r w:rsidRPr="00DD52DE">
              <w:rPr>
                <w:rFonts w:eastAsia="Times New Roman"/>
                <w:bCs/>
                <w:color w:val="0000CC"/>
              </w:rPr>
              <w:t>Infiltration</w:t>
            </w:r>
          </w:p>
        </w:tc>
        <w:tc>
          <w:tcPr>
            <w:tcW w:w="1833" w:type="pct"/>
            <w:shd w:val="clear" w:color="auto" w:fill="auto"/>
            <w:noWrap/>
            <w:vAlign w:val="bottom"/>
            <w:hideMark/>
          </w:tcPr>
          <w:p w14:paraId="2926FD87" w14:textId="77777777" w:rsidR="00D2538E" w:rsidRPr="00DD52DE" w:rsidRDefault="00D2538E" w:rsidP="00373089">
            <w:pPr>
              <w:rPr>
                <w:rFonts w:eastAsia="Times New Roman"/>
                <w:color w:val="0000CC"/>
              </w:rPr>
            </w:pPr>
            <w:r w:rsidRPr="00DD52DE">
              <w:rPr>
                <w:rFonts w:eastAsia="Times New Roman" w:hint="eastAsia"/>
                <w:color w:val="0000CC"/>
              </w:rPr>
              <w:t>Soil i</w:t>
            </w:r>
            <w:r w:rsidRPr="00DD52DE">
              <w:rPr>
                <w:rFonts w:eastAsia="Times New Roman"/>
                <w:color w:val="0000CC"/>
              </w:rPr>
              <w:t xml:space="preserve">nfiltration rate </w:t>
            </w:r>
          </w:p>
        </w:tc>
        <w:tc>
          <w:tcPr>
            <w:tcW w:w="2029" w:type="pct"/>
            <w:shd w:val="clear" w:color="auto" w:fill="auto"/>
            <w:noWrap/>
            <w:vAlign w:val="bottom"/>
            <w:hideMark/>
          </w:tcPr>
          <w:p w14:paraId="57D8E53B" w14:textId="3B9544FB"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mm/h if without explanation</w:t>
            </w:r>
          </w:p>
        </w:tc>
      </w:tr>
      <w:tr w:rsidR="00D2538E" w:rsidRPr="00DD52DE" w14:paraId="5F0A8093" w14:textId="77777777" w:rsidTr="002A6F82">
        <w:trPr>
          <w:trHeight w:val="300"/>
        </w:trPr>
        <w:tc>
          <w:tcPr>
            <w:tcW w:w="339" w:type="pct"/>
            <w:shd w:val="clear" w:color="auto" w:fill="auto"/>
            <w:noWrap/>
            <w:vAlign w:val="bottom"/>
            <w:hideMark/>
          </w:tcPr>
          <w:p w14:paraId="1FC3A74B" w14:textId="77777777" w:rsidR="00D2538E" w:rsidRPr="00DD52DE" w:rsidRDefault="00D2538E" w:rsidP="00373089">
            <w:pPr>
              <w:rPr>
                <w:rFonts w:eastAsia="Times New Roman"/>
                <w:color w:val="0000CC"/>
              </w:rPr>
            </w:pPr>
            <w:r w:rsidRPr="00DD52DE">
              <w:rPr>
                <w:rFonts w:eastAsia="Times New Roman"/>
                <w:color w:val="0000CC"/>
              </w:rPr>
              <w:t>16</w:t>
            </w:r>
          </w:p>
        </w:tc>
        <w:tc>
          <w:tcPr>
            <w:tcW w:w="799" w:type="pct"/>
            <w:shd w:val="clear" w:color="auto" w:fill="auto"/>
            <w:noWrap/>
            <w:vAlign w:val="bottom"/>
            <w:hideMark/>
          </w:tcPr>
          <w:p w14:paraId="2FF5AE4E" w14:textId="77777777" w:rsidR="00D2538E" w:rsidRPr="00DD52DE" w:rsidRDefault="00D2538E" w:rsidP="00373089">
            <w:pPr>
              <w:rPr>
                <w:rFonts w:eastAsia="Times New Roman"/>
                <w:bCs/>
                <w:color w:val="0000CC"/>
              </w:rPr>
            </w:pPr>
            <w:proofErr w:type="spellStart"/>
            <w:r w:rsidRPr="00DD52DE">
              <w:rPr>
                <w:rFonts w:eastAsia="Times New Roman"/>
                <w:bCs/>
                <w:color w:val="0000CC"/>
              </w:rPr>
              <w:t>Ksat</w:t>
            </w:r>
            <w:proofErr w:type="spellEnd"/>
          </w:p>
        </w:tc>
        <w:tc>
          <w:tcPr>
            <w:tcW w:w="1833" w:type="pct"/>
            <w:shd w:val="clear" w:color="auto" w:fill="auto"/>
            <w:noWrap/>
            <w:vAlign w:val="bottom"/>
            <w:hideMark/>
          </w:tcPr>
          <w:p w14:paraId="7F2CB9CD" w14:textId="77777777" w:rsidR="00D2538E" w:rsidRPr="00DD52DE" w:rsidRDefault="00D2538E" w:rsidP="00373089">
            <w:pPr>
              <w:rPr>
                <w:rFonts w:eastAsia="Times New Roman"/>
                <w:color w:val="0000CC"/>
              </w:rPr>
            </w:pPr>
            <w:r w:rsidRPr="00DD52DE">
              <w:rPr>
                <w:rFonts w:eastAsia="Times New Roman"/>
                <w:color w:val="0000CC"/>
              </w:rPr>
              <w:t>Field satu</w:t>
            </w:r>
            <w:r w:rsidRPr="00DD52DE">
              <w:rPr>
                <w:rFonts w:eastAsia="Times New Roman" w:hint="eastAsia"/>
                <w:color w:val="0000CC"/>
              </w:rPr>
              <w:t>ra</w:t>
            </w:r>
            <w:r w:rsidRPr="00DD52DE">
              <w:rPr>
                <w:rFonts w:eastAsia="Times New Roman"/>
                <w:color w:val="0000CC"/>
              </w:rPr>
              <w:t xml:space="preserve">ted hydraulic conductivity </w:t>
            </w:r>
          </w:p>
        </w:tc>
        <w:tc>
          <w:tcPr>
            <w:tcW w:w="2029" w:type="pct"/>
            <w:shd w:val="clear" w:color="auto" w:fill="auto"/>
            <w:noWrap/>
            <w:vAlign w:val="bottom"/>
            <w:hideMark/>
          </w:tcPr>
          <w:p w14:paraId="71E0FB02" w14:textId="2DDB803D"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cm/h if without explanation</w:t>
            </w:r>
          </w:p>
        </w:tc>
      </w:tr>
      <w:tr w:rsidR="00D2538E" w:rsidRPr="00DD52DE" w14:paraId="463C83E9" w14:textId="77777777" w:rsidTr="002A6F82">
        <w:trPr>
          <w:trHeight w:val="300"/>
        </w:trPr>
        <w:tc>
          <w:tcPr>
            <w:tcW w:w="339" w:type="pct"/>
            <w:shd w:val="clear" w:color="auto" w:fill="auto"/>
            <w:noWrap/>
            <w:vAlign w:val="bottom"/>
            <w:hideMark/>
          </w:tcPr>
          <w:p w14:paraId="30F36331" w14:textId="77777777" w:rsidR="00D2538E" w:rsidRPr="00DD52DE" w:rsidRDefault="00D2538E" w:rsidP="00373089">
            <w:pPr>
              <w:rPr>
                <w:rFonts w:eastAsia="Times New Roman"/>
                <w:color w:val="0000CC"/>
              </w:rPr>
            </w:pPr>
            <w:r w:rsidRPr="00DD52DE">
              <w:rPr>
                <w:rFonts w:eastAsia="Times New Roman"/>
                <w:color w:val="0000CC"/>
              </w:rPr>
              <w:t>17</w:t>
            </w:r>
          </w:p>
        </w:tc>
        <w:tc>
          <w:tcPr>
            <w:tcW w:w="799" w:type="pct"/>
            <w:shd w:val="clear" w:color="auto" w:fill="auto"/>
            <w:noWrap/>
            <w:vAlign w:val="bottom"/>
            <w:hideMark/>
          </w:tcPr>
          <w:p w14:paraId="043115D6" w14:textId="77777777" w:rsidR="00D2538E" w:rsidRPr="00DD52DE" w:rsidRDefault="00D2538E" w:rsidP="00373089">
            <w:pPr>
              <w:rPr>
                <w:rFonts w:eastAsia="Times New Roman"/>
                <w:bCs/>
                <w:color w:val="0000CC"/>
              </w:rPr>
            </w:pPr>
            <w:r w:rsidRPr="00DD52DE">
              <w:rPr>
                <w:rFonts w:eastAsia="Times New Roman"/>
                <w:bCs/>
                <w:color w:val="0000CC"/>
              </w:rPr>
              <w:t>Erosion</w:t>
            </w:r>
          </w:p>
        </w:tc>
        <w:tc>
          <w:tcPr>
            <w:tcW w:w="1833" w:type="pct"/>
            <w:shd w:val="clear" w:color="auto" w:fill="auto"/>
            <w:noWrap/>
            <w:vAlign w:val="bottom"/>
            <w:hideMark/>
          </w:tcPr>
          <w:p w14:paraId="6A1F6DB5" w14:textId="77777777" w:rsidR="00D2538E" w:rsidRPr="00DD52DE" w:rsidRDefault="00D2538E" w:rsidP="00373089">
            <w:pPr>
              <w:rPr>
                <w:color w:val="0000CC"/>
              </w:rPr>
            </w:pPr>
            <w:r w:rsidRPr="00DD52DE">
              <w:rPr>
                <w:rFonts w:eastAsia="Times New Roman" w:hint="eastAsia"/>
                <w:color w:val="0000CC"/>
              </w:rPr>
              <w:t>Soil</w:t>
            </w:r>
            <w:r w:rsidRPr="00DD52DE">
              <w:rPr>
                <w:rFonts w:eastAsia="Times New Roman"/>
                <w:color w:val="0000CC"/>
              </w:rPr>
              <w:t xml:space="preserve"> erosion</w:t>
            </w:r>
            <w:r w:rsidRPr="00DD52DE">
              <w:rPr>
                <w:rFonts w:eastAsia="Times New Roman" w:hint="eastAsia"/>
                <w:color w:val="0000CC"/>
              </w:rPr>
              <w:t xml:space="preserve"> or</w:t>
            </w:r>
            <w:r w:rsidRPr="00DD52DE">
              <w:rPr>
                <w:rFonts w:eastAsia="Times New Roman"/>
                <w:color w:val="0000CC"/>
              </w:rPr>
              <w:t xml:space="preserve"> wind erosion</w:t>
            </w:r>
          </w:p>
        </w:tc>
        <w:tc>
          <w:tcPr>
            <w:tcW w:w="2029" w:type="pct"/>
            <w:shd w:val="clear" w:color="auto" w:fill="auto"/>
            <w:noWrap/>
            <w:vAlign w:val="bottom"/>
            <w:hideMark/>
          </w:tcPr>
          <w:p w14:paraId="52C0B715" w14:textId="40EC81D5" w:rsidR="00D2538E" w:rsidRPr="00DD52DE" w:rsidRDefault="00AC15AB" w:rsidP="00373089">
            <w:pPr>
              <w:rPr>
                <w:rFonts w:eastAsia="Times New Roman"/>
                <w:color w:val="0000CC"/>
              </w:rPr>
            </w:pPr>
            <w:r w:rsidRPr="00DD52DE">
              <w:rPr>
                <w:rFonts w:eastAsia="Times New Roman" w:hint="eastAsia"/>
                <w:color w:val="0000CC"/>
              </w:rPr>
              <w:t xml:space="preserve">Unit is </w:t>
            </w:r>
            <w:r w:rsidR="00D2538E" w:rsidRPr="00DD52DE">
              <w:rPr>
                <w:rFonts w:eastAsia="Times New Roman"/>
                <w:color w:val="0000CC"/>
              </w:rPr>
              <w:t xml:space="preserve">kg/ha if without explanation </w:t>
            </w:r>
          </w:p>
        </w:tc>
      </w:tr>
      <w:tr w:rsidR="00D2538E" w:rsidRPr="00DD52DE" w14:paraId="252E6450" w14:textId="77777777" w:rsidTr="002A6F82">
        <w:trPr>
          <w:trHeight w:val="300"/>
        </w:trPr>
        <w:tc>
          <w:tcPr>
            <w:tcW w:w="339" w:type="pct"/>
            <w:shd w:val="clear" w:color="auto" w:fill="auto"/>
            <w:noWrap/>
            <w:vAlign w:val="bottom"/>
            <w:hideMark/>
          </w:tcPr>
          <w:p w14:paraId="1A9D4EF9" w14:textId="77777777" w:rsidR="00D2538E" w:rsidRPr="00DD52DE" w:rsidRDefault="00D2538E" w:rsidP="00373089">
            <w:pPr>
              <w:rPr>
                <w:rFonts w:eastAsia="Times New Roman"/>
                <w:color w:val="0000CC"/>
              </w:rPr>
            </w:pPr>
            <w:r w:rsidRPr="00DD52DE">
              <w:rPr>
                <w:rFonts w:eastAsia="Times New Roman"/>
                <w:color w:val="0000CC"/>
              </w:rPr>
              <w:t>18</w:t>
            </w:r>
          </w:p>
        </w:tc>
        <w:tc>
          <w:tcPr>
            <w:tcW w:w="799" w:type="pct"/>
            <w:shd w:val="clear" w:color="auto" w:fill="auto"/>
            <w:noWrap/>
            <w:vAlign w:val="bottom"/>
            <w:hideMark/>
          </w:tcPr>
          <w:p w14:paraId="1FEB6B52" w14:textId="77777777" w:rsidR="00D2538E" w:rsidRPr="00DD52DE" w:rsidRDefault="00D2538E" w:rsidP="00373089">
            <w:pPr>
              <w:rPr>
                <w:rFonts w:eastAsia="Times New Roman"/>
                <w:bCs/>
                <w:color w:val="0000CC"/>
              </w:rPr>
            </w:pPr>
            <w:r w:rsidRPr="00DD52DE">
              <w:rPr>
                <w:rFonts w:eastAsia="Times New Roman"/>
                <w:bCs/>
                <w:color w:val="0000CC"/>
              </w:rPr>
              <w:t>Runoff</w:t>
            </w:r>
          </w:p>
        </w:tc>
        <w:tc>
          <w:tcPr>
            <w:tcW w:w="1833" w:type="pct"/>
            <w:shd w:val="clear" w:color="auto" w:fill="auto"/>
            <w:noWrap/>
            <w:vAlign w:val="bottom"/>
            <w:hideMark/>
          </w:tcPr>
          <w:p w14:paraId="2580D97F" w14:textId="77777777" w:rsidR="00D2538E" w:rsidRPr="00DD52DE" w:rsidRDefault="00D2538E" w:rsidP="00373089">
            <w:pPr>
              <w:rPr>
                <w:rFonts w:eastAsia="Times New Roman"/>
                <w:color w:val="0000CC"/>
              </w:rPr>
            </w:pPr>
            <w:r w:rsidRPr="00DD52DE">
              <w:rPr>
                <w:rFonts w:eastAsia="Times New Roman"/>
                <w:color w:val="0000CC"/>
              </w:rPr>
              <w:t>Runoff</w:t>
            </w:r>
          </w:p>
        </w:tc>
        <w:tc>
          <w:tcPr>
            <w:tcW w:w="2029" w:type="pct"/>
            <w:shd w:val="clear" w:color="auto" w:fill="auto"/>
            <w:noWrap/>
            <w:vAlign w:val="bottom"/>
            <w:hideMark/>
          </w:tcPr>
          <w:p w14:paraId="5B249329" w14:textId="73908F7F"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Mg</w:t>
            </w:r>
            <w:r w:rsidR="00D2538E" w:rsidRPr="00DD52DE">
              <w:rPr>
                <w:rFonts w:eastAsia="Times New Roman" w:hint="eastAsia"/>
                <w:color w:val="0000CC"/>
              </w:rPr>
              <w:t>/</w:t>
            </w:r>
            <w:r w:rsidR="00D2538E" w:rsidRPr="00DD52DE">
              <w:rPr>
                <w:rFonts w:eastAsia="Times New Roman"/>
                <w:color w:val="0000CC"/>
              </w:rPr>
              <w:t>ha if without explanation</w:t>
            </w:r>
          </w:p>
        </w:tc>
      </w:tr>
      <w:tr w:rsidR="00D2538E" w:rsidRPr="00DD52DE" w14:paraId="5E373CD4" w14:textId="77777777" w:rsidTr="002A6F82">
        <w:trPr>
          <w:trHeight w:val="300"/>
        </w:trPr>
        <w:tc>
          <w:tcPr>
            <w:tcW w:w="339" w:type="pct"/>
            <w:shd w:val="clear" w:color="auto" w:fill="auto"/>
            <w:noWrap/>
            <w:vAlign w:val="bottom"/>
            <w:hideMark/>
          </w:tcPr>
          <w:p w14:paraId="7FCB116C" w14:textId="77777777" w:rsidR="00D2538E" w:rsidRPr="00DD52DE" w:rsidRDefault="00D2538E" w:rsidP="00373089">
            <w:pPr>
              <w:rPr>
                <w:rFonts w:eastAsia="Times New Roman"/>
                <w:color w:val="0000CC"/>
              </w:rPr>
            </w:pPr>
            <w:r w:rsidRPr="00DD52DE">
              <w:rPr>
                <w:rFonts w:eastAsia="Times New Roman"/>
                <w:color w:val="0000CC"/>
              </w:rPr>
              <w:t>19</w:t>
            </w:r>
          </w:p>
        </w:tc>
        <w:tc>
          <w:tcPr>
            <w:tcW w:w="799" w:type="pct"/>
            <w:shd w:val="clear" w:color="auto" w:fill="auto"/>
            <w:noWrap/>
            <w:vAlign w:val="bottom"/>
            <w:hideMark/>
          </w:tcPr>
          <w:p w14:paraId="2C685D90" w14:textId="77777777" w:rsidR="00D2538E" w:rsidRPr="00DD52DE" w:rsidRDefault="00D2538E" w:rsidP="00373089">
            <w:pPr>
              <w:rPr>
                <w:rFonts w:eastAsia="Times New Roman"/>
                <w:bCs/>
                <w:color w:val="0000CC"/>
              </w:rPr>
            </w:pPr>
            <w:r w:rsidRPr="00DD52DE">
              <w:rPr>
                <w:rFonts w:eastAsia="Times New Roman"/>
                <w:bCs/>
                <w:color w:val="0000CC"/>
              </w:rPr>
              <w:t>Leaching</w:t>
            </w:r>
          </w:p>
        </w:tc>
        <w:tc>
          <w:tcPr>
            <w:tcW w:w="1833" w:type="pct"/>
            <w:shd w:val="clear" w:color="auto" w:fill="auto"/>
            <w:noWrap/>
            <w:vAlign w:val="bottom"/>
            <w:hideMark/>
          </w:tcPr>
          <w:p w14:paraId="3ADA246C" w14:textId="77777777" w:rsidR="00D2538E" w:rsidRPr="00DD52DE" w:rsidRDefault="00D2538E" w:rsidP="00373089">
            <w:pPr>
              <w:rPr>
                <w:color w:val="0000CC"/>
              </w:rPr>
            </w:pPr>
            <w:r w:rsidRPr="00DD52DE">
              <w:rPr>
                <w:rFonts w:eastAsia="Times New Roman" w:hint="eastAsia"/>
                <w:color w:val="0000CC"/>
              </w:rPr>
              <w:t>Soil nutrient leaching</w:t>
            </w:r>
          </w:p>
        </w:tc>
        <w:tc>
          <w:tcPr>
            <w:tcW w:w="2029" w:type="pct"/>
            <w:shd w:val="clear" w:color="auto" w:fill="auto"/>
            <w:noWrap/>
            <w:vAlign w:val="bottom"/>
            <w:hideMark/>
          </w:tcPr>
          <w:p w14:paraId="5DB4052B" w14:textId="77777777" w:rsidR="00D2538E" w:rsidRPr="00DD52DE" w:rsidRDefault="00D2538E" w:rsidP="00373089">
            <w:pPr>
              <w:rPr>
                <w:rFonts w:eastAsia="Times New Roman"/>
                <w:color w:val="0000CC"/>
              </w:rPr>
            </w:pPr>
            <w:r w:rsidRPr="00DD52DE">
              <w:rPr>
                <w:rFonts w:eastAsia="Times New Roman"/>
                <w:color w:val="0000CC"/>
              </w:rPr>
              <w:t>Unit varied</w:t>
            </w:r>
          </w:p>
        </w:tc>
      </w:tr>
      <w:tr w:rsidR="00D2538E" w:rsidRPr="00DD52DE" w14:paraId="0A0CDDD5" w14:textId="77777777" w:rsidTr="002A6F82">
        <w:trPr>
          <w:trHeight w:val="300"/>
        </w:trPr>
        <w:tc>
          <w:tcPr>
            <w:tcW w:w="339" w:type="pct"/>
            <w:shd w:val="clear" w:color="auto" w:fill="auto"/>
            <w:noWrap/>
            <w:vAlign w:val="bottom"/>
            <w:hideMark/>
          </w:tcPr>
          <w:p w14:paraId="082574AD" w14:textId="77777777" w:rsidR="00D2538E" w:rsidRPr="00DD52DE" w:rsidRDefault="00D2538E" w:rsidP="00373089">
            <w:pPr>
              <w:rPr>
                <w:rFonts w:eastAsia="Times New Roman"/>
                <w:color w:val="0000CC"/>
              </w:rPr>
            </w:pPr>
            <w:r w:rsidRPr="00DD52DE">
              <w:rPr>
                <w:rFonts w:eastAsia="Times New Roman"/>
                <w:color w:val="0000CC"/>
              </w:rPr>
              <w:t>20</w:t>
            </w:r>
          </w:p>
        </w:tc>
        <w:tc>
          <w:tcPr>
            <w:tcW w:w="799" w:type="pct"/>
            <w:shd w:val="clear" w:color="auto" w:fill="auto"/>
            <w:noWrap/>
            <w:vAlign w:val="bottom"/>
            <w:hideMark/>
          </w:tcPr>
          <w:p w14:paraId="1FF9B44B" w14:textId="77777777" w:rsidR="00D2538E" w:rsidRPr="00DD52DE" w:rsidRDefault="00D2538E" w:rsidP="00373089">
            <w:pPr>
              <w:rPr>
                <w:rFonts w:eastAsia="Times New Roman"/>
                <w:bCs/>
                <w:color w:val="0000CC"/>
              </w:rPr>
            </w:pPr>
            <w:r w:rsidRPr="00DD52DE">
              <w:rPr>
                <w:rFonts w:eastAsia="Times New Roman"/>
                <w:bCs/>
                <w:color w:val="0000CC"/>
              </w:rPr>
              <w:t>ST</w:t>
            </w:r>
          </w:p>
        </w:tc>
        <w:tc>
          <w:tcPr>
            <w:tcW w:w="1833" w:type="pct"/>
            <w:shd w:val="clear" w:color="auto" w:fill="auto"/>
            <w:noWrap/>
            <w:vAlign w:val="bottom"/>
            <w:hideMark/>
          </w:tcPr>
          <w:p w14:paraId="49865180" w14:textId="77777777" w:rsidR="00D2538E" w:rsidRPr="00DD52DE" w:rsidRDefault="00D2538E" w:rsidP="00373089">
            <w:pPr>
              <w:rPr>
                <w:rFonts w:eastAsia="Times New Roman"/>
                <w:color w:val="0000CC"/>
              </w:rPr>
            </w:pPr>
            <w:r w:rsidRPr="00DD52DE">
              <w:rPr>
                <w:rFonts w:eastAsia="Times New Roman"/>
                <w:color w:val="0000CC"/>
              </w:rPr>
              <w:t xml:space="preserve">Soil temperature </w:t>
            </w:r>
          </w:p>
        </w:tc>
        <w:tc>
          <w:tcPr>
            <w:tcW w:w="2029" w:type="pct"/>
            <w:shd w:val="clear" w:color="auto" w:fill="auto"/>
            <w:noWrap/>
            <w:vAlign w:val="bottom"/>
            <w:hideMark/>
          </w:tcPr>
          <w:p w14:paraId="40F17471" w14:textId="77777777" w:rsidR="00D2538E" w:rsidRPr="00DD52DE" w:rsidRDefault="00D2538E" w:rsidP="00373089">
            <w:pPr>
              <w:rPr>
                <w:rFonts w:eastAsia="Times New Roman"/>
                <w:color w:val="0000CC"/>
              </w:rPr>
            </w:pPr>
            <w:r w:rsidRPr="00DD52DE">
              <w:rPr>
                <w:rFonts w:ascii="Cambria Math" w:eastAsia="Times New Roman" w:hAnsi="Cambria Math" w:cs="Cambria Math"/>
                <w:color w:val="0000CC"/>
              </w:rPr>
              <w:t>℃</w:t>
            </w:r>
          </w:p>
        </w:tc>
      </w:tr>
      <w:tr w:rsidR="00D2538E" w:rsidRPr="00DD52DE" w14:paraId="37F82BE4" w14:textId="77777777" w:rsidTr="002A6F82">
        <w:trPr>
          <w:trHeight w:val="300"/>
        </w:trPr>
        <w:tc>
          <w:tcPr>
            <w:tcW w:w="339" w:type="pct"/>
            <w:shd w:val="clear" w:color="auto" w:fill="auto"/>
            <w:noWrap/>
            <w:vAlign w:val="bottom"/>
            <w:hideMark/>
          </w:tcPr>
          <w:p w14:paraId="2AA6F27F" w14:textId="77777777" w:rsidR="00D2538E" w:rsidRPr="00DD52DE" w:rsidRDefault="00D2538E" w:rsidP="00373089">
            <w:pPr>
              <w:rPr>
                <w:rFonts w:eastAsia="Times New Roman"/>
                <w:color w:val="0000CC"/>
              </w:rPr>
            </w:pPr>
            <w:r w:rsidRPr="00DD52DE">
              <w:rPr>
                <w:rFonts w:eastAsia="Times New Roman"/>
                <w:color w:val="0000CC"/>
              </w:rPr>
              <w:t>21</w:t>
            </w:r>
          </w:p>
        </w:tc>
        <w:tc>
          <w:tcPr>
            <w:tcW w:w="799" w:type="pct"/>
            <w:shd w:val="clear" w:color="auto" w:fill="auto"/>
            <w:noWrap/>
            <w:vAlign w:val="bottom"/>
            <w:hideMark/>
          </w:tcPr>
          <w:p w14:paraId="61B1BBDD" w14:textId="77777777" w:rsidR="00D2538E" w:rsidRPr="00DD52DE" w:rsidRDefault="00D2538E" w:rsidP="00373089">
            <w:pPr>
              <w:rPr>
                <w:rFonts w:eastAsia="Times New Roman"/>
                <w:bCs/>
                <w:color w:val="0000CC"/>
              </w:rPr>
            </w:pPr>
            <w:r w:rsidRPr="00DD52DE">
              <w:rPr>
                <w:rFonts w:eastAsia="Times New Roman"/>
                <w:bCs/>
                <w:color w:val="0000CC"/>
              </w:rPr>
              <w:t>SWC</w:t>
            </w:r>
          </w:p>
        </w:tc>
        <w:tc>
          <w:tcPr>
            <w:tcW w:w="1833" w:type="pct"/>
            <w:shd w:val="clear" w:color="auto" w:fill="auto"/>
            <w:noWrap/>
            <w:vAlign w:val="bottom"/>
            <w:hideMark/>
          </w:tcPr>
          <w:p w14:paraId="7A81034B" w14:textId="77777777" w:rsidR="00D2538E" w:rsidRPr="00DD52DE" w:rsidRDefault="00D2538E" w:rsidP="00373089">
            <w:pPr>
              <w:rPr>
                <w:rFonts w:eastAsia="Times New Roman"/>
                <w:color w:val="0000CC"/>
              </w:rPr>
            </w:pPr>
            <w:r w:rsidRPr="00DD52DE">
              <w:rPr>
                <w:rFonts w:eastAsia="Times New Roman"/>
                <w:color w:val="0000CC"/>
              </w:rPr>
              <w:t xml:space="preserve">Soil water content </w:t>
            </w:r>
          </w:p>
        </w:tc>
        <w:tc>
          <w:tcPr>
            <w:tcW w:w="2029" w:type="pct"/>
            <w:shd w:val="clear" w:color="auto" w:fill="auto"/>
            <w:noWrap/>
            <w:vAlign w:val="bottom"/>
            <w:hideMark/>
          </w:tcPr>
          <w:p w14:paraId="426857AC" w14:textId="5B766794" w:rsidR="00D2538E" w:rsidRPr="00DD52DE" w:rsidRDefault="00D2538E" w:rsidP="00373089">
            <w:pPr>
              <w:rPr>
                <w:rFonts w:eastAsia="Times New Roman"/>
                <w:color w:val="0000CC"/>
              </w:rPr>
            </w:pPr>
            <w:r w:rsidRPr="00DD52DE">
              <w:rPr>
                <w:rFonts w:eastAsia="Times New Roman" w:hint="eastAsia"/>
                <w:color w:val="0000CC"/>
              </w:rPr>
              <w:t>G</w:t>
            </w:r>
            <w:r w:rsidRPr="00DD52DE">
              <w:rPr>
                <w:rFonts w:eastAsia="Times New Roman"/>
                <w:color w:val="0000CC"/>
              </w:rPr>
              <w:t xml:space="preserve">ravimetric water content </w:t>
            </w:r>
            <w:r w:rsidR="00AC15AB" w:rsidRPr="00DD52DE">
              <w:rPr>
                <w:rFonts w:eastAsia="Times New Roman" w:hint="eastAsia"/>
                <w:color w:val="0000CC"/>
              </w:rPr>
              <w:t xml:space="preserve">Unit is </w:t>
            </w:r>
            <w:r w:rsidRPr="00DD52DE">
              <w:rPr>
                <w:rFonts w:eastAsia="Times New Roman" w:hint="eastAsia"/>
                <w:color w:val="0000CC"/>
              </w:rPr>
              <w:t>kg/</w:t>
            </w:r>
            <w:r w:rsidRPr="00DD52DE">
              <w:rPr>
                <w:rFonts w:eastAsia="Times New Roman"/>
                <w:color w:val="0000CC"/>
              </w:rPr>
              <w:t xml:space="preserve">kg if without explanation </w:t>
            </w:r>
          </w:p>
        </w:tc>
      </w:tr>
      <w:tr w:rsidR="00D2538E" w:rsidRPr="00DD52DE" w14:paraId="1CDBFE32" w14:textId="77777777" w:rsidTr="002A6F82">
        <w:trPr>
          <w:trHeight w:val="315"/>
        </w:trPr>
        <w:tc>
          <w:tcPr>
            <w:tcW w:w="339" w:type="pct"/>
            <w:shd w:val="clear" w:color="auto" w:fill="auto"/>
            <w:noWrap/>
            <w:vAlign w:val="bottom"/>
            <w:hideMark/>
          </w:tcPr>
          <w:p w14:paraId="46B88B77" w14:textId="77777777" w:rsidR="00D2538E" w:rsidRPr="00DD52DE" w:rsidRDefault="00D2538E" w:rsidP="00373089">
            <w:pPr>
              <w:rPr>
                <w:rFonts w:eastAsia="Times New Roman"/>
                <w:color w:val="0000CC"/>
              </w:rPr>
            </w:pPr>
            <w:r w:rsidRPr="00DD52DE">
              <w:rPr>
                <w:rFonts w:eastAsia="Times New Roman"/>
                <w:color w:val="0000CC"/>
              </w:rPr>
              <w:t>22</w:t>
            </w:r>
          </w:p>
        </w:tc>
        <w:tc>
          <w:tcPr>
            <w:tcW w:w="799" w:type="pct"/>
            <w:shd w:val="clear" w:color="auto" w:fill="auto"/>
            <w:noWrap/>
            <w:vAlign w:val="bottom"/>
            <w:hideMark/>
          </w:tcPr>
          <w:p w14:paraId="30CB3291" w14:textId="77777777" w:rsidR="00D2538E" w:rsidRPr="00DD52DE" w:rsidRDefault="00D2538E" w:rsidP="00373089">
            <w:pPr>
              <w:rPr>
                <w:rFonts w:eastAsia="Times New Roman"/>
                <w:bCs/>
                <w:color w:val="0000CC"/>
              </w:rPr>
            </w:pPr>
            <w:r w:rsidRPr="00DD52DE">
              <w:rPr>
                <w:rFonts w:eastAsia="Times New Roman"/>
                <w:bCs/>
                <w:color w:val="0000CC"/>
              </w:rPr>
              <w:t>AWHC</w:t>
            </w:r>
          </w:p>
        </w:tc>
        <w:tc>
          <w:tcPr>
            <w:tcW w:w="1833" w:type="pct"/>
            <w:shd w:val="clear" w:color="auto" w:fill="auto"/>
            <w:vAlign w:val="bottom"/>
            <w:hideMark/>
          </w:tcPr>
          <w:p w14:paraId="7E5FB273" w14:textId="77777777" w:rsidR="00D2538E" w:rsidRPr="00DD52DE" w:rsidRDefault="00D2538E" w:rsidP="00373089">
            <w:pPr>
              <w:rPr>
                <w:color w:val="0000CC"/>
              </w:rPr>
            </w:pPr>
            <w:r w:rsidRPr="00DD52DE">
              <w:rPr>
                <w:rFonts w:eastAsia="Times New Roman"/>
                <w:color w:val="0000CC"/>
              </w:rPr>
              <w:t>Available water hold capacity</w:t>
            </w:r>
          </w:p>
        </w:tc>
        <w:tc>
          <w:tcPr>
            <w:tcW w:w="2029" w:type="pct"/>
            <w:shd w:val="clear" w:color="auto" w:fill="auto"/>
            <w:noWrap/>
            <w:vAlign w:val="bottom"/>
            <w:hideMark/>
          </w:tcPr>
          <w:p w14:paraId="384DD472" w14:textId="3F7BB85D"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g/g if without explanation</w:t>
            </w:r>
          </w:p>
        </w:tc>
      </w:tr>
      <w:tr w:rsidR="00D2538E" w:rsidRPr="00DD52DE" w14:paraId="3D200C85" w14:textId="77777777" w:rsidTr="002A6F82">
        <w:trPr>
          <w:trHeight w:val="300"/>
        </w:trPr>
        <w:tc>
          <w:tcPr>
            <w:tcW w:w="339" w:type="pct"/>
            <w:shd w:val="clear" w:color="auto" w:fill="auto"/>
            <w:noWrap/>
            <w:vAlign w:val="bottom"/>
            <w:hideMark/>
          </w:tcPr>
          <w:p w14:paraId="3EB38367" w14:textId="77777777" w:rsidR="00D2538E" w:rsidRPr="00DD52DE" w:rsidRDefault="00D2538E" w:rsidP="00373089">
            <w:pPr>
              <w:rPr>
                <w:rFonts w:eastAsia="Times New Roman"/>
                <w:color w:val="0000CC"/>
              </w:rPr>
            </w:pPr>
            <w:r w:rsidRPr="00DD52DE">
              <w:rPr>
                <w:rFonts w:eastAsia="Times New Roman"/>
                <w:color w:val="0000CC"/>
              </w:rPr>
              <w:t>23</w:t>
            </w:r>
          </w:p>
        </w:tc>
        <w:tc>
          <w:tcPr>
            <w:tcW w:w="799" w:type="pct"/>
            <w:shd w:val="clear" w:color="auto" w:fill="auto"/>
            <w:noWrap/>
            <w:vAlign w:val="bottom"/>
            <w:hideMark/>
          </w:tcPr>
          <w:p w14:paraId="07C4EBF3" w14:textId="77777777" w:rsidR="00D2538E" w:rsidRPr="00DD52DE" w:rsidRDefault="00D2538E" w:rsidP="00373089">
            <w:pPr>
              <w:rPr>
                <w:rFonts w:eastAsia="Times New Roman"/>
                <w:bCs/>
                <w:color w:val="0000CC"/>
              </w:rPr>
            </w:pPr>
            <w:r w:rsidRPr="00DD52DE">
              <w:rPr>
                <w:rFonts w:eastAsia="Times New Roman"/>
                <w:bCs/>
                <w:color w:val="0000CC"/>
              </w:rPr>
              <w:t>Weed</w:t>
            </w:r>
          </w:p>
        </w:tc>
        <w:tc>
          <w:tcPr>
            <w:tcW w:w="1833" w:type="pct"/>
            <w:shd w:val="clear" w:color="auto" w:fill="auto"/>
            <w:noWrap/>
            <w:vAlign w:val="bottom"/>
            <w:hideMark/>
          </w:tcPr>
          <w:p w14:paraId="289C817A" w14:textId="77777777" w:rsidR="00D2538E" w:rsidRPr="00DD52DE" w:rsidRDefault="00D2538E" w:rsidP="00373089">
            <w:pPr>
              <w:rPr>
                <w:rFonts w:eastAsia="Times New Roman"/>
                <w:color w:val="0000CC"/>
              </w:rPr>
            </w:pPr>
            <w:r w:rsidRPr="00DD52DE">
              <w:rPr>
                <w:rFonts w:eastAsia="Times New Roman"/>
                <w:color w:val="0000CC"/>
              </w:rPr>
              <w:t xml:space="preserve">Weed </w:t>
            </w:r>
            <w:r w:rsidRPr="00DD52DE">
              <w:rPr>
                <w:rFonts w:eastAsia="Times New Roman" w:hint="eastAsia"/>
                <w:color w:val="0000CC"/>
              </w:rPr>
              <w:t>of the cropland</w:t>
            </w:r>
          </w:p>
        </w:tc>
        <w:tc>
          <w:tcPr>
            <w:tcW w:w="2029" w:type="pct"/>
            <w:shd w:val="clear" w:color="auto" w:fill="auto"/>
            <w:noWrap/>
            <w:vAlign w:val="bottom"/>
            <w:hideMark/>
          </w:tcPr>
          <w:p w14:paraId="171FE1A4" w14:textId="66ED4F0F"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kg</w:t>
            </w:r>
            <w:r w:rsidR="00D2538E" w:rsidRPr="00DD52DE">
              <w:rPr>
                <w:rFonts w:eastAsia="Times New Roman" w:hint="eastAsia"/>
                <w:color w:val="0000CC"/>
              </w:rPr>
              <w:t>/</w:t>
            </w:r>
            <w:r w:rsidR="00D2538E" w:rsidRPr="00DD52DE">
              <w:rPr>
                <w:rFonts w:eastAsia="Times New Roman"/>
                <w:color w:val="0000CC"/>
              </w:rPr>
              <w:t>ha if without explanation</w:t>
            </w:r>
          </w:p>
        </w:tc>
      </w:tr>
      <w:tr w:rsidR="00D2538E" w:rsidRPr="00DD52DE" w14:paraId="3BA46657" w14:textId="77777777" w:rsidTr="002A6F82">
        <w:trPr>
          <w:trHeight w:val="300"/>
        </w:trPr>
        <w:tc>
          <w:tcPr>
            <w:tcW w:w="339" w:type="pct"/>
            <w:shd w:val="clear" w:color="auto" w:fill="auto"/>
            <w:noWrap/>
            <w:vAlign w:val="bottom"/>
            <w:hideMark/>
          </w:tcPr>
          <w:p w14:paraId="118D3026" w14:textId="77777777" w:rsidR="00D2538E" w:rsidRPr="00DD52DE" w:rsidRDefault="00D2538E" w:rsidP="00373089">
            <w:pPr>
              <w:rPr>
                <w:rFonts w:eastAsia="Times New Roman"/>
                <w:color w:val="0000CC"/>
              </w:rPr>
            </w:pPr>
            <w:r w:rsidRPr="00DD52DE">
              <w:rPr>
                <w:rFonts w:eastAsia="Times New Roman"/>
                <w:color w:val="0000CC"/>
              </w:rPr>
              <w:t>24</w:t>
            </w:r>
          </w:p>
        </w:tc>
        <w:tc>
          <w:tcPr>
            <w:tcW w:w="799" w:type="pct"/>
            <w:shd w:val="clear" w:color="auto" w:fill="auto"/>
            <w:noWrap/>
            <w:vAlign w:val="bottom"/>
            <w:hideMark/>
          </w:tcPr>
          <w:p w14:paraId="707CCF82" w14:textId="77777777" w:rsidR="00D2538E" w:rsidRPr="00DD52DE" w:rsidRDefault="00D2538E" w:rsidP="00373089">
            <w:pPr>
              <w:rPr>
                <w:rFonts w:eastAsia="Times New Roman"/>
                <w:bCs/>
                <w:color w:val="0000CC"/>
              </w:rPr>
            </w:pPr>
            <w:r w:rsidRPr="00DD52DE">
              <w:rPr>
                <w:rFonts w:eastAsia="Times New Roman"/>
                <w:bCs/>
                <w:color w:val="0000CC"/>
              </w:rPr>
              <w:t>Diseases</w:t>
            </w:r>
          </w:p>
        </w:tc>
        <w:tc>
          <w:tcPr>
            <w:tcW w:w="1833" w:type="pct"/>
            <w:shd w:val="clear" w:color="auto" w:fill="auto"/>
            <w:noWrap/>
            <w:vAlign w:val="bottom"/>
            <w:hideMark/>
          </w:tcPr>
          <w:p w14:paraId="7F31A6C8" w14:textId="77777777" w:rsidR="00D2538E" w:rsidRPr="00DD52DE" w:rsidRDefault="00D2538E" w:rsidP="00373089">
            <w:pPr>
              <w:rPr>
                <w:color w:val="0000CC"/>
              </w:rPr>
            </w:pPr>
            <w:r w:rsidRPr="00DD52DE">
              <w:rPr>
                <w:rFonts w:eastAsia="Times New Roman"/>
                <w:color w:val="0000CC"/>
              </w:rPr>
              <w:t>Diseases</w:t>
            </w:r>
            <w:r w:rsidRPr="00DD52DE">
              <w:rPr>
                <w:rFonts w:eastAsia="Times New Roman" w:hint="eastAsia"/>
                <w:color w:val="0000CC"/>
              </w:rPr>
              <w:t xml:space="preserve"> of the cropland</w:t>
            </w:r>
          </w:p>
        </w:tc>
        <w:tc>
          <w:tcPr>
            <w:tcW w:w="2029" w:type="pct"/>
            <w:shd w:val="clear" w:color="auto" w:fill="auto"/>
            <w:noWrap/>
            <w:vAlign w:val="bottom"/>
            <w:hideMark/>
          </w:tcPr>
          <w:p w14:paraId="2ED850E6" w14:textId="77777777" w:rsidR="00D2538E" w:rsidRPr="00DD52DE" w:rsidRDefault="00D2538E" w:rsidP="00373089">
            <w:pPr>
              <w:rPr>
                <w:rFonts w:eastAsia="Times New Roman"/>
                <w:color w:val="0000CC"/>
              </w:rPr>
            </w:pPr>
            <w:r w:rsidRPr="00DD52DE">
              <w:rPr>
                <w:rFonts w:eastAsia="Times New Roman"/>
                <w:color w:val="0000CC"/>
              </w:rPr>
              <w:t>Unit varied</w:t>
            </w:r>
          </w:p>
        </w:tc>
      </w:tr>
      <w:tr w:rsidR="00D2538E" w:rsidRPr="00DD52DE" w14:paraId="4E138B55" w14:textId="77777777" w:rsidTr="002A6F82">
        <w:trPr>
          <w:trHeight w:val="300"/>
        </w:trPr>
        <w:tc>
          <w:tcPr>
            <w:tcW w:w="339" w:type="pct"/>
            <w:shd w:val="clear" w:color="auto" w:fill="auto"/>
            <w:noWrap/>
            <w:vAlign w:val="bottom"/>
            <w:hideMark/>
          </w:tcPr>
          <w:p w14:paraId="2CF6E8D4" w14:textId="77777777" w:rsidR="00D2538E" w:rsidRPr="00DD52DE" w:rsidRDefault="00D2538E" w:rsidP="00373089">
            <w:pPr>
              <w:rPr>
                <w:rFonts w:eastAsia="Times New Roman"/>
                <w:color w:val="0000CC"/>
              </w:rPr>
            </w:pPr>
            <w:r w:rsidRPr="00DD52DE">
              <w:rPr>
                <w:rFonts w:eastAsia="Times New Roman"/>
                <w:color w:val="0000CC"/>
              </w:rPr>
              <w:t>25</w:t>
            </w:r>
          </w:p>
        </w:tc>
        <w:tc>
          <w:tcPr>
            <w:tcW w:w="799" w:type="pct"/>
            <w:shd w:val="clear" w:color="auto" w:fill="auto"/>
            <w:noWrap/>
            <w:vAlign w:val="bottom"/>
            <w:hideMark/>
          </w:tcPr>
          <w:p w14:paraId="174EE2F6" w14:textId="77777777" w:rsidR="00D2538E" w:rsidRPr="00DD52DE" w:rsidRDefault="00D2538E" w:rsidP="00373089">
            <w:pPr>
              <w:rPr>
                <w:rFonts w:eastAsia="Times New Roman"/>
                <w:bCs/>
                <w:color w:val="0000CC"/>
              </w:rPr>
            </w:pPr>
            <w:r w:rsidRPr="00DD52DE">
              <w:rPr>
                <w:rFonts w:eastAsia="Times New Roman"/>
                <w:bCs/>
                <w:color w:val="0000CC"/>
              </w:rPr>
              <w:t>Pests</w:t>
            </w:r>
          </w:p>
        </w:tc>
        <w:tc>
          <w:tcPr>
            <w:tcW w:w="1833" w:type="pct"/>
            <w:shd w:val="clear" w:color="auto" w:fill="auto"/>
            <w:noWrap/>
            <w:vAlign w:val="bottom"/>
            <w:hideMark/>
          </w:tcPr>
          <w:p w14:paraId="4865B7F5" w14:textId="77777777" w:rsidR="00D2538E" w:rsidRPr="00DD52DE" w:rsidRDefault="00D2538E" w:rsidP="00373089">
            <w:pPr>
              <w:rPr>
                <w:rFonts w:eastAsia="Times New Roman"/>
                <w:color w:val="0000CC"/>
              </w:rPr>
            </w:pPr>
            <w:r w:rsidRPr="00DD52DE">
              <w:rPr>
                <w:rFonts w:eastAsia="Times New Roman"/>
                <w:color w:val="0000CC"/>
              </w:rPr>
              <w:t xml:space="preserve">Pests of </w:t>
            </w:r>
            <w:r w:rsidRPr="00DD52DE">
              <w:rPr>
                <w:rFonts w:eastAsia="Times New Roman" w:hint="eastAsia"/>
                <w:color w:val="0000CC"/>
              </w:rPr>
              <w:t>cropland</w:t>
            </w:r>
          </w:p>
        </w:tc>
        <w:tc>
          <w:tcPr>
            <w:tcW w:w="2029" w:type="pct"/>
            <w:shd w:val="clear" w:color="auto" w:fill="auto"/>
            <w:noWrap/>
            <w:vAlign w:val="bottom"/>
            <w:hideMark/>
          </w:tcPr>
          <w:p w14:paraId="014EFB83" w14:textId="2573BC14"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µ</w:t>
            </w:r>
            <w:r w:rsidR="00D2538E" w:rsidRPr="00DD52DE">
              <w:rPr>
                <w:rFonts w:eastAsia="Times New Roman" w:hint="eastAsia"/>
                <w:color w:val="0000CC"/>
              </w:rPr>
              <w:t>g/</w:t>
            </w:r>
            <w:r w:rsidR="00D2538E" w:rsidRPr="00DD52DE">
              <w:rPr>
                <w:rFonts w:eastAsia="Times New Roman"/>
                <w:color w:val="0000CC"/>
              </w:rPr>
              <w:t>g if without explanation</w:t>
            </w:r>
          </w:p>
        </w:tc>
      </w:tr>
      <w:tr w:rsidR="00D2538E" w:rsidRPr="00DD52DE" w14:paraId="7652FDB0" w14:textId="77777777" w:rsidTr="002A6F82">
        <w:trPr>
          <w:trHeight w:val="300"/>
        </w:trPr>
        <w:tc>
          <w:tcPr>
            <w:tcW w:w="339" w:type="pct"/>
            <w:shd w:val="clear" w:color="auto" w:fill="auto"/>
            <w:noWrap/>
            <w:vAlign w:val="bottom"/>
            <w:hideMark/>
          </w:tcPr>
          <w:p w14:paraId="5ED5254D" w14:textId="77777777" w:rsidR="00D2538E" w:rsidRPr="00DD52DE" w:rsidRDefault="00D2538E" w:rsidP="00373089">
            <w:pPr>
              <w:rPr>
                <w:rFonts w:eastAsia="Times New Roman"/>
                <w:color w:val="0000CC"/>
              </w:rPr>
            </w:pPr>
            <w:r w:rsidRPr="00DD52DE">
              <w:rPr>
                <w:rFonts w:eastAsia="Times New Roman"/>
                <w:color w:val="0000CC"/>
              </w:rPr>
              <w:t>26</w:t>
            </w:r>
          </w:p>
        </w:tc>
        <w:tc>
          <w:tcPr>
            <w:tcW w:w="799" w:type="pct"/>
            <w:shd w:val="clear" w:color="auto" w:fill="auto"/>
            <w:noWrap/>
            <w:vAlign w:val="bottom"/>
            <w:hideMark/>
          </w:tcPr>
          <w:p w14:paraId="3204F615" w14:textId="77777777" w:rsidR="00D2538E" w:rsidRPr="00DD52DE" w:rsidRDefault="00D2538E" w:rsidP="00373089">
            <w:pPr>
              <w:rPr>
                <w:rFonts w:eastAsia="Times New Roman"/>
                <w:bCs/>
                <w:color w:val="0000CC"/>
              </w:rPr>
            </w:pPr>
            <w:proofErr w:type="spellStart"/>
            <w:r w:rsidRPr="00DD52DE">
              <w:rPr>
                <w:rFonts w:eastAsia="Times New Roman"/>
                <w:bCs/>
                <w:color w:val="0000CC"/>
              </w:rPr>
              <w:t>SoilFauna</w:t>
            </w:r>
            <w:proofErr w:type="spellEnd"/>
          </w:p>
        </w:tc>
        <w:tc>
          <w:tcPr>
            <w:tcW w:w="1833" w:type="pct"/>
            <w:shd w:val="clear" w:color="auto" w:fill="auto"/>
            <w:noWrap/>
            <w:vAlign w:val="bottom"/>
            <w:hideMark/>
          </w:tcPr>
          <w:p w14:paraId="036147D1" w14:textId="77777777" w:rsidR="00D2538E" w:rsidRPr="00DD52DE" w:rsidRDefault="00D2538E" w:rsidP="00373089">
            <w:pPr>
              <w:rPr>
                <w:color w:val="0000CC"/>
              </w:rPr>
            </w:pPr>
            <w:r w:rsidRPr="00DD52DE">
              <w:rPr>
                <w:rFonts w:eastAsia="Times New Roman"/>
                <w:color w:val="0000CC"/>
              </w:rPr>
              <w:t xml:space="preserve">Earthworm, authors, nematode (soil should benefit from their exists) </w:t>
            </w:r>
            <w:r w:rsidRPr="00DD52DE">
              <w:rPr>
                <w:rFonts w:eastAsia="Times New Roman" w:hint="eastAsia"/>
                <w:color w:val="0000CC"/>
              </w:rPr>
              <w:t>living in the</w:t>
            </w:r>
            <w:r w:rsidRPr="00DD52DE">
              <w:rPr>
                <w:rFonts w:eastAsia="Times New Roman"/>
                <w:color w:val="0000CC"/>
              </w:rPr>
              <w:t xml:space="preserve"> soil</w:t>
            </w:r>
          </w:p>
        </w:tc>
        <w:tc>
          <w:tcPr>
            <w:tcW w:w="2029" w:type="pct"/>
            <w:shd w:val="clear" w:color="auto" w:fill="auto"/>
            <w:noWrap/>
            <w:vAlign w:val="bottom"/>
            <w:hideMark/>
          </w:tcPr>
          <w:p w14:paraId="460CDBA4" w14:textId="77777777" w:rsidR="00D2538E" w:rsidRPr="00DD52DE" w:rsidRDefault="00D2538E" w:rsidP="00373089">
            <w:pPr>
              <w:rPr>
                <w:rFonts w:eastAsia="Times New Roman"/>
                <w:color w:val="0000CC"/>
              </w:rPr>
            </w:pPr>
            <w:r w:rsidRPr="00DD52DE">
              <w:rPr>
                <w:rFonts w:eastAsia="Times New Roman"/>
                <w:color w:val="0000CC"/>
              </w:rPr>
              <w:t>Unit varied</w:t>
            </w:r>
          </w:p>
        </w:tc>
      </w:tr>
      <w:tr w:rsidR="00D2538E" w:rsidRPr="00DD52DE" w14:paraId="675EF9AC" w14:textId="77777777" w:rsidTr="002A6F82">
        <w:trPr>
          <w:trHeight w:val="300"/>
        </w:trPr>
        <w:tc>
          <w:tcPr>
            <w:tcW w:w="339" w:type="pct"/>
            <w:shd w:val="clear" w:color="auto" w:fill="auto"/>
            <w:noWrap/>
            <w:vAlign w:val="bottom"/>
            <w:hideMark/>
          </w:tcPr>
          <w:p w14:paraId="68DB4458" w14:textId="77777777" w:rsidR="00D2538E" w:rsidRPr="00DD52DE" w:rsidRDefault="00D2538E" w:rsidP="00373089">
            <w:pPr>
              <w:rPr>
                <w:rFonts w:eastAsia="Times New Roman"/>
                <w:color w:val="0000CC"/>
              </w:rPr>
            </w:pPr>
            <w:r w:rsidRPr="00DD52DE">
              <w:rPr>
                <w:rFonts w:eastAsia="Times New Roman"/>
                <w:color w:val="0000CC"/>
              </w:rPr>
              <w:t>27</w:t>
            </w:r>
          </w:p>
        </w:tc>
        <w:tc>
          <w:tcPr>
            <w:tcW w:w="799" w:type="pct"/>
            <w:shd w:val="clear" w:color="auto" w:fill="auto"/>
            <w:noWrap/>
            <w:vAlign w:val="bottom"/>
            <w:hideMark/>
          </w:tcPr>
          <w:p w14:paraId="3ED9C41A" w14:textId="77777777" w:rsidR="00D2538E" w:rsidRPr="00DD52DE" w:rsidRDefault="00D2538E" w:rsidP="00373089">
            <w:pPr>
              <w:rPr>
                <w:rFonts w:eastAsia="Times New Roman"/>
                <w:bCs/>
                <w:color w:val="0000CC"/>
              </w:rPr>
            </w:pPr>
            <w:r w:rsidRPr="00DD52DE">
              <w:rPr>
                <w:rFonts w:eastAsia="Times New Roman"/>
                <w:bCs/>
                <w:color w:val="0000CC"/>
              </w:rPr>
              <w:t>Fungal</w:t>
            </w:r>
          </w:p>
        </w:tc>
        <w:tc>
          <w:tcPr>
            <w:tcW w:w="1833" w:type="pct"/>
            <w:shd w:val="clear" w:color="auto" w:fill="auto"/>
            <w:noWrap/>
            <w:vAlign w:val="bottom"/>
            <w:hideMark/>
          </w:tcPr>
          <w:p w14:paraId="4344F502" w14:textId="77777777" w:rsidR="00D2538E" w:rsidRPr="00DD52DE" w:rsidRDefault="00D2538E" w:rsidP="00373089">
            <w:pPr>
              <w:rPr>
                <w:color w:val="0000CC"/>
              </w:rPr>
            </w:pPr>
            <w:r w:rsidRPr="00DD52DE">
              <w:rPr>
                <w:rFonts w:eastAsia="Times New Roman" w:hint="eastAsia"/>
                <w:color w:val="0000CC"/>
              </w:rPr>
              <w:t>B</w:t>
            </w:r>
            <w:r w:rsidRPr="00DD52DE">
              <w:rPr>
                <w:rFonts w:eastAsia="Times New Roman"/>
                <w:color w:val="0000CC"/>
              </w:rPr>
              <w:t xml:space="preserve">acterial, fungal, mycorrhizal </w:t>
            </w:r>
            <w:r w:rsidRPr="00DD52DE">
              <w:rPr>
                <w:rFonts w:eastAsia="Times New Roman" w:hint="eastAsia"/>
                <w:color w:val="0000CC"/>
              </w:rPr>
              <w:t xml:space="preserve">in </w:t>
            </w:r>
            <w:r w:rsidRPr="00DD52DE">
              <w:rPr>
                <w:rFonts w:eastAsia="Times New Roman" w:hint="eastAsia"/>
                <w:color w:val="0000CC"/>
              </w:rPr>
              <w:lastRenderedPageBreak/>
              <w:t xml:space="preserve">the </w:t>
            </w:r>
            <w:r w:rsidRPr="00DD52DE">
              <w:rPr>
                <w:rFonts w:eastAsia="Times New Roman"/>
                <w:color w:val="0000CC"/>
              </w:rPr>
              <w:t>soil</w:t>
            </w:r>
          </w:p>
        </w:tc>
        <w:tc>
          <w:tcPr>
            <w:tcW w:w="2029" w:type="pct"/>
            <w:shd w:val="clear" w:color="auto" w:fill="auto"/>
            <w:noWrap/>
            <w:vAlign w:val="bottom"/>
            <w:hideMark/>
          </w:tcPr>
          <w:p w14:paraId="47782637" w14:textId="77777777" w:rsidR="00D2538E" w:rsidRPr="00DD52DE" w:rsidRDefault="00D2538E" w:rsidP="00373089">
            <w:pPr>
              <w:rPr>
                <w:rFonts w:eastAsia="Times New Roman"/>
                <w:color w:val="0000CC"/>
              </w:rPr>
            </w:pPr>
            <w:r w:rsidRPr="00DD52DE">
              <w:rPr>
                <w:rFonts w:eastAsia="Times New Roman"/>
                <w:color w:val="0000CC"/>
              </w:rPr>
              <w:lastRenderedPageBreak/>
              <w:t>Unit varied</w:t>
            </w:r>
          </w:p>
        </w:tc>
      </w:tr>
      <w:tr w:rsidR="00D2538E" w:rsidRPr="00DD52DE" w14:paraId="399432A0" w14:textId="77777777" w:rsidTr="002A6F82">
        <w:trPr>
          <w:trHeight w:val="300"/>
        </w:trPr>
        <w:tc>
          <w:tcPr>
            <w:tcW w:w="339" w:type="pct"/>
            <w:shd w:val="clear" w:color="auto" w:fill="auto"/>
            <w:noWrap/>
            <w:vAlign w:val="bottom"/>
            <w:hideMark/>
          </w:tcPr>
          <w:p w14:paraId="419D38B1" w14:textId="77777777" w:rsidR="00D2538E" w:rsidRPr="00DD52DE" w:rsidRDefault="00D2538E" w:rsidP="00373089">
            <w:pPr>
              <w:rPr>
                <w:rFonts w:eastAsia="Times New Roman"/>
                <w:color w:val="0000CC"/>
              </w:rPr>
            </w:pPr>
            <w:r w:rsidRPr="00DD52DE">
              <w:rPr>
                <w:rFonts w:eastAsia="Times New Roman"/>
                <w:color w:val="0000CC"/>
              </w:rPr>
              <w:lastRenderedPageBreak/>
              <w:t>28</w:t>
            </w:r>
          </w:p>
        </w:tc>
        <w:tc>
          <w:tcPr>
            <w:tcW w:w="799" w:type="pct"/>
            <w:shd w:val="clear" w:color="auto" w:fill="auto"/>
            <w:noWrap/>
            <w:vAlign w:val="bottom"/>
            <w:hideMark/>
          </w:tcPr>
          <w:p w14:paraId="4794A5C8" w14:textId="77777777" w:rsidR="00D2538E" w:rsidRPr="00DD52DE" w:rsidRDefault="00D2538E" w:rsidP="00373089">
            <w:pPr>
              <w:rPr>
                <w:rFonts w:eastAsia="Times New Roman"/>
                <w:bCs/>
                <w:color w:val="0000CC"/>
              </w:rPr>
            </w:pPr>
            <w:r w:rsidRPr="00DD52DE">
              <w:rPr>
                <w:rFonts w:eastAsia="Times New Roman"/>
                <w:bCs/>
                <w:color w:val="0000CC"/>
              </w:rPr>
              <w:t>O</w:t>
            </w:r>
            <w:r w:rsidRPr="00DD52DE">
              <w:rPr>
                <w:rFonts w:eastAsia="Times New Roman" w:hint="eastAsia"/>
                <w:bCs/>
                <w:color w:val="0000CC"/>
              </w:rPr>
              <w:t>-</w:t>
            </w:r>
            <w:r w:rsidRPr="00DD52DE">
              <w:rPr>
                <w:rFonts w:eastAsia="Times New Roman"/>
                <w:bCs/>
                <w:color w:val="0000CC"/>
              </w:rPr>
              <w:t>Microbial</w:t>
            </w:r>
          </w:p>
        </w:tc>
        <w:tc>
          <w:tcPr>
            <w:tcW w:w="1833" w:type="pct"/>
            <w:shd w:val="clear" w:color="auto" w:fill="auto"/>
            <w:noWrap/>
            <w:vAlign w:val="bottom"/>
            <w:hideMark/>
          </w:tcPr>
          <w:p w14:paraId="2CA8CE70" w14:textId="77777777" w:rsidR="00D2538E" w:rsidRPr="00DD52DE" w:rsidRDefault="00D2538E" w:rsidP="00373089">
            <w:pPr>
              <w:rPr>
                <w:rFonts w:eastAsia="Times New Roman"/>
                <w:color w:val="0000CC"/>
              </w:rPr>
            </w:pPr>
            <w:r w:rsidRPr="00DD52DE">
              <w:rPr>
                <w:rFonts w:eastAsia="Times New Roman" w:hint="eastAsia"/>
                <w:color w:val="0000CC"/>
              </w:rPr>
              <w:t>Other microbial indicators</w:t>
            </w:r>
            <w:r w:rsidRPr="00DD52DE">
              <w:rPr>
                <w:rFonts w:eastAsia="Times New Roman"/>
                <w:color w:val="0000CC"/>
              </w:rPr>
              <w:t xml:space="preserve"> </w:t>
            </w:r>
          </w:p>
        </w:tc>
        <w:tc>
          <w:tcPr>
            <w:tcW w:w="2029" w:type="pct"/>
            <w:shd w:val="clear" w:color="auto" w:fill="auto"/>
            <w:noWrap/>
            <w:vAlign w:val="bottom"/>
            <w:hideMark/>
          </w:tcPr>
          <w:p w14:paraId="63045DED" w14:textId="77777777" w:rsidR="00D2538E" w:rsidRPr="00DD52DE" w:rsidRDefault="00D2538E" w:rsidP="00373089">
            <w:pPr>
              <w:rPr>
                <w:rFonts w:eastAsia="Times New Roman"/>
                <w:color w:val="0000CC"/>
              </w:rPr>
            </w:pPr>
            <w:r w:rsidRPr="00DD52DE">
              <w:rPr>
                <w:rFonts w:eastAsia="Times New Roman"/>
                <w:color w:val="0000CC"/>
              </w:rPr>
              <w:t>Unit varied</w:t>
            </w:r>
          </w:p>
        </w:tc>
      </w:tr>
      <w:tr w:rsidR="00D2538E" w:rsidRPr="00DD52DE" w14:paraId="7D8D0698" w14:textId="77777777" w:rsidTr="002A6F82">
        <w:trPr>
          <w:trHeight w:val="300"/>
        </w:trPr>
        <w:tc>
          <w:tcPr>
            <w:tcW w:w="339" w:type="pct"/>
            <w:shd w:val="clear" w:color="auto" w:fill="auto"/>
            <w:noWrap/>
            <w:vAlign w:val="bottom"/>
            <w:hideMark/>
          </w:tcPr>
          <w:p w14:paraId="056702B0" w14:textId="77777777" w:rsidR="00D2538E" w:rsidRPr="00DD52DE" w:rsidRDefault="00D2538E" w:rsidP="00373089">
            <w:pPr>
              <w:rPr>
                <w:rFonts w:eastAsia="Times New Roman"/>
                <w:color w:val="0000CC"/>
              </w:rPr>
            </w:pPr>
            <w:r w:rsidRPr="00DD52DE">
              <w:rPr>
                <w:rFonts w:eastAsia="Times New Roman"/>
                <w:color w:val="0000CC"/>
              </w:rPr>
              <w:t>29</w:t>
            </w:r>
          </w:p>
        </w:tc>
        <w:tc>
          <w:tcPr>
            <w:tcW w:w="799" w:type="pct"/>
            <w:shd w:val="clear" w:color="auto" w:fill="auto"/>
            <w:noWrap/>
            <w:vAlign w:val="bottom"/>
            <w:hideMark/>
          </w:tcPr>
          <w:p w14:paraId="5BDED641" w14:textId="77777777" w:rsidR="00D2538E" w:rsidRPr="00DD52DE" w:rsidRDefault="00D2538E" w:rsidP="00373089">
            <w:pPr>
              <w:rPr>
                <w:rFonts w:eastAsia="Times New Roman"/>
                <w:bCs/>
                <w:color w:val="0000CC"/>
              </w:rPr>
            </w:pPr>
            <w:r w:rsidRPr="00DD52DE">
              <w:rPr>
                <w:rFonts w:eastAsia="Times New Roman"/>
                <w:bCs/>
                <w:color w:val="0000CC"/>
              </w:rPr>
              <w:t>Enzyme</w:t>
            </w:r>
          </w:p>
        </w:tc>
        <w:tc>
          <w:tcPr>
            <w:tcW w:w="1833" w:type="pct"/>
            <w:shd w:val="clear" w:color="auto" w:fill="auto"/>
            <w:noWrap/>
            <w:vAlign w:val="bottom"/>
            <w:hideMark/>
          </w:tcPr>
          <w:p w14:paraId="0ECE5DEC" w14:textId="77777777" w:rsidR="00D2538E" w:rsidRPr="00DD52DE" w:rsidRDefault="00D2538E" w:rsidP="00373089">
            <w:pPr>
              <w:rPr>
                <w:rFonts w:eastAsia="Times New Roman"/>
                <w:color w:val="0000CC"/>
              </w:rPr>
            </w:pPr>
            <w:r w:rsidRPr="00DD52DE">
              <w:rPr>
                <w:rFonts w:eastAsia="Times New Roman"/>
                <w:color w:val="0000CC"/>
              </w:rPr>
              <w:t>Enzyme activity specifically beta-glucosidase activity and phenol oxidase</w:t>
            </w:r>
          </w:p>
        </w:tc>
        <w:tc>
          <w:tcPr>
            <w:tcW w:w="2029" w:type="pct"/>
            <w:shd w:val="clear" w:color="auto" w:fill="auto"/>
            <w:noWrap/>
            <w:vAlign w:val="bottom"/>
            <w:hideMark/>
          </w:tcPr>
          <w:p w14:paraId="1DF5E633" w14:textId="77777777" w:rsidR="00D2538E" w:rsidRPr="00DD52DE" w:rsidRDefault="00D2538E" w:rsidP="00373089">
            <w:pPr>
              <w:rPr>
                <w:rFonts w:eastAsia="Times New Roman"/>
                <w:color w:val="0000CC"/>
              </w:rPr>
            </w:pPr>
            <w:r w:rsidRPr="00DD52DE">
              <w:rPr>
                <w:rFonts w:eastAsia="Times New Roman"/>
                <w:color w:val="0000CC"/>
              </w:rPr>
              <w:t>Unit varied</w:t>
            </w:r>
          </w:p>
        </w:tc>
      </w:tr>
      <w:tr w:rsidR="00D2538E" w:rsidRPr="00DD52DE" w14:paraId="3073A070" w14:textId="77777777" w:rsidTr="002A6F82">
        <w:trPr>
          <w:trHeight w:val="300"/>
        </w:trPr>
        <w:tc>
          <w:tcPr>
            <w:tcW w:w="339" w:type="pct"/>
            <w:shd w:val="clear" w:color="auto" w:fill="auto"/>
            <w:noWrap/>
            <w:vAlign w:val="bottom"/>
            <w:hideMark/>
          </w:tcPr>
          <w:p w14:paraId="2642EDC8" w14:textId="77777777" w:rsidR="00D2538E" w:rsidRPr="00DD52DE" w:rsidRDefault="00D2538E" w:rsidP="00373089">
            <w:pPr>
              <w:rPr>
                <w:rFonts w:eastAsia="Times New Roman"/>
                <w:color w:val="0000CC"/>
              </w:rPr>
            </w:pPr>
            <w:r w:rsidRPr="00DD52DE">
              <w:rPr>
                <w:rFonts w:eastAsia="Times New Roman"/>
                <w:color w:val="0000CC"/>
              </w:rPr>
              <w:t>30</w:t>
            </w:r>
          </w:p>
        </w:tc>
        <w:tc>
          <w:tcPr>
            <w:tcW w:w="799" w:type="pct"/>
            <w:shd w:val="clear" w:color="auto" w:fill="auto"/>
            <w:noWrap/>
            <w:vAlign w:val="bottom"/>
            <w:hideMark/>
          </w:tcPr>
          <w:p w14:paraId="70A8CF2B" w14:textId="77777777" w:rsidR="00D2538E" w:rsidRPr="00DD52DE" w:rsidRDefault="00D2538E" w:rsidP="00373089">
            <w:pPr>
              <w:rPr>
                <w:bCs/>
                <w:color w:val="0000CC"/>
              </w:rPr>
            </w:pPr>
            <w:proofErr w:type="spellStart"/>
            <w:r w:rsidRPr="00DD52DE">
              <w:rPr>
                <w:rFonts w:eastAsia="Times New Roman"/>
                <w:bCs/>
                <w:color w:val="0000CC"/>
              </w:rPr>
              <w:t>Cmin</w:t>
            </w:r>
            <w:proofErr w:type="spellEnd"/>
          </w:p>
        </w:tc>
        <w:tc>
          <w:tcPr>
            <w:tcW w:w="1833" w:type="pct"/>
            <w:shd w:val="clear" w:color="auto" w:fill="auto"/>
            <w:noWrap/>
            <w:vAlign w:val="bottom"/>
            <w:hideMark/>
          </w:tcPr>
          <w:p w14:paraId="1720A9B2" w14:textId="77777777" w:rsidR="00D2538E" w:rsidRPr="00DD52DE" w:rsidRDefault="00D2538E" w:rsidP="00373089">
            <w:pPr>
              <w:rPr>
                <w:rFonts w:eastAsia="Times New Roman"/>
                <w:color w:val="0000CC"/>
              </w:rPr>
            </w:pPr>
            <w:r w:rsidRPr="00DD52DE">
              <w:rPr>
                <w:rFonts w:eastAsia="Times New Roman" w:hint="eastAsia"/>
                <w:color w:val="0000CC"/>
              </w:rPr>
              <w:t xml:space="preserve">Soil </w:t>
            </w:r>
            <w:proofErr w:type="spellStart"/>
            <w:r w:rsidRPr="00DD52DE">
              <w:rPr>
                <w:rFonts w:eastAsia="Times New Roman"/>
                <w:color w:val="0000CC"/>
              </w:rPr>
              <w:t>mineralizable</w:t>
            </w:r>
            <w:proofErr w:type="spellEnd"/>
            <w:r w:rsidRPr="00DD52DE">
              <w:rPr>
                <w:rFonts w:eastAsia="Times New Roman"/>
                <w:color w:val="0000CC"/>
              </w:rPr>
              <w:t xml:space="preserve"> </w:t>
            </w:r>
            <w:r w:rsidRPr="00DD52DE">
              <w:rPr>
                <w:rFonts w:eastAsia="Times New Roman" w:hint="eastAsia"/>
                <w:color w:val="0000CC"/>
              </w:rPr>
              <w:t>carbon</w:t>
            </w:r>
            <w:r w:rsidRPr="00DD52DE">
              <w:rPr>
                <w:rFonts w:eastAsia="Times New Roman"/>
                <w:color w:val="0000CC"/>
              </w:rPr>
              <w:t xml:space="preserve"> </w:t>
            </w:r>
          </w:p>
        </w:tc>
        <w:tc>
          <w:tcPr>
            <w:tcW w:w="2029" w:type="pct"/>
            <w:shd w:val="clear" w:color="auto" w:fill="auto"/>
            <w:noWrap/>
            <w:vAlign w:val="bottom"/>
            <w:hideMark/>
          </w:tcPr>
          <w:p w14:paraId="5B1ADBEB" w14:textId="640D1882"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mg/kg if without explanation</w:t>
            </w:r>
          </w:p>
        </w:tc>
      </w:tr>
      <w:tr w:rsidR="00D2538E" w:rsidRPr="00DD52DE" w14:paraId="15F5B7B8" w14:textId="77777777" w:rsidTr="002A6F82">
        <w:trPr>
          <w:trHeight w:val="300"/>
        </w:trPr>
        <w:tc>
          <w:tcPr>
            <w:tcW w:w="339" w:type="pct"/>
            <w:shd w:val="clear" w:color="auto" w:fill="auto"/>
            <w:noWrap/>
            <w:vAlign w:val="bottom"/>
            <w:hideMark/>
          </w:tcPr>
          <w:p w14:paraId="5EDEA8E6" w14:textId="77777777" w:rsidR="00D2538E" w:rsidRPr="00DD52DE" w:rsidRDefault="00D2538E" w:rsidP="00373089">
            <w:pPr>
              <w:rPr>
                <w:rFonts w:eastAsia="Times New Roman"/>
                <w:color w:val="0000CC"/>
              </w:rPr>
            </w:pPr>
            <w:r w:rsidRPr="00DD52DE">
              <w:rPr>
                <w:rFonts w:eastAsia="Times New Roman"/>
                <w:color w:val="0000CC"/>
              </w:rPr>
              <w:t>31</w:t>
            </w:r>
          </w:p>
        </w:tc>
        <w:tc>
          <w:tcPr>
            <w:tcW w:w="799" w:type="pct"/>
            <w:shd w:val="clear" w:color="auto" w:fill="auto"/>
            <w:noWrap/>
            <w:vAlign w:val="bottom"/>
            <w:hideMark/>
          </w:tcPr>
          <w:p w14:paraId="1F0272F2" w14:textId="77777777" w:rsidR="00D2538E" w:rsidRPr="00DD52DE" w:rsidRDefault="00D2538E" w:rsidP="00373089">
            <w:pPr>
              <w:rPr>
                <w:bCs/>
                <w:color w:val="0000CC"/>
              </w:rPr>
            </w:pPr>
            <w:proofErr w:type="spellStart"/>
            <w:r w:rsidRPr="00DD52DE">
              <w:rPr>
                <w:rFonts w:eastAsia="Times New Roman"/>
                <w:bCs/>
                <w:color w:val="0000CC"/>
              </w:rPr>
              <w:t>Nmin</w:t>
            </w:r>
            <w:proofErr w:type="spellEnd"/>
          </w:p>
        </w:tc>
        <w:tc>
          <w:tcPr>
            <w:tcW w:w="1833" w:type="pct"/>
            <w:shd w:val="clear" w:color="auto" w:fill="auto"/>
            <w:noWrap/>
            <w:vAlign w:val="bottom"/>
            <w:hideMark/>
          </w:tcPr>
          <w:p w14:paraId="3C007D44" w14:textId="77777777" w:rsidR="00D2538E" w:rsidRPr="00DD52DE" w:rsidRDefault="00D2538E" w:rsidP="00373089">
            <w:pPr>
              <w:rPr>
                <w:rFonts w:eastAsia="Times New Roman"/>
                <w:color w:val="0000CC"/>
              </w:rPr>
            </w:pPr>
            <w:r w:rsidRPr="00DD52DE">
              <w:rPr>
                <w:rFonts w:eastAsia="Times New Roman" w:hint="eastAsia"/>
                <w:color w:val="0000CC"/>
              </w:rPr>
              <w:t xml:space="preserve">Soil </w:t>
            </w:r>
            <w:proofErr w:type="spellStart"/>
            <w:r w:rsidRPr="00DD52DE">
              <w:rPr>
                <w:rFonts w:eastAsia="Times New Roman"/>
                <w:color w:val="0000CC"/>
              </w:rPr>
              <w:t>mineralizable</w:t>
            </w:r>
            <w:proofErr w:type="spellEnd"/>
            <w:r w:rsidRPr="00DD52DE">
              <w:rPr>
                <w:rFonts w:eastAsia="Times New Roman"/>
                <w:color w:val="0000CC"/>
              </w:rPr>
              <w:t xml:space="preserve"> </w:t>
            </w:r>
            <w:r w:rsidRPr="00DD52DE">
              <w:rPr>
                <w:rFonts w:eastAsia="Times New Roman" w:hint="eastAsia"/>
                <w:color w:val="0000CC"/>
              </w:rPr>
              <w:t>n</w:t>
            </w:r>
            <w:r w:rsidRPr="00DD52DE">
              <w:rPr>
                <w:rFonts w:eastAsia="Times New Roman"/>
                <w:color w:val="0000CC"/>
              </w:rPr>
              <w:t xml:space="preserve">itrogen </w:t>
            </w:r>
          </w:p>
        </w:tc>
        <w:tc>
          <w:tcPr>
            <w:tcW w:w="2029" w:type="pct"/>
            <w:shd w:val="clear" w:color="auto" w:fill="auto"/>
            <w:noWrap/>
            <w:vAlign w:val="bottom"/>
            <w:hideMark/>
          </w:tcPr>
          <w:p w14:paraId="79D25AE3" w14:textId="68993B3A" w:rsidR="00D2538E" w:rsidRPr="00DD52DE" w:rsidRDefault="00AC15AB" w:rsidP="00373089">
            <w:pPr>
              <w:rPr>
                <w:rFonts w:eastAsia="Times New Roman"/>
                <w:color w:val="0000CC"/>
              </w:rPr>
            </w:pPr>
            <w:r w:rsidRPr="00DD52DE">
              <w:rPr>
                <w:rFonts w:eastAsia="Times New Roman"/>
                <w:color w:val="0000CC"/>
              </w:rPr>
              <w:t xml:space="preserve">Unit is </w:t>
            </w:r>
            <w:r w:rsidR="00D2538E" w:rsidRPr="00DD52DE">
              <w:rPr>
                <w:rFonts w:eastAsia="Times New Roman"/>
                <w:color w:val="0000CC"/>
              </w:rPr>
              <w:t xml:space="preserve">mg NO3-N / kg soil if without explanation </w:t>
            </w:r>
          </w:p>
        </w:tc>
      </w:tr>
      <w:tr w:rsidR="00D2538E" w:rsidRPr="00DD52DE" w14:paraId="336E2560" w14:textId="77777777" w:rsidTr="002A6F82">
        <w:trPr>
          <w:trHeight w:val="300"/>
        </w:trPr>
        <w:tc>
          <w:tcPr>
            <w:tcW w:w="339" w:type="pct"/>
            <w:shd w:val="clear" w:color="auto" w:fill="auto"/>
            <w:noWrap/>
            <w:vAlign w:val="bottom"/>
            <w:hideMark/>
          </w:tcPr>
          <w:p w14:paraId="0E95CE10" w14:textId="77777777" w:rsidR="00D2538E" w:rsidRPr="00DD52DE" w:rsidRDefault="00D2538E" w:rsidP="00373089">
            <w:pPr>
              <w:rPr>
                <w:rFonts w:eastAsia="Times New Roman"/>
                <w:color w:val="0000CC"/>
              </w:rPr>
            </w:pPr>
            <w:r w:rsidRPr="00DD52DE">
              <w:rPr>
                <w:rFonts w:eastAsia="Times New Roman"/>
                <w:color w:val="0000CC"/>
              </w:rPr>
              <w:t>32</w:t>
            </w:r>
          </w:p>
        </w:tc>
        <w:tc>
          <w:tcPr>
            <w:tcW w:w="799" w:type="pct"/>
            <w:shd w:val="clear" w:color="auto" w:fill="auto"/>
            <w:noWrap/>
            <w:vAlign w:val="bottom"/>
            <w:hideMark/>
          </w:tcPr>
          <w:p w14:paraId="240EE27A" w14:textId="77777777" w:rsidR="00D2538E" w:rsidRPr="00DD52DE" w:rsidRDefault="00D2538E" w:rsidP="00373089">
            <w:pPr>
              <w:rPr>
                <w:bCs/>
                <w:color w:val="0000CC"/>
              </w:rPr>
            </w:pPr>
            <w:r w:rsidRPr="00DD52DE">
              <w:rPr>
                <w:rFonts w:eastAsia="Times New Roman"/>
                <w:bCs/>
                <w:color w:val="0000CC"/>
              </w:rPr>
              <w:t>N</w:t>
            </w:r>
            <w:r w:rsidRPr="00DD52DE">
              <w:rPr>
                <w:rFonts w:eastAsia="Times New Roman" w:hint="eastAsia"/>
                <w:bCs/>
                <w:color w:val="0000CC"/>
                <w:vertAlign w:val="subscript"/>
              </w:rPr>
              <w:t>2</w:t>
            </w:r>
            <w:r w:rsidRPr="00DD52DE">
              <w:rPr>
                <w:rFonts w:eastAsia="Times New Roman"/>
                <w:bCs/>
                <w:color w:val="0000CC"/>
              </w:rPr>
              <w:t>O</w:t>
            </w:r>
          </w:p>
        </w:tc>
        <w:tc>
          <w:tcPr>
            <w:tcW w:w="1833" w:type="pct"/>
            <w:shd w:val="clear" w:color="auto" w:fill="auto"/>
            <w:noWrap/>
            <w:vAlign w:val="bottom"/>
            <w:hideMark/>
          </w:tcPr>
          <w:p w14:paraId="6A1331AB" w14:textId="77777777" w:rsidR="00D2538E" w:rsidRPr="00DD52DE" w:rsidRDefault="00D2538E" w:rsidP="00373089">
            <w:pPr>
              <w:rPr>
                <w:rFonts w:eastAsia="Times New Roman"/>
                <w:color w:val="0000CC"/>
              </w:rPr>
            </w:pPr>
            <w:r w:rsidRPr="00DD52DE">
              <w:rPr>
                <w:rFonts w:eastAsia="Times New Roman" w:hint="eastAsia"/>
                <w:color w:val="0000CC"/>
              </w:rPr>
              <w:t xml:space="preserve">Soil </w:t>
            </w:r>
            <w:r w:rsidRPr="00DD52DE">
              <w:rPr>
                <w:rFonts w:eastAsia="Times New Roman"/>
                <w:color w:val="0000CC"/>
              </w:rPr>
              <w:t>N</w:t>
            </w:r>
            <w:r w:rsidRPr="00DD52DE">
              <w:rPr>
                <w:rFonts w:eastAsia="Times New Roman"/>
                <w:color w:val="0000CC"/>
                <w:vertAlign w:val="subscript"/>
              </w:rPr>
              <w:t>2</w:t>
            </w:r>
            <w:r w:rsidRPr="00DD52DE">
              <w:rPr>
                <w:rFonts w:eastAsia="Times New Roman"/>
                <w:color w:val="0000CC"/>
              </w:rPr>
              <w:t xml:space="preserve">O </w:t>
            </w:r>
            <w:r w:rsidRPr="00DD52DE">
              <w:rPr>
                <w:rFonts w:eastAsia="Times New Roman" w:hint="eastAsia"/>
                <w:color w:val="0000CC"/>
              </w:rPr>
              <w:t>efflux</w:t>
            </w:r>
            <w:r w:rsidRPr="00DD52DE">
              <w:rPr>
                <w:rFonts w:eastAsia="Times New Roman"/>
                <w:color w:val="0000CC"/>
              </w:rPr>
              <w:t xml:space="preserve"> </w:t>
            </w:r>
          </w:p>
        </w:tc>
        <w:tc>
          <w:tcPr>
            <w:tcW w:w="2029" w:type="pct"/>
            <w:shd w:val="clear" w:color="auto" w:fill="auto"/>
            <w:noWrap/>
            <w:vAlign w:val="bottom"/>
            <w:hideMark/>
          </w:tcPr>
          <w:p w14:paraId="7D6554AB" w14:textId="6D0C3268" w:rsidR="00D2538E" w:rsidRPr="00DD52DE" w:rsidRDefault="00AC15AB" w:rsidP="00373089">
            <w:pPr>
              <w:rPr>
                <w:rFonts w:eastAsia="Times New Roman"/>
                <w:color w:val="0000CC"/>
              </w:rPr>
            </w:pPr>
            <w:r w:rsidRPr="00DD52DE">
              <w:rPr>
                <w:rFonts w:eastAsia="Times New Roman" w:hint="eastAsia"/>
                <w:color w:val="0000CC"/>
              </w:rPr>
              <w:t xml:space="preserve">Unit is </w:t>
            </w:r>
            <w:r w:rsidR="00D2538E" w:rsidRPr="00DD52DE">
              <w:rPr>
                <w:rFonts w:eastAsia="Times New Roman"/>
                <w:color w:val="0000CC"/>
              </w:rPr>
              <w:t>kg/ha if not noted</w:t>
            </w:r>
          </w:p>
        </w:tc>
      </w:tr>
      <w:tr w:rsidR="00D2538E" w:rsidRPr="00DD52DE" w14:paraId="1CA309E8" w14:textId="77777777" w:rsidTr="002A6F82">
        <w:trPr>
          <w:trHeight w:val="300"/>
        </w:trPr>
        <w:tc>
          <w:tcPr>
            <w:tcW w:w="339" w:type="pct"/>
            <w:shd w:val="clear" w:color="auto" w:fill="auto"/>
            <w:noWrap/>
            <w:vAlign w:val="bottom"/>
            <w:hideMark/>
          </w:tcPr>
          <w:p w14:paraId="239C9417" w14:textId="77777777" w:rsidR="00D2538E" w:rsidRPr="00DD52DE" w:rsidRDefault="00D2538E" w:rsidP="00373089">
            <w:pPr>
              <w:rPr>
                <w:rFonts w:eastAsia="Times New Roman"/>
                <w:color w:val="0000CC"/>
              </w:rPr>
            </w:pPr>
            <w:r w:rsidRPr="00DD52DE">
              <w:rPr>
                <w:rFonts w:eastAsia="Times New Roman"/>
                <w:color w:val="0000CC"/>
              </w:rPr>
              <w:t>33</w:t>
            </w:r>
          </w:p>
        </w:tc>
        <w:tc>
          <w:tcPr>
            <w:tcW w:w="799" w:type="pct"/>
            <w:shd w:val="clear" w:color="auto" w:fill="auto"/>
            <w:noWrap/>
            <w:vAlign w:val="bottom"/>
            <w:hideMark/>
          </w:tcPr>
          <w:p w14:paraId="48EA0362" w14:textId="77777777" w:rsidR="00D2538E" w:rsidRPr="00DD52DE" w:rsidRDefault="00D2538E" w:rsidP="00373089">
            <w:pPr>
              <w:rPr>
                <w:rFonts w:eastAsia="Times New Roman"/>
                <w:bCs/>
                <w:color w:val="0000CC"/>
              </w:rPr>
            </w:pPr>
            <w:r w:rsidRPr="00DD52DE">
              <w:rPr>
                <w:rFonts w:eastAsia="Times New Roman"/>
                <w:bCs/>
                <w:color w:val="0000CC"/>
              </w:rPr>
              <w:t>SIR</w:t>
            </w:r>
          </w:p>
        </w:tc>
        <w:tc>
          <w:tcPr>
            <w:tcW w:w="1833" w:type="pct"/>
            <w:shd w:val="clear" w:color="auto" w:fill="auto"/>
            <w:noWrap/>
            <w:vAlign w:val="bottom"/>
            <w:hideMark/>
          </w:tcPr>
          <w:p w14:paraId="549095F3" w14:textId="77777777" w:rsidR="00D2538E" w:rsidRPr="00DD52DE" w:rsidRDefault="00D2538E" w:rsidP="00373089">
            <w:pPr>
              <w:rPr>
                <w:rFonts w:eastAsia="Times New Roman"/>
                <w:color w:val="0000CC"/>
              </w:rPr>
            </w:pPr>
            <w:r w:rsidRPr="00DD52DE">
              <w:rPr>
                <w:rFonts w:eastAsia="Times New Roman"/>
                <w:color w:val="0000CC"/>
              </w:rPr>
              <w:t>S</w:t>
            </w:r>
            <w:r w:rsidRPr="00DD52DE">
              <w:rPr>
                <w:rFonts w:eastAsia="Times New Roman" w:hint="eastAsia"/>
                <w:color w:val="0000CC"/>
              </w:rPr>
              <w:t>oil s</w:t>
            </w:r>
            <w:r w:rsidRPr="00DD52DE">
              <w:rPr>
                <w:rFonts w:eastAsia="Times New Roman"/>
                <w:color w:val="0000CC"/>
              </w:rPr>
              <w:t>ubstrate</w:t>
            </w:r>
            <w:r w:rsidRPr="00DD52DE">
              <w:rPr>
                <w:rFonts w:eastAsia="Times New Roman" w:hint="eastAsia"/>
                <w:color w:val="0000CC"/>
              </w:rPr>
              <w:t>-</w:t>
            </w:r>
            <w:r w:rsidRPr="00DD52DE">
              <w:rPr>
                <w:rFonts w:eastAsia="Times New Roman"/>
                <w:color w:val="0000CC"/>
              </w:rPr>
              <w:t xml:space="preserve">induced respiration </w:t>
            </w:r>
          </w:p>
        </w:tc>
        <w:tc>
          <w:tcPr>
            <w:tcW w:w="2029" w:type="pct"/>
            <w:shd w:val="clear" w:color="auto" w:fill="auto"/>
            <w:noWrap/>
            <w:vAlign w:val="bottom"/>
            <w:hideMark/>
          </w:tcPr>
          <w:p w14:paraId="49D572D4" w14:textId="1C3F059D" w:rsidR="00D2538E" w:rsidRPr="00DD52DE" w:rsidRDefault="00AC15AB" w:rsidP="00373089">
            <w:pPr>
              <w:rPr>
                <w:color w:val="0000CC"/>
              </w:rPr>
            </w:pPr>
            <w:r w:rsidRPr="00DD52DE">
              <w:rPr>
                <w:rFonts w:eastAsia="Times New Roman"/>
                <w:color w:val="0000CC"/>
              </w:rPr>
              <w:t xml:space="preserve">Unit is </w:t>
            </w:r>
            <w:r w:rsidR="00D2538E" w:rsidRPr="00DD52DE">
              <w:rPr>
                <w:rFonts w:eastAsia="Times New Roman"/>
                <w:color w:val="0000CC"/>
              </w:rPr>
              <w:t>µg</w:t>
            </w:r>
            <w:r w:rsidR="00D2538E" w:rsidRPr="00DD52DE">
              <w:rPr>
                <w:rFonts w:eastAsia="Times New Roman" w:hint="eastAsia"/>
                <w:color w:val="0000CC"/>
              </w:rPr>
              <w:t>/</w:t>
            </w:r>
            <w:r w:rsidR="00D2538E" w:rsidRPr="00DD52DE">
              <w:rPr>
                <w:rFonts w:eastAsia="Times New Roman"/>
                <w:color w:val="0000CC"/>
              </w:rPr>
              <w:t>g if without explanation</w:t>
            </w:r>
          </w:p>
        </w:tc>
      </w:tr>
      <w:tr w:rsidR="00D2538E" w:rsidRPr="00DD52DE" w14:paraId="303DA472" w14:textId="77777777" w:rsidTr="002A6F82">
        <w:trPr>
          <w:trHeight w:val="300"/>
        </w:trPr>
        <w:tc>
          <w:tcPr>
            <w:tcW w:w="339" w:type="pct"/>
            <w:shd w:val="clear" w:color="auto" w:fill="auto"/>
            <w:noWrap/>
            <w:vAlign w:val="bottom"/>
            <w:hideMark/>
          </w:tcPr>
          <w:p w14:paraId="35BFC96C" w14:textId="77777777" w:rsidR="00D2538E" w:rsidRPr="00DD52DE" w:rsidRDefault="00D2538E" w:rsidP="00373089">
            <w:pPr>
              <w:rPr>
                <w:rFonts w:eastAsia="Times New Roman"/>
                <w:color w:val="0000CC"/>
              </w:rPr>
            </w:pPr>
            <w:r w:rsidRPr="00DD52DE">
              <w:rPr>
                <w:rFonts w:eastAsia="Times New Roman"/>
                <w:color w:val="0000CC"/>
              </w:rPr>
              <w:t>34</w:t>
            </w:r>
          </w:p>
        </w:tc>
        <w:tc>
          <w:tcPr>
            <w:tcW w:w="799" w:type="pct"/>
            <w:shd w:val="clear" w:color="auto" w:fill="auto"/>
            <w:noWrap/>
            <w:vAlign w:val="bottom"/>
            <w:hideMark/>
          </w:tcPr>
          <w:p w14:paraId="199EFA4C" w14:textId="77777777" w:rsidR="00D2538E" w:rsidRPr="00DD52DE" w:rsidRDefault="00D2538E" w:rsidP="00373089">
            <w:pPr>
              <w:rPr>
                <w:rFonts w:eastAsia="Times New Roman"/>
                <w:bCs/>
                <w:color w:val="0000CC"/>
              </w:rPr>
            </w:pPr>
            <w:r w:rsidRPr="00DD52DE">
              <w:rPr>
                <w:rFonts w:eastAsia="Times New Roman"/>
                <w:bCs/>
                <w:color w:val="0000CC"/>
              </w:rPr>
              <w:t>CO2BTest</w:t>
            </w:r>
          </w:p>
        </w:tc>
        <w:tc>
          <w:tcPr>
            <w:tcW w:w="1833" w:type="pct"/>
            <w:shd w:val="clear" w:color="auto" w:fill="auto"/>
            <w:noWrap/>
            <w:vAlign w:val="bottom"/>
            <w:hideMark/>
          </w:tcPr>
          <w:p w14:paraId="02F4E2B8" w14:textId="77777777" w:rsidR="00D2538E" w:rsidRPr="00DD52DE" w:rsidRDefault="00D2538E" w:rsidP="00373089">
            <w:pPr>
              <w:rPr>
                <w:color w:val="0000CC"/>
              </w:rPr>
            </w:pPr>
            <w:r w:rsidRPr="00DD52DE">
              <w:rPr>
                <w:rFonts w:eastAsia="Times New Roman" w:hint="eastAsia"/>
                <w:color w:val="0000CC"/>
              </w:rPr>
              <w:t xml:space="preserve">Soil </w:t>
            </w:r>
            <w:r w:rsidRPr="00DD52DE">
              <w:rPr>
                <w:rFonts w:eastAsia="Times New Roman"/>
                <w:color w:val="0000CC"/>
              </w:rPr>
              <w:t>CO</w:t>
            </w:r>
            <w:r w:rsidRPr="00DD52DE">
              <w:rPr>
                <w:rFonts w:eastAsia="Times New Roman"/>
                <w:color w:val="0000CC"/>
                <w:vertAlign w:val="subscript"/>
              </w:rPr>
              <w:t>2</w:t>
            </w:r>
            <w:r w:rsidRPr="00DD52DE">
              <w:rPr>
                <w:rFonts w:eastAsia="Times New Roman"/>
                <w:color w:val="0000CC"/>
              </w:rPr>
              <w:t xml:space="preserve"> burst test respiration</w:t>
            </w:r>
          </w:p>
        </w:tc>
        <w:tc>
          <w:tcPr>
            <w:tcW w:w="2029" w:type="pct"/>
            <w:shd w:val="clear" w:color="auto" w:fill="auto"/>
            <w:noWrap/>
            <w:vAlign w:val="bottom"/>
            <w:hideMark/>
          </w:tcPr>
          <w:p w14:paraId="07AA6DA9" w14:textId="4B0DE45A" w:rsidR="00D2538E" w:rsidRPr="00DD52DE" w:rsidRDefault="00AC15AB" w:rsidP="00373089">
            <w:pPr>
              <w:rPr>
                <w:rFonts w:eastAsia="Times New Roman"/>
                <w:color w:val="0000CC"/>
              </w:rPr>
            </w:pPr>
            <w:r w:rsidRPr="00DD52DE">
              <w:rPr>
                <w:rFonts w:eastAsia="Times New Roman" w:hint="eastAsia"/>
                <w:color w:val="0000CC"/>
              </w:rPr>
              <w:t xml:space="preserve">Unit is </w:t>
            </w:r>
            <w:r w:rsidR="00D2538E" w:rsidRPr="00DD52DE">
              <w:rPr>
                <w:rFonts w:eastAsia="Times New Roman"/>
                <w:color w:val="0000CC"/>
              </w:rPr>
              <w:t>mg CO</w:t>
            </w:r>
            <w:r w:rsidR="00D2538E" w:rsidRPr="00DD52DE">
              <w:rPr>
                <w:rFonts w:eastAsia="Times New Roman"/>
                <w:color w:val="0000CC"/>
                <w:vertAlign w:val="subscript"/>
              </w:rPr>
              <w:t>2</w:t>
            </w:r>
            <w:r w:rsidR="00D2538E" w:rsidRPr="00DD52DE">
              <w:rPr>
                <w:rFonts w:eastAsia="Times New Roman"/>
                <w:color w:val="0000CC"/>
              </w:rPr>
              <w:t xml:space="preserve"> </w:t>
            </w:r>
            <w:r w:rsidR="00D2538E" w:rsidRPr="00DD52DE">
              <w:rPr>
                <w:rFonts w:eastAsia="Times New Roman" w:hint="eastAsia"/>
                <w:color w:val="0000CC"/>
              </w:rPr>
              <w:t>/</w:t>
            </w:r>
            <w:r w:rsidR="00D2538E" w:rsidRPr="00DD52DE">
              <w:rPr>
                <w:rFonts w:eastAsia="Times New Roman"/>
                <w:color w:val="0000CC"/>
              </w:rPr>
              <w:t xml:space="preserve">kg soil </w:t>
            </w:r>
            <w:r w:rsidR="00D2538E" w:rsidRPr="00DD52DE">
              <w:rPr>
                <w:rFonts w:eastAsia="Times New Roman" w:hint="eastAsia"/>
                <w:color w:val="0000CC"/>
              </w:rPr>
              <w:t>/</w:t>
            </w:r>
            <w:r w:rsidR="00D2538E" w:rsidRPr="00DD52DE">
              <w:rPr>
                <w:rFonts w:eastAsia="Times New Roman"/>
                <w:color w:val="0000CC"/>
              </w:rPr>
              <w:t xml:space="preserve">d if without explanation </w:t>
            </w:r>
          </w:p>
        </w:tc>
      </w:tr>
      <w:tr w:rsidR="00D2538E" w:rsidRPr="00DD52DE" w14:paraId="6A5B9613" w14:textId="77777777" w:rsidTr="002A6F82">
        <w:trPr>
          <w:trHeight w:val="300"/>
        </w:trPr>
        <w:tc>
          <w:tcPr>
            <w:tcW w:w="339" w:type="pct"/>
            <w:shd w:val="clear" w:color="auto" w:fill="auto"/>
            <w:noWrap/>
            <w:vAlign w:val="bottom"/>
            <w:hideMark/>
          </w:tcPr>
          <w:p w14:paraId="47DA6ECA" w14:textId="77777777" w:rsidR="00D2538E" w:rsidRPr="00DD52DE" w:rsidRDefault="00D2538E" w:rsidP="00373089">
            <w:pPr>
              <w:rPr>
                <w:rFonts w:eastAsia="Times New Roman"/>
                <w:color w:val="0000CC"/>
              </w:rPr>
            </w:pPr>
            <w:r w:rsidRPr="00DD52DE">
              <w:rPr>
                <w:rFonts w:eastAsia="Times New Roman"/>
                <w:color w:val="0000CC"/>
              </w:rPr>
              <w:t>35</w:t>
            </w:r>
          </w:p>
        </w:tc>
        <w:tc>
          <w:tcPr>
            <w:tcW w:w="799" w:type="pct"/>
            <w:shd w:val="clear" w:color="auto" w:fill="auto"/>
            <w:noWrap/>
            <w:vAlign w:val="bottom"/>
            <w:hideMark/>
          </w:tcPr>
          <w:p w14:paraId="21D90D9E" w14:textId="77777777" w:rsidR="00D2538E" w:rsidRPr="00DD52DE" w:rsidRDefault="00D2538E" w:rsidP="00373089">
            <w:pPr>
              <w:rPr>
                <w:rFonts w:eastAsia="Times New Roman"/>
                <w:bCs/>
                <w:color w:val="0000CC"/>
              </w:rPr>
            </w:pPr>
            <w:r w:rsidRPr="00DD52DE">
              <w:rPr>
                <w:rFonts w:eastAsia="Times New Roman"/>
                <w:bCs/>
                <w:color w:val="0000CC"/>
              </w:rPr>
              <w:t>CO</w:t>
            </w:r>
            <w:r w:rsidRPr="00DD52DE">
              <w:rPr>
                <w:rFonts w:eastAsia="Times New Roman"/>
                <w:bCs/>
                <w:color w:val="0000CC"/>
                <w:vertAlign w:val="subscript"/>
              </w:rPr>
              <w:t>2</w:t>
            </w:r>
          </w:p>
        </w:tc>
        <w:tc>
          <w:tcPr>
            <w:tcW w:w="1833" w:type="pct"/>
            <w:shd w:val="clear" w:color="auto" w:fill="auto"/>
            <w:noWrap/>
            <w:vAlign w:val="bottom"/>
            <w:hideMark/>
          </w:tcPr>
          <w:p w14:paraId="1EEC3A8C" w14:textId="77777777" w:rsidR="00D2538E" w:rsidRPr="00DD52DE" w:rsidRDefault="00D2538E" w:rsidP="00373089">
            <w:pPr>
              <w:rPr>
                <w:rFonts w:eastAsia="Times New Roman"/>
                <w:color w:val="0000CC"/>
              </w:rPr>
            </w:pPr>
            <w:r w:rsidRPr="00DD52DE">
              <w:rPr>
                <w:rFonts w:eastAsia="Times New Roman"/>
                <w:color w:val="0000CC"/>
              </w:rPr>
              <w:t xml:space="preserve">Soil respiration (some literature called CO2 efflux, CO2 flux) </w:t>
            </w:r>
          </w:p>
        </w:tc>
        <w:tc>
          <w:tcPr>
            <w:tcW w:w="2029" w:type="pct"/>
            <w:shd w:val="clear" w:color="auto" w:fill="auto"/>
            <w:noWrap/>
            <w:vAlign w:val="bottom"/>
            <w:hideMark/>
          </w:tcPr>
          <w:p w14:paraId="678EBFA9" w14:textId="77777777" w:rsidR="00D2538E" w:rsidRPr="00DD52DE" w:rsidRDefault="00D2538E" w:rsidP="00373089">
            <w:pPr>
              <w:rPr>
                <w:color w:val="0000CC"/>
              </w:rPr>
            </w:pPr>
            <w:r w:rsidRPr="00DD52DE">
              <w:rPr>
                <w:rFonts w:eastAsia="Times New Roman"/>
                <w:color w:val="0000CC"/>
              </w:rPr>
              <w:t>kg</w:t>
            </w:r>
            <w:r w:rsidRPr="00DD52DE">
              <w:rPr>
                <w:rFonts w:eastAsia="Times New Roman" w:hint="eastAsia"/>
                <w:color w:val="0000CC"/>
              </w:rPr>
              <w:t>/</w:t>
            </w:r>
            <w:r w:rsidRPr="00DD52DE">
              <w:rPr>
                <w:rFonts w:eastAsia="Times New Roman"/>
                <w:color w:val="0000CC"/>
              </w:rPr>
              <w:t>ha if without explanation</w:t>
            </w:r>
          </w:p>
        </w:tc>
      </w:tr>
      <w:tr w:rsidR="00D2538E" w:rsidRPr="00DD52DE" w14:paraId="65FCEF40" w14:textId="77777777" w:rsidTr="002A6F82">
        <w:trPr>
          <w:trHeight w:val="300"/>
        </w:trPr>
        <w:tc>
          <w:tcPr>
            <w:tcW w:w="339" w:type="pct"/>
            <w:shd w:val="clear" w:color="auto" w:fill="auto"/>
            <w:noWrap/>
            <w:vAlign w:val="bottom"/>
            <w:hideMark/>
          </w:tcPr>
          <w:p w14:paraId="56995561" w14:textId="77777777" w:rsidR="00D2538E" w:rsidRPr="00DD52DE" w:rsidRDefault="00D2538E" w:rsidP="00373089">
            <w:pPr>
              <w:rPr>
                <w:rFonts w:eastAsia="Times New Roman"/>
                <w:color w:val="0000CC"/>
              </w:rPr>
            </w:pPr>
            <w:r w:rsidRPr="00DD52DE">
              <w:rPr>
                <w:rFonts w:eastAsia="Times New Roman"/>
                <w:color w:val="0000CC"/>
              </w:rPr>
              <w:t>36</w:t>
            </w:r>
          </w:p>
        </w:tc>
        <w:tc>
          <w:tcPr>
            <w:tcW w:w="799" w:type="pct"/>
            <w:shd w:val="clear" w:color="auto" w:fill="auto"/>
            <w:noWrap/>
            <w:vAlign w:val="bottom"/>
            <w:hideMark/>
          </w:tcPr>
          <w:p w14:paraId="536D5B74" w14:textId="77777777" w:rsidR="00D2538E" w:rsidRPr="00DD52DE" w:rsidRDefault="00D2538E" w:rsidP="00373089">
            <w:pPr>
              <w:rPr>
                <w:bCs/>
                <w:color w:val="0000CC"/>
              </w:rPr>
            </w:pPr>
            <w:r w:rsidRPr="00DD52DE">
              <w:rPr>
                <w:rFonts w:eastAsia="Times New Roman"/>
                <w:bCs/>
                <w:color w:val="0000CC"/>
              </w:rPr>
              <w:t>CH4</w:t>
            </w:r>
          </w:p>
        </w:tc>
        <w:tc>
          <w:tcPr>
            <w:tcW w:w="1833" w:type="pct"/>
            <w:shd w:val="clear" w:color="auto" w:fill="auto"/>
            <w:noWrap/>
            <w:vAlign w:val="bottom"/>
            <w:hideMark/>
          </w:tcPr>
          <w:p w14:paraId="255A5C97" w14:textId="77777777" w:rsidR="00D2538E" w:rsidRPr="00DD52DE" w:rsidRDefault="00D2538E" w:rsidP="00373089">
            <w:pPr>
              <w:rPr>
                <w:color w:val="0000CC"/>
              </w:rPr>
            </w:pPr>
            <w:r w:rsidRPr="00DD52DE">
              <w:rPr>
                <w:rFonts w:eastAsia="Times New Roman" w:hint="eastAsia"/>
                <w:color w:val="0000CC"/>
              </w:rPr>
              <w:t xml:space="preserve">Soil </w:t>
            </w:r>
            <w:r w:rsidRPr="00DD52DE">
              <w:rPr>
                <w:rFonts w:eastAsia="Times New Roman"/>
                <w:color w:val="0000CC"/>
              </w:rPr>
              <w:t>CH</w:t>
            </w:r>
            <w:r w:rsidRPr="00DD52DE">
              <w:rPr>
                <w:rFonts w:eastAsia="Times New Roman"/>
                <w:color w:val="0000CC"/>
                <w:vertAlign w:val="subscript"/>
              </w:rPr>
              <w:t>4</w:t>
            </w:r>
            <w:r w:rsidRPr="00DD52DE">
              <w:rPr>
                <w:rFonts w:eastAsia="Times New Roman"/>
                <w:color w:val="0000CC"/>
              </w:rPr>
              <w:t xml:space="preserve"> emission</w:t>
            </w:r>
          </w:p>
        </w:tc>
        <w:tc>
          <w:tcPr>
            <w:tcW w:w="2029" w:type="pct"/>
            <w:shd w:val="clear" w:color="auto" w:fill="auto"/>
            <w:noWrap/>
            <w:vAlign w:val="bottom"/>
            <w:hideMark/>
          </w:tcPr>
          <w:p w14:paraId="169ED277" w14:textId="77777777" w:rsidR="00D2538E" w:rsidRPr="00DD52DE" w:rsidRDefault="00D2538E" w:rsidP="00373089">
            <w:pPr>
              <w:rPr>
                <w:rFonts w:eastAsia="Times New Roman"/>
                <w:color w:val="0000CC"/>
              </w:rPr>
            </w:pPr>
            <w:r w:rsidRPr="00DD52DE">
              <w:rPr>
                <w:rFonts w:eastAsia="Times New Roman"/>
                <w:color w:val="0000CC"/>
              </w:rPr>
              <w:t>kg/ha if not noted</w:t>
            </w:r>
          </w:p>
        </w:tc>
      </w:tr>
      <w:tr w:rsidR="00D2538E" w:rsidRPr="00DD52DE" w14:paraId="5F6265CB" w14:textId="77777777" w:rsidTr="002A6F82">
        <w:trPr>
          <w:trHeight w:val="300"/>
        </w:trPr>
        <w:tc>
          <w:tcPr>
            <w:tcW w:w="339" w:type="pct"/>
            <w:shd w:val="clear" w:color="auto" w:fill="auto"/>
            <w:noWrap/>
            <w:vAlign w:val="bottom"/>
            <w:hideMark/>
          </w:tcPr>
          <w:p w14:paraId="33736A27" w14:textId="77777777" w:rsidR="00D2538E" w:rsidRPr="00DD52DE" w:rsidRDefault="00D2538E" w:rsidP="00373089">
            <w:pPr>
              <w:rPr>
                <w:rFonts w:eastAsia="Times New Roman"/>
                <w:color w:val="0000CC"/>
              </w:rPr>
            </w:pPr>
            <w:r w:rsidRPr="00DD52DE">
              <w:rPr>
                <w:rFonts w:eastAsia="Times New Roman"/>
                <w:color w:val="0000CC"/>
              </w:rPr>
              <w:t>37</w:t>
            </w:r>
          </w:p>
        </w:tc>
        <w:tc>
          <w:tcPr>
            <w:tcW w:w="799" w:type="pct"/>
            <w:shd w:val="clear" w:color="auto" w:fill="auto"/>
            <w:noWrap/>
            <w:vAlign w:val="bottom"/>
            <w:hideMark/>
          </w:tcPr>
          <w:p w14:paraId="6DBC3654" w14:textId="77777777" w:rsidR="00D2538E" w:rsidRPr="00DD52DE" w:rsidRDefault="00D2538E" w:rsidP="00373089">
            <w:pPr>
              <w:rPr>
                <w:rFonts w:eastAsia="Times New Roman"/>
                <w:bCs/>
                <w:color w:val="0000CC"/>
              </w:rPr>
            </w:pPr>
            <w:r w:rsidRPr="00DD52DE">
              <w:rPr>
                <w:rFonts w:eastAsia="Times New Roman"/>
                <w:bCs/>
                <w:color w:val="0000CC"/>
              </w:rPr>
              <w:t>MBC</w:t>
            </w:r>
          </w:p>
        </w:tc>
        <w:tc>
          <w:tcPr>
            <w:tcW w:w="1833" w:type="pct"/>
            <w:shd w:val="clear" w:color="auto" w:fill="auto"/>
            <w:noWrap/>
            <w:vAlign w:val="bottom"/>
            <w:hideMark/>
          </w:tcPr>
          <w:p w14:paraId="687D1E63" w14:textId="77777777" w:rsidR="00D2538E" w:rsidRPr="00DD52DE" w:rsidRDefault="00D2538E" w:rsidP="00373089">
            <w:pPr>
              <w:rPr>
                <w:rFonts w:eastAsia="Times New Roman"/>
                <w:color w:val="0000CC"/>
              </w:rPr>
            </w:pPr>
            <w:r w:rsidRPr="00DD52DE">
              <w:rPr>
                <w:rFonts w:eastAsia="Times New Roman"/>
                <w:color w:val="0000CC"/>
              </w:rPr>
              <w:t xml:space="preserve">Microbe Biomass Carbon </w:t>
            </w:r>
          </w:p>
        </w:tc>
        <w:tc>
          <w:tcPr>
            <w:tcW w:w="2029" w:type="pct"/>
            <w:shd w:val="clear" w:color="auto" w:fill="auto"/>
            <w:noWrap/>
            <w:vAlign w:val="bottom"/>
            <w:hideMark/>
          </w:tcPr>
          <w:p w14:paraId="2303AF22" w14:textId="77777777" w:rsidR="00D2538E" w:rsidRPr="00DD52DE" w:rsidRDefault="00D2538E" w:rsidP="00373089">
            <w:pPr>
              <w:rPr>
                <w:color w:val="0000CC"/>
              </w:rPr>
            </w:pPr>
            <w:r w:rsidRPr="00DD52DE">
              <w:rPr>
                <w:rFonts w:eastAsia="Times New Roman" w:hint="eastAsia"/>
                <w:color w:val="0000CC"/>
              </w:rPr>
              <w:t>In u</w:t>
            </w:r>
            <w:r w:rsidRPr="00DD52DE">
              <w:rPr>
                <w:rFonts w:eastAsia="Times New Roman"/>
                <w:color w:val="0000CC"/>
              </w:rPr>
              <w:t>nit</w:t>
            </w:r>
            <w:r w:rsidRPr="00DD52DE">
              <w:rPr>
                <w:rFonts w:eastAsia="Times New Roman" w:hint="eastAsia"/>
                <w:color w:val="0000CC"/>
              </w:rPr>
              <w:t xml:space="preserve"> of</w:t>
            </w:r>
            <w:r w:rsidRPr="00DD52DE">
              <w:rPr>
                <w:rFonts w:eastAsia="Times New Roman"/>
                <w:color w:val="0000CC"/>
              </w:rPr>
              <w:t>: mg</w:t>
            </w:r>
            <w:r w:rsidRPr="00DD52DE">
              <w:rPr>
                <w:rFonts w:eastAsia="Times New Roman" w:hint="eastAsia"/>
                <w:color w:val="0000CC"/>
              </w:rPr>
              <w:t>/</w:t>
            </w:r>
            <w:r w:rsidRPr="00DD52DE">
              <w:rPr>
                <w:rFonts w:eastAsia="Times New Roman"/>
                <w:color w:val="0000CC"/>
              </w:rPr>
              <w:t>kg if without explanation</w:t>
            </w:r>
          </w:p>
        </w:tc>
      </w:tr>
      <w:tr w:rsidR="00D2538E" w:rsidRPr="00DD52DE" w14:paraId="7E4FBD91" w14:textId="77777777" w:rsidTr="002A6F82">
        <w:trPr>
          <w:trHeight w:val="300"/>
        </w:trPr>
        <w:tc>
          <w:tcPr>
            <w:tcW w:w="339" w:type="pct"/>
            <w:shd w:val="clear" w:color="auto" w:fill="auto"/>
            <w:noWrap/>
            <w:vAlign w:val="bottom"/>
            <w:hideMark/>
          </w:tcPr>
          <w:p w14:paraId="5CE810A9" w14:textId="77777777" w:rsidR="00D2538E" w:rsidRPr="00DD52DE" w:rsidRDefault="00D2538E" w:rsidP="00373089">
            <w:pPr>
              <w:rPr>
                <w:rFonts w:eastAsia="Times New Roman"/>
                <w:color w:val="0000CC"/>
              </w:rPr>
            </w:pPr>
            <w:r w:rsidRPr="00DD52DE">
              <w:rPr>
                <w:rFonts w:eastAsia="Times New Roman"/>
                <w:color w:val="0000CC"/>
              </w:rPr>
              <w:t>38</w:t>
            </w:r>
          </w:p>
        </w:tc>
        <w:tc>
          <w:tcPr>
            <w:tcW w:w="799" w:type="pct"/>
            <w:shd w:val="clear" w:color="auto" w:fill="auto"/>
            <w:noWrap/>
            <w:vAlign w:val="bottom"/>
            <w:hideMark/>
          </w:tcPr>
          <w:p w14:paraId="4DD3FD28" w14:textId="77777777" w:rsidR="00D2538E" w:rsidRPr="00DD52DE" w:rsidRDefault="00D2538E" w:rsidP="00373089">
            <w:pPr>
              <w:rPr>
                <w:rFonts w:eastAsia="Times New Roman"/>
                <w:bCs/>
                <w:color w:val="0000CC"/>
              </w:rPr>
            </w:pPr>
            <w:r w:rsidRPr="00DD52DE">
              <w:rPr>
                <w:rFonts w:eastAsia="Times New Roman"/>
                <w:bCs/>
                <w:color w:val="0000CC"/>
              </w:rPr>
              <w:t>MBN</w:t>
            </w:r>
          </w:p>
        </w:tc>
        <w:tc>
          <w:tcPr>
            <w:tcW w:w="1833" w:type="pct"/>
            <w:shd w:val="clear" w:color="auto" w:fill="auto"/>
            <w:noWrap/>
            <w:vAlign w:val="bottom"/>
            <w:hideMark/>
          </w:tcPr>
          <w:p w14:paraId="58A3D899" w14:textId="77777777" w:rsidR="00D2538E" w:rsidRPr="00DD52DE" w:rsidRDefault="00D2538E" w:rsidP="00373089">
            <w:pPr>
              <w:rPr>
                <w:color w:val="0000CC"/>
              </w:rPr>
            </w:pPr>
            <w:r w:rsidRPr="00DD52DE">
              <w:rPr>
                <w:rFonts w:eastAsia="Times New Roman"/>
                <w:color w:val="0000CC"/>
              </w:rPr>
              <w:t>Microbe Biomass Nitrogen</w:t>
            </w:r>
          </w:p>
        </w:tc>
        <w:tc>
          <w:tcPr>
            <w:tcW w:w="2029" w:type="pct"/>
            <w:shd w:val="clear" w:color="auto" w:fill="auto"/>
            <w:noWrap/>
            <w:vAlign w:val="bottom"/>
            <w:hideMark/>
          </w:tcPr>
          <w:p w14:paraId="20B94318" w14:textId="26DB0525" w:rsidR="00D2538E" w:rsidRPr="00DD52DE" w:rsidRDefault="00AC15AB" w:rsidP="00373089">
            <w:pPr>
              <w:rPr>
                <w:color w:val="0000CC"/>
              </w:rPr>
            </w:pPr>
            <w:r w:rsidRPr="00DD52DE">
              <w:rPr>
                <w:rFonts w:eastAsia="Times New Roman" w:hint="eastAsia"/>
                <w:color w:val="0000CC"/>
              </w:rPr>
              <w:t xml:space="preserve">Unit is </w:t>
            </w:r>
            <w:r w:rsidR="00D2538E" w:rsidRPr="00DD52DE">
              <w:rPr>
                <w:rFonts w:eastAsia="Times New Roman"/>
                <w:color w:val="0000CC"/>
              </w:rPr>
              <w:t>mg</w:t>
            </w:r>
            <w:r w:rsidR="00D2538E" w:rsidRPr="00DD52DE">
              <w:rPr>
                <w:rFonts w:eastAsia="Times New Roman" w:hint="eastAsia"/>
                <w:color w:val="0000CC"/>
              </w:rPr>
              <w:t>/</w:t>
            </w:r>
            <w:r w:rsidR="00D2538E" w:rsidRPr="00DD52DE">
              <w:rPr>
                <w:rFonts w:eastAsia="Times New Roman"/>
                <w:color w:val="0000CC"/>
              </w:rPr>
              <w:t>kg if without explanation</w:t>
            </w:r>
          </w:p>
        </w:tc>
      </w:tr>
      <w:tr w:rsidR="00D2538E" w:rsidRPr="00DD52DE" w14:paraId="7386C15C" w14:textId="77777777" w:rsidTr="002A6F82">
        <w:trPr>
          <w:trHeight w:val="300"/>
        </w:trPr>
        <w:tc>
          <w:tcPr>
            <w:tcW w:w="339" w:type="pct"/>
            <w:shd w:val="clear" w:color="auto" w:fill="auto"/>
            <w:noWrap/>
            <w:vAlign w:val="bottom"/>
            <w:hideMark/>
          </w:tcPr>
          <w:p w14:paraId="54285950" w14:textId="77777777" w:rsidR="00D2538E" w:rsidRPr="00DD52DE" w:rsidRDefault="00D2538E" w:rsidP="00373089">
            <w:pPr>
              <w:rPr>
                <w:rFonts w:eastAsia="Times New Roman"/>
                <w:color w:val="0000CC"/>
              </w:rPr>
            </w:pPr>
            <w:r w:rsidRPr="00DD52DE">
              <w:rPr>
                <w:rFonts w:eastAsia="Times New Roman"/>
                <w:color w:val="0000CC"/>
              </w:rPr>
              <w:t>39</w:t>
            </w:r>
          </w:p>
        </w:tc>
        <w:tc>
          <w:tcPr>
            <w:tcW w:w="799" w:type="pct"/>
            <w:shd w:val="clear" w:color="auto" w:fill="auto"/>
            <w:noWrap/>
            <w:vAlign w:val="bottom"/>
            <w:hideMark/>
          </w:tcPr>
          <w:p w14:paraId="2AF732A6" w14:textId="77777777" w:rsidR="00D2538E" w:rsidRPr="00DD52DE" w:rsidRDefault="00D2538E" w:rsidP="00373089">
            <w:pPr>
              <w:rPr>
                <w:rFonts w:eastAsia="Times New Roman"/>
                <w:bCs/>
                <w:color w:val="0000CC"/>
              </w:rPr>
            </w:pPr>
            <w:r w:rsidRPr="00DD52DE">
              <w:rPr>
                <w:rFonts w:eastAsia="Times New Roman"/>
                <w:bCs/>
                <w:color w:val="0000CC"/>
              </w:rPr>
              <w:t>Microelement</w:t>
            </w:r>
          </w:p>
        </w:tc>
        <w:tc>
          <w:tcPr>
            <w:tcW w:w="1833" w:type="pct"/>
            <w:shd w:val="clear" w:color="auto" w:fill="auto"/>
            <w:noWrap/>
            <w:vAlign w:val="bottom"/>
            <w:hideMark/>
          </w:tcPr>
          <w:p w14:paraId="685EC2F3" w14:textId="77777777" w:rsidR="00D2538E" w:rsidRPr="00DD52DE" w:rsidRDefault="00D2538E" w:rsidP="00373089">
            <w:pPr>
              <w:rPr>
                <w:color w:val="0000CC"/>
              </w:rPr>
            </w:pPr>
            <w:proofErr w:type="spellStart"/>
            <w:r w:rsidRPr="00DD52DE">
              <w:rPr>
                <w:rFonts w:eastAsia="Times New Roman"/>
                <w:color w:val="0000CC"/>
              </w:rPr>
              <w:t>Mn</w:t>
            </w:r>
            <w:proofErr w:type="spellEnd"/>
            <w:r w:rsidRPr="00DD52DE">
              <w:rPr>
                <w:rFonts w:eastAsia="Times New Roman"/>
                <w:color w:val="0000CC"/>
              </w:rPr>
              <w:t>, Zn, Cu etc</w:t>
            </w:r>
            <w:r w:rsidRPr="00DD52DE">
              <w:rPr>
                <w:rFonts w:eastAsia="Times New Roman" w:hint="eastAsia"/>
                <w:color w:val="0000CC"/>
              </w:rPr>
              <w:t>.</w:t>
            </w:r>
          </w:p>
        </w:tc>
        <w:tc>
          <w:tcPr>
            <w:tcW w:w="2029" w:type="pct"/>
            <w:shd w:val="clear" w:color="auto" w:fill="auto"/>
            <w:noWrap/>
            <w:vAlign w:val="bottom"/>
            <w:hideMark/>
          </w:tcPr>
          <w:p w14:paraId="1669CA68" w14:textId="77777777" w:rsidR="00D2538E" w:rsidRPr="00DD52DE" w:rsidRDefault="00D2538E" w:rsidP="00373089">
            <w:pPr>
              <w:rPr>
                <w:rFonts w:eastAsia="Times New Roman"/>
                <w:color w:val="0000CC"/>
              </w:rPr>
            </w:pPr>
            <w:r w:rsidRPr="00DD52DE">
              <w:rPr>
                <w:rFonts w:eastAsia="Times New Roman" w:hint="eastAsia"/>
                <w:color w:val="0000CC"/>
              </w:rPr>
              <w:t>F</w:t>
            </w:r>
            <w:r w:rsidRPr="00DD52DE">
              <w:rPr>
                <w:rFonts w:eastAsia="Times New Roman"/>
                <w:color w:val="0000CC"/>
              </w:rPr>
              <w:t xml:space="preserve">ill with 9999 if </w:t>
            </w:r>
            <w:r w:rsidRPr="00DD52DE">
              <w:rPr>
                <w:rFonts w:eastAsia="Times New Roman" w:hint="eastAsia"/>
                <w:color w:val="0000CC"/>
              </w:rPr>
              <w:t xml:space="preserve">a paper </w:t>
            </w:r>
            <w:r w:rsidRPr="00DD52DE">
              <w:rPr>
                <w:rFonts w:eastAsia="Times New Roman"/>
                <w:color w:val="0000CC"/>
              </w:rPr>
              <w:t>reported</w:t>
            </w:r>
            <w:r w:rsidRPr="00DD52DE">
              <w:rPr>
                <w:rFonts w:eastAsia="Times New Roman" w:hint="eastAsia"/>
                <w:color w:val="0000CC"/>
              </w:rPr>
              <w:t xml:space="preserve"> </w:t>
            </w:r>
            <w:r w:rsidRPr="00DD52DE">
              <w:rPr>
                <w:rFonts w:eastAsia="Times New Roman"/>
                <w:bCs/>
                <w:color w:val="0000CC"/>
              </w:rPr>
              <w:t>Microelement</w:t>
            </w:r>
            <w:r w:rsidRPr="00DD52DE">
              <w:rPr>
                <w:rFonts w:eastAsia="Times New Roman"/>
                <w:color w:val="0000CC"/>
              </w:rPr>
              <w:t xml:space="preserve">, </w:t>
            </w:r>
            <w:r w:rsidRPr="00DD52DE">
              <w:rPr>
                <w:rFonts w:eastAsia="Times New Roman" w:hint="eastAsia"/>
                <w:color w:val="0000CC"/>
              </w:rPr>
              <w:t xml:space="preserve">we </w:t>
            </w:r>
            <w:r w:rsidRPr="00DD52DE">
              <w:rPr>
                <w:rFonts w:eastAsia="Times New Roman"/>
                <w:color w:val="0000CC"/>
              </w:rPr>
              <w:t>do not record the actual comparison</w:t>
            </w:r>
            <w:r w:rsidRPr="00DD52DE">
              <w:rPr>
                <w:rFonts w:eastAsia="Times New Roman" w:hint="eastAsia"/>
                <w:color w:val="0000CC"/>
              </w:rPr>
              <w:t xml:space="preserve"> yet</w:t>
            </w:r>
          </w:p>
        </w:tc>
      </w:tr>
      <w:tr w:rsidR="00D2538E" w:rsidRPr="00DD52DE" w14:paraId="50CC62B5" w14:textId="77777777" w:rsidTr="002A6F82">
        <w:trPr>
          <w:trHeight w:val="300"/>
        </w:trPr>
        <w:tc>
          <w:tcPr>
            <w:tcW w:w="339" w:type="pct"/>
            <w:shd w:val="clear" w:color="auto" w:fill="auto"/>
            <w:noWrap/>
            <w:vAlign w:val="bottom"/>
            <w:hideMark/>
          </w:tcPr>
          <w:p w14:paraId="13B4CE80" w14:textId="77777777" w:rsidR="00D2538E" w:rsidRPr="00DD52DE" w:rsidRDefault="00D2538E" w:rsidP="00373089">
            <w:pPr>
              <w:rPr>
                <w:rFonts w:eastAsia="Times New Roman"/>
                <w:color w:val="0000CC"/>
              </w:rPr>
            </w:pPr>
            <w:r w:rsidRPr="00DD52DE">
              <w:rPr>
                <w:rFonts w:eastAsia="Times New Roman"/>
                <w:color w:val="0000CC"/>
              </w:rPr>
              <w:t>40</w:t>
            </w:r>
          </w:p>
        </w:tc>
        <w:tc>
          <w:tcPr>
            <w:tcW w:w="799" w:type="pct"/>
            <w:shd w:val="clear" w:color="auto" w:fill="auto"/>
            <w:noWrap/>
            <w:vAlign w:val="bottom"/>
            <w:hideMark/>
          </w:tcPr>
          <w:p w14:paraId="1A62C384" w14:textId="77777777" w:rsidR="00D2538E" w:rsidRPr="00DD52DE" w:rsidRDefault="00D2538E" w:rsidP="00373089">
            <w:pPr>
              <w:rPr>
                <w:rFonts w:eastAsia="Times New Roman"/>
                <w:bCs/>
                <w:color w:val="0000CC"/>
              </w:rPr>
            </w:pPr>
            <w:r w:rsidRPr="00DD52DE">
              <w:rPr>
                <w:rFonts w:eastAsia="Times New Roman"/>
                <w:bCs/>
                <w:color w:val="0000CC"/>
              </w:rPr>
              <w:t>SQI</w:t>
            </w:r>
          </w:p>
        </w:tc>
        <w:tc>
          <w:tcPr>
            <w:tcW w:w="1833" w:type="pct"/>
            <w:shd w:val="clear" w:color="auto" w:fill="auto"/>
            <w:noWrap/>
            <w:vAlign w:val="bottom"/>
            <w:hideMark/>
          </w:tcPr>
          <w:p w14:paraId="59F36F93" w14:textId="77777777" w:rsidR="00D2538E" w:rsidRPr="00DD52DE" w:rsidRDefault="00D2538E" w:rsidP="00373089">
            <w:pPr>
              <w:rPr>
                <w:rFonts w:eastAsia="Times New Roman"/>
                <w:color w:val="0000CC"/>
              </w:rPr>
            </w:pPr>
            <w:r w:rsidRPr="00DD52DE">
              <w:rPr>
                <w:rFonts w:eastAsia="Times New Roman"/>
                <w:color w:val="0000CC"/>
              </w:rPr>
              <w:t>Soil quality indicator, soil health indicator</w:t>
            </w:r>
          </w:p>
        </w:tc>
        <w:tc>
          <w:tcPr>
            <w:tcW w:w="2029" w:type="pct"/>
            <w:shd w:val="clear" w:color="auto" w:fill="auto"/>
            <w:noWrap/>
            <w:vAlign w:val="bottom"/>
            <w:hideMark/>
          </w:tcPr>
          <w:p w14:paraId="6B0C4553" w14:textId="77777777" w:rsidR="00D2538E" w:rsidRPr="00DD52DE" w:rsidRDefault="00D2538E" w:rsidP="00373089">
            <w:pPr>
              <w:rPr>
                <w:rFonts w:eastAsia="Times New Roman"/>
                <w:color w:val="0000CC"/>
              </w:rPr>
            </w:pPr>
            <w:r w:rsidRPr="00DD52DE">
              <w:rPr>
                <w:rFonts w:eastAsia="Times New Roman" w:hint="eastAsia"/>
                <w:color w:val="0000CC"/>
              </w:rPr>
              <w:t>F</w:t>
            </w:r>
            <w:r w:rsidRPr="00DD52DE">
              <w:rPr>
                <w:rFonts w:eastAsia="Times New Roman"/>
                <w:color w:val="0000CC"/>
              </w:rPr>
              <w:t xml:space="preserve">ill with 9999 if </w:t>
            </w:r>
            <w:r w:rsidRPr="00DD52DE">
              <w:rPr>
                <w:rFonts w:eastAsia="Times New Roman" w:hint="eastAsia"/>
                <w:color w:val="0000CC"/>
              </w:rPr>
              <w:t xml:space="preserve">a paper </w:t>
            </w:r>
            <w:r w:rsidRPr="00DD52DE">
              <w:rPr>
                <w:rFonts w:eastAsia="Times New Roman"/>
                <w:color w:val="0000CC"/>
              </w:rPr>
              <w:t>reported</w:t>
            </w:r>
            <w:r w:rsidRPr="00DD52DE">
              <w:rPr>
                <w:rFonts w:eastAsia="Times New Roman" w:hint="eastAsia"/>
                <w:color w:val="0000CC"/>
              </w:rPr>
              <w:t xml:space="preserve"> </w:t>
            </w:r>
            <w:r w:rsidRPr="00DD52DE">
              <w:rPr>
                <w:rFonts w:eastAsia="Times New Roman"/>
                <w:bCs/>
                <w:color w:val="0000CC"/>
              </w:rPr>
              <w:t>Microelement</w:t>
            </w:r>
            <w:r w:rsidRPr="00DD52DE">
              <w:rPr>
                <w:rFonts w:eastAsia="Times New Roman"/>
                <w:color w:val="0000CC"/>
              </w:rPr>
              <w:t xml:space="preserve">, </w:t>
            </w:r>
            <w:r w:rsidRPr="00DD52DE">
              <w:rPr>
                <w:rFonts w:eastAsia="Times New Roman" w:hint="eastAsia"/>
                <w:color w:val="0000CC"/>
              </w:rPr>
              <w:t xml:space="preserve">we </w:t>
            </w:r>
            <w:r w:rsidRPr="00DD52DE">
              <w:rPr>
                <w:rFonts w:eastAsia="Times New Roman"/>
                <w:color w:val="0000CC"/>
              </w:rPr>
              <w:t>do not record the actual comparison</w:t>
            </w:r>
            <w:r w:rsidRPr="00DD52DE">
              <w:rPr>
                <w:rFonts w:eastAsia="Times New Roman" w:hint="eastAsia"/>
                <w:color w:val="0000CC"/>
              </w:rPr>
              <w:t xml:space="preserve"> yet</w:t>
            </w:r>
          </w:p>
        </w:tc>
      </w:tr>
      <w:tr w:rsidR="00D2538E" w:rsidRPr="00DD52DE" w14:paraId="3527A584" w14:textId="77777777" w:rsidTr="002A6F82">
        <w:trPr>
          <w:trHeight w:val="300"/>
        </w:trPr>
        <w:tc>
          <w:tcPr>
            <w:tcW w:w="339" w:type="pct"/>
            <w:shd w:val="clear" w:color="auto" w:fill="auto"/>
            <w:noWrap/>
            <w:vAlign w:val="bottom"/>
            <w:hideMark/>
          </w:tcPr>
          <w:p w14:paraId="4BF3A6A0" w14:textId="77777777" w:rsidR="00D2538E" w:rsidRPr="00DD52DE" w:rsidRDefault="00D2538E" w:rsidP="00373089">
            <w:pPr>
              <w:rPr>
                <w:rFonts w:eastAsia="Times New Roman"/>
                <w:color w:val="0000CC"/>
              </w:rPr>
            </w:pPr>
            <w:r w:rsidRPr="00DD52DE">
              <w:rPr>
                <w:rFonts w:eastAsia="Times New Roman"/>
                <w:color w:val="0000CC"/>
              </w:rPr>
              <w:t>41</w:t>
            </w:r>
          </w:p>
        </w:tc>
        <w:tc>
          <w:tcPr>
            <w:tcW w:w="799" w:type="pct"/>
            <w:shd w:val="clear" w:color="auto" w:fill="auto"/>
            <w:noWrap/>
            <w:vAlign w:val="bottom"/>
            <w:hideMark/>
          </w:tcPr>
          <w:p w14:paraId="5D4C1F0A" w14:textId="77777777" w:rsidR="00D2538E" w:rsidRPr="00DD52DE" w:rsidRDefault="00D2538E" w:rsidP="00373089">
            <w:pPr>
              <w:rPr>
                <w:rFonts w:eastAsia="Times New Roman"/>
                <w:bCs/>
                <w:color w:val="0000CC"/>
              </w:rPr>
            </w:pPr>
            <w:r w:rsidRPr="00DD52DE">
              <w:rPr>
                <w:rFonts w:eastAsia="Times New Roman"/>
                <w:bCs/>
                <w:color w:val="0000CC"/>
              </w:rPr>
              <w:t>ESS</w:t>
            </w:r>
          </w:p>
        </w:tc>
        <w:tc>
          <w:tcPr>
            <w:tcW w:w="1833" w:type="pct"/>
            <w:shd w:val="clear" w:color="auto" w:fill="auto"/>
            <w:noWrap/>
            <w:vAlign w:val="bottom"/>
            <w:hideMark/>
          </w:tcPr>
          <w:p w14:paraId="4C4FB772" w14:textId="77777777" w:rsidR="00D2538E" w:rsidRPr="00DD52DE" w:rsidRDefault="00D2538E" w:rsidP="00373089">
            <w:pPr>
              <w:rPr>
                <w:rFonts w:eastAsia="Times New Roman"/>
                <w:color w:val="0000CC"/>
              </w:rPr>
            </w:pPr>
            <w:r w:rsidRPr="00DD52DE">
              <w:rPr>
                <w:rFonts w:eastAsia="Times New Roman"/>
                <w:color w:val="0000CC"/>
              </w:rPr>
              <w:t xml:space="preserve">Ecosystem services indicator </w:t>
            </w:r>
          </w:p>
        </w:tc>
        <w:tc>
          <w:tcPr>
            <w:tcW w:w="2029" w:type="pct"/>
            <w:shd w:val="clear" w:color="auto" w:fill="auto"/>
            <w:noWrap/>
            <w:vAlign w:val="bottom"/>
            <w:hideMark/>
          </w:tcPr>
          <w:p w14:paraId="293D7113" w14:textId="77777777" w:rsidR="00D2538E" w:rsidRPr="00DD52DE" w:rsidRDefault="00D2538E" w:rsidP="00373089">
            <w:pPr>
              <w:rPr>
                <w:rFonts w:eastAsia="Times New Roman"/>
                <w:color w:val="0000CC"/>
              </w:rPr>
            </w:pPr>
            <w:r w:rsidRPr="00DD52DE">
              <w:rPr>
                <w:rFonts w:eastAsia="Times New Roman" w:hint="eastAsia"/>
                <w:color w:val="0000CC"/>
              </w:rPr>
              <w:t>F</w:t>
            </w:r>
            <w:r w:rsidRPr="00DD52DE">
              <w:rPr>
                <w:rFonts w:eastAsia="Times New Roman"/>
                <w:color w:val="0000CC"/>
              </w:rPr>
              <w:t xml:space="preserve">ill with 9999 if </w:t>
            </w:r>
            <w:r w:rsidRPr="00DD52DE">
              <w:rPr>
                <w:rFonts w:eastAsia="Times New Roman" w:hint="eastAsia"/>
                <w:color w:val="0000CC"/>
              </w:rPr>
              <w:t xml:space="preserve">a paper </w:t>
            </w:r>
            <w:r w:rsidRPr="00DD52DE">
              <w:rPr>
                <w:rFonts w:eastAsia="Times New Roman"/>
                <w:color w:val="0000CC"/>
              </w:rPr>
              <w:t>reported</w:t>
            </w:r>
            <w:r w:rsidRPr="00DD52DE">
              <w:rPr>
                <w:rFonts w:eastAsia="Times New Roman" w:hint="eastAsia"/>
                <w:color w:val="0000CC"/>
              </w:rPr>
              <w:t xml:space="preserve"> </w:t>
            </w:r>
            <w:r w:rsidRPr="00DD52DE">
              <w:rPr>
                <w:rFonts w:eastAsia="Times New Roman"/>
                <w:bCs/>
                <w:color w:val="0000CC"/>
              </w:rPr>
              <w:t>Microelement</w:t>
            </w:r>
            <w:r w:rsidRPr="00DD52DE">
              <w:rPr>
                <w:rFonts w:eastAsia="Times New Roman"/>
                <w:color w:val="0000CC"/>
              </w:rPr>
              <w:t xml:space="preserve">, </w:t>
            </w:r>
            <w:r w:rsidRPr="00DD52DE">
              <w:rPr>
                <w:rFonts w:eastAsia="Times New Roman" w:hint="eastAsia"/>
                <w:color w:val="0000CC"/>
              </w:rPr>
              <w:t xml:space="preserve">we </w:t>
            </w:r>
            <w:r w:rsidRPr="00DD52DE">
              <w:rPr>
                <w:rFonts w:eastAsia="Times New Roman"/>
                <w:color w:val="0000CC"/>
              </w:rPr>
              <w:t>do not record the actual comparison</w:t>
            </w:r>
            <w:r w:rsidRPr="00DD52DE">
              <w:rPr>
                <w:rFonts w:eastAsia="Times New Roman" w:hint="eastAsia"/>
                <w:color w:val="0000CC"/>
              </w:rPr>
              <w:t xml:space="preserve"> yet</w:t>
            </w:r>
          </w:p>
        </w:tc>
      </w:tr>
      <w:tr w:rsidR="00D2538E" w:rsidRPr="00DD52DE" w14:paraId="594C86A6" w14:textId="77777777" w:rsidTr="002A6F82">
        <w:trPr>
          <w:trHeight w:val="300"/>
        </w:trPr>
        <w:tc>
          <w:tcPr>
            <w:tcW w:w="339" w:type="pct"/>
            <w:shd w:val="clear" w:color="auto" w:fill="auto"/>
            <w:noWrap/>
            <w:vAlign w:val="bottom"/>
            <w:hideMark/>
          </w:tcPr>
          <w:p w14:paraId="4D059AF5" w14:textId="77777777" w:rsidR="00D2538E" w:rsidRPr="00DD52DE" w:rsidRDefault="00D2538E" w:rsidP="00373089">
            <w:pPr>
              <w:rPr>
                <w:rFonts w:eastAsia="Times New Roman"/>
                <w:color w:val="0000CC"/>
              </w:rPr>
            </w:pPr>
            <w:r w:rsidRPr="00DD52DE">
              <w:rPr>
                <w:rFonts w:eastAsia="Times New Roman"/>
                <w:color w:val="0000CC"/>
              </w:rPr>
              <w:t>42</w:t>
            </w:r>
          </w:p>
        </w:tc>
        <w:tc>
          <w:tcPr>
            <w:tcW w:w="799" w:type="pct"/>
            <w:shd w:val="clear" w:color="auto" w:fill="auto"/>
            <w:noWrap/>
            <w:vAlign w:val="bottom"/>
            <w:hideMark/>
          </w:tcPr>
          <w:p w14:paraId="6B169952" w14:textId="77777777" w:rsidR="00D2538E" w:rsidRPr="00DD52DE" w:rsidRDefault="00D2538E" w:rsidP="00373089">
            <w:pPr>
              <w:rPr>
                <w:rFonts w:eastAsia="Times New Roman"/>
                <w:bCs/>
                <w:color w:val="0000CC"/>
              </w:rPr>
            </w:pPr>
            <w:r w:rsidRPr="00DD52DE">
              <w:rPr>
                <w:rFonts w:eastAsia="Times New Roman"/>
                <w:bCs/>
                <w:color w:val="0000CC"/>
              </w:rPr>
              <w:t>Texture</w:t>
            </w:r>
          </w:p>
        </w:tc>
        <w:tc>
          <w:tcPr>
            <w:tcW w:w="1833" w:type="pct"/>
            <w:shd w:val="clear" w:color="auto" w:fill="auto"/>
            <w:noWrap/>
            <w:vAlign w:val="bottom"/>
            <w:hideMark/>
          </w:tcPr>
          <w:p w14:paraId="5D04C357" w14:textId="77777777" w:rsidR="00D2538E" w:rsidRPr="00DD52DE" w:rsidRDefault="00D2538E" w:rsidP="00373089">
            <w:pPr>
              <w:rPr>
                <w:rFonts w:eastAsia="Times New Roman"/>
                <w:color w:val="0000CC"/>
              </w:rPr>
            </w:pPr>
            <w:r w:rsidRPr="00DD52DE">
              <w:rPr>
                <w:rFonts w:eastAsia="Times New Roman"/>
                <w:color w:val="0000CC"/>
              </w:rPr>
              <w:t>Cover crop effect on soil texture compare with control</w:t>
            </w:r>
          </w:p>
        </w:tc>
        <w:tc>
          <w:tcPr>
            <w:tcW w:w="2029" w:type="pct"/>
            <w:shd w:val="clear" w:color="auto" w:fill="auto"/>
            <w:noWrap/>
            <w:vAlign w:val="bottom"/>
            <w:hideMark/>
          </w:tcPr>
          <w:p w14:paraId="1AC6D7AB" w14:textId="77777777" w:rsidR="00D2538E" w:rsidRPr="00DD52DE" w:rsidRDefault="00D2538E" w:rsidP="00373089">
            <w:pPr>
              <w:rPr>
                <w:rFonts w:eastAsia="Times New Roman"/>
                <w:color w:val="0000CC"/>
              </w:rPr>
            </w:pPr>
            <w:r w:rsidRPr="00DD52DE">
              <w:rPr>
                <w:rFonts w:eastAsia="Times New Roman" w:hint="eastAsia"/>
                <w:color w:val="0000CC"/>
              </w:rPr>
              <w:t>F</w:t>
            </w:r>
            <w:r w:rsidRPr="00DD52DE">
              <w:rPr>
                <w:rFonts w:eastAsia="Times New Roman"/>
                <w:color w:val="0000CC"/>
              </w:rPr>
              <w:t xml:space="preserve">ill with 9999 if </w:t>
            </w:r>
            <w:r w:rsidRPr="00DD52DE">
              <w:rPr>
                <w:rFonts w:eastAsia="Times New Roman" w:hint="eastAsia"/>
                <w:color w:val="0000CC"/>
              </w:rPr>
              <w:t xml:space="preserve">a paper </w:t>
            </w:r>
            <w:r w:rsidRPr="00DD52DE">
              <w:rPr>
                <w:rFonts w:eastAsia="Times New Roman"/>
                <w:color w:val="0000CC"/>
              </w:rPr>
              <w:t>reported</w:t>
            </w:r>
            <w:r w:rsidRPr="00DD52DE">
              <w:rPr>
                <w:rFonts w:eastAsia="Times New Roman" w:hint="eastAsia"/>
                <w:color w:val="0000CC"/>
              </w:rPr>
              <w:t xml:space="preserve"> </w:t>
            </w:r>
            <w:r w:rsidRPr="00DD52DE">
              <w:rPr>
                <w:rFonts w:eastAsia="Times New Roman"/>
                <w:bCs/>
                <w:color w:val="0000CC"/>
              </w:rPr>
              <w:t>Microelement</w:t>
            </w:r>
            <w:r w:rsidRPr="00DD52DE">
              <w:rPr>
                <w:rFonts w:eastAsia="Times New Roman"/>
                <w:color w:val="0000CC"/>
              </w:rPr>
              <w:t xml:space="preserve">, </w:t>
            </w:r>
            <w:r w:rsidRPr="00DD52DE">
              <w:rPr>
                <w:rFonts w:eastAsia="Times New Roman" w:hint="eastAsia"/>
                <w:color w:val="0000CC"/>
              </w:rPr>
              <w:t xml:space="preserve">we </w:t>
            </w:r>
            <w:r w:rsidRPr="00DD52DE">
              <w:rPr>
                <w:rFonts w:eastAsia="Times New Roman"/>
                <w:color w:val="0000CC"/>
              </w:rPr>
              <w:t>do not record the actual comparison</w:t>
            </w:r>
            <w:r w:rsidRPr="00DD52DE">
              <w:rPr>
                <w:rFonts w:eastAsia="Times New Roman" w:hint="eastAsia"/>
                <w:color w:val="0000CC"/>
              </w:rPr>
              <w:t xml:space="preserve"> yet</w:t>
            </w:r>
          </w:p>
        </w:tc>
      </w:tr>
      <w:tr w:rsidR="00D2538E" w:rsidRPr="00DD52DE" w14:paraId="778E999D" w14:textId="77777777" w:rsidTr="002A6F82">
        <w:trPr>
          <w:trHeight w:val="300"/>
        </w:trPr>
        <w:tc>
          <w:tcPr>
            <w:tcW w:w="339" w:type="pct"/>
            <w:shd w:val="clear" w:color="auto" w:fill="auto"/>
            <w:noWrap/>
            <w:vAlign w:val="bottom"/>
            <w:hideMark/>
          </w:tcPr>
          <w:p w14:paraId="67D66BBD" w14:textId="77777777" w:rsidR="00D2538E" w:rsidRPr="00DD52DE" w:rsidRDefault="00D2538E" w:rsidP="00373089">
            <w:pPr>
              <w:rPr>
                <w:rFonts w:eastAsia="Times New Roman"/>
                <w:color w:val="0000CC"/>
              </w:rPr>
            </w:pPr>
          </w:p>
        </w:tc>
        <w:tc>
          <w:tcPr>
            <w:tcW w:w="799" w:type="pct"/>
            <w:shd w:val="clear" w:color="auto" w:fill="auto"/>
            <w:noWrap/>
            <w:vAlign w:val="bottom"/>
            <w:hideMark/>
          </w:tcPr>
          <w:p w14:paraId="27F01EE8" w14:textId="77777777" w:rsidR="00D2538E" w:rsidRPr="00DD52DE" w:rsidRDefault="00D2538E" w:rsidP="00373089">
            <w:pPr>
              <w:rPr>
                <w:rFonts w:eastAsia="Times New Roman"/>
                <w:bCs/>
                <w:color w:val="0000CC"/>
              </w:rPr>
            </w:pPr>
            <w:r w:rsidRPr="00DD52DE">
              <w:rPr>
                <w:rFonts w:eastAsia="Times New Roman"/>
                <w:bCs/>
                <w:color w:val="0000CC"/>
              </w:rPr>
              <w:t>Notes</w:t>
            </w:r>
          </w:p>
        </w:tc>
        <w:tc>
          <w:tcPr>
            <w:tcW w:w="1833" w:type="pct"/>
            <w:shd w:val="clear" w:color="auto" w:fill="auto"/>
            <w:noWrap/>
            <w:vAlign w:val="bottom"/>
            <w:hideMark/>
          </w:tcPr>
          <w:p w14:paraId="41DE7DAD" w14:textId="77777777" w:rsidR="00D2538E" w:rsidRPr="00DD52DE" w:rsidRDefault="00D2538E" w:rsidP="00373089">
            <w:pPr>
              <w:rPr>
                <w:rFonts w:eastAsiaTheme="minorEastAsia"/>
                <w:color w:val="0000CC"/>
              </w:rPr>
            </w:pPr>
            <w:r w:rsidRPr="00DD52DE">
              <w:rPr>
                <w:rFonts w:eastAsia="Times New Roman"/>
                <w:color w:val="0000CC"/>
              </w:rPr>
              <w:t>Other notes, comments</w:t>
            </w:r>
          </w:p>
        </w:tc>
        <w:tc>
          <w:tcPr>
            <w:tcW w:w="2029" w:type="pct"/>
            <w:shd w:val="clear" w:color="auto" w:fill="auto"/>
            <w:noWrap/>
            <w:vAlign w:val="bottom"/>
            <w:hideMark/>
          </w:tcPr>
          <w:p w14:paraId="0F88360F" w14:textId="77777777" w:rsidR="00D2538E" w:rsidRPr="00DD52DE" w:rsidRDefault="00D2538E" w:rsidP="00373089">
            <w:pPr>
              <w:rPr>
                <w:rFonts w:eastAsia="Times New Roman"/>
                <w:color w:val="0000CC"/>
              </w:rPr>
            </w:pPr>
          </w:p>
        </w:tc>
      </w:tr>
    </w:tbl>
    <w:p w14:paraId="34A816C5" w14:textId="30705C94" w:rsidR="00D2538E" w:rsidRDefault="002A6F82" w:rsidP="00D2538E">
      <w:pPr>
        <w:tabs>
          <w:tab w:val="right" w:pos="9360"/>
        </w:tabs>
        <w:spacing w:after="160" w:line="259" w:lineRule="auto"/>
        <w:rPr>
          <w:color w:val="000000" w:themeColor="text1"/>
        </w:rPr>
      </w:pPr>
      <w:proofErr w:type="gramStart"/>
      <w:r w:rsidRPr="0023434C">
        <w:rPr>
          <w:rFonts w:hint="eastAsia"/>
          <w:b/>
          <w:color w:val="0208EE"/>
          <w:lang w:eastAsia="zh-CN"/>
        </w:rPr>
        <w:t>Table 2.</w:t>
      </w:r>
      <w:proofErr w:type="gramEnd"/>
      <w:r w:rsidRPr="0023434C">
        <w:rPr>
          <w:rFonts w:hint="eastAsia"/>
          <w:b/>
          <w:color w:val="0208EE"/>
          <w:lang w:eastAsia="zh-CN"/>
        </w:rPr>
        <w:t xml:space="preserve"> </w:t>
      </w:r>
      <w:proofErr w:type="gramStart"/>
      <w:r w:rsidRPr="0023434C">
        <w:rPr>
          <w:rFonts w:hint="eastAsia"/>
          <w:b/>
          <w:color w:val="0208EE"/>
          <w:lang w:eastAsia="zh-CN"/>
        </w:rPr>
        <w:t xml:space="preserve">Description and attributes of soil health indicators in the </w:t>
      </w:r>
      <w:proofErr w:type="spellStart"/>
      <w:r w:rsidRPr="0023434C">
        <w:rPr>
          <w:rFonts w:hint="eastAsia"/>
          <w:b/>
          <w:color w:val="0208EE"/>
          <w:lang w:eastAsia="zh-CN"/>
        </w:rPr>
        <w:t>SoilHealthDB</w:t>
      </w:r>
      <w:proofErr w:type="spellEnd"/>
      <w:r w:rsidRPr="0023434C">
        <w:rPr>
          <w:rFonts w:hint="eastAsia"/>
          <w:b/>
          <w:color w:val="0208EE"/>
        </w:rPr>
        <w:t>.</w:t>
      </w:r>
      <w:proofErr w:type="gramEnd"/>
      <w:r w:rsidRPr="0023434C">
        <w:rPr>
          <w:rFonts w:hint="eastAsia"/>
          <w:color w:val="0208EE"/>
        </w:rPr>
        <w:t xml:space="preserve"> Note that in the data sheet, each indicator has 5 columns, recording information for control, treatment, standard deviation (SD) for control, SD for treatment, and comments, </w:t>
      </w:r>
      <w:r w:rsidRPr="0023434C">
        <w:rPr>
          <w:color w:val="0208EE"/>
        </w:rPr>
        <w:t>respectively</w:t>
      </w:r>
      <w:r w:rsidRPr="0023434C">
        <w:rPr>
          <w:rFonts w:hint="eastAsia"/>
          <w:color w:val="0208EE"/>
        </w:rPr>
        <w:t>.</w:t>
      </w:r>
    </w:p>
    <w:p w14:paraId="2F7E4B46" w14:textId="77777777" w:rsidR="00D2538E" w:rsidRDefault="00D2538E" w:rsidP="00D2538E">
      <w:pPr>
        <w:tabs>
          <w:tab w:val="right" w:pos="9360"/>
        </w:tabs>
        <w:spacing w:after="160" w:line="259" w:lineRule="auto"/>
        <w:rPr>
          <w:color w:val="000000" w:themeColor="text1"/>
        </w:rPr>
      </w:pPr>
    </w:p>
    <w:p w14:paraId="1B1A8FC1" w14:textId="77777777" w:rsidR="00D2538E" w:rsidRDefault="00D2538E" w:rsidP="00D2538E">
      <w:pPr>
        <w:tabs>
          <w:tab w:val="right" w:pos="9360"/>
        </w:tabs>
        <w:spacing w:after="160" w:line="259" w:lineRule="auto"/>
        <w:rPr>
          <w:color w:val="000000" w:themeColor="text1"/>
        </w:rPr>
      </w:pPr>
    </w:p>
    <w:p w14:paraId="650991FD" w14:textId="77777777" w:rsidR="00D2538E" w:rsidRDefault="00D2538E" w:rsidP="00D2538E">
      <w:pPr>
        <w:tabs>
          <w:tab w:val="right" w:pos="9360"/>
        </w:tabs>
        <w:spacing w:after="160" w:line="259" w:lineRule="auto"/>
        <w:rPr>
          <w:color w:val="000000" w:themeColor="text1"/>
        </w:rPr>
      </w:pPr>
    </w:p>
    <w:p w14:paraId="3B327D90" w14:textId="77777777" w:rsidR="00D2538E" w:rsidRDefault="00D2538E" w:rsidP="00D2538E">
      <w:pPr>
        <w:tabs>
          <w:tab w:val="right" w:pos="9360"/>
        </w:tabs>
        <w:spacing w:after="160" w:line="259" w:lineRule="auto"/>
        <w:rPr>
          <w:color w:val="000000" w:themeColor="text1"/>
        </w:rPr>
      </w:pPr>
    </w:p>
    <w:p w14:paraId="1B07D14F" w14:textId="77777777" w:rsidR="00D2538E" w:rsidRDefault="00D2538E" w:rsidP="00D2538E">
      <w:pPr>
        <w:tabs>
          <w:tab w:val="right" w:pos="9360"/>
        </w:tabs>
        <w:spacing w:after="160" w:line="259" w:lineRule="auto"/>
        <w:rPr>
          <w:color w:val="000000" w:themeColor="text1"/>
        </w:rPr>
      </w:pPr>
    </w:p>
    <w:p w14:paraId="167F2099" w14:textId="77777777" w:rsidR="00D2538E" w:rsidRDefault="00D2538E" w:rsidP="006A42F1">
      <w:pPr>
        <w:pStyle w:val="3"/>
        <w:spacing w:before="0" w:after="0"/>
        <w:rPr>
          <w:lang w:eastAsia="zh-CN"/>
        </w:rPr>
      </w:pPr>
    </w:p>
    <w:p w14:paraId="6FD26CD5" w14:textId="77777777" w:rsidR="00725CF1" w:rsidRDefault="00725CF1" w:rsidP="006A42F1">
      <w:pPr>
        <w:pStyle w:val="3"/>
        <w:spacing w:before="0" w:after="0"/>
        <w:sectPr w:rsidR="00725CF1" w:rsidSect="002E320D">
          <w:pgSz w:w="11906" w:h="16838"/>
          <w:pgMar w:top="1361" w:right="1786" w:bottom="1361" w:left="1786" w:header="709" w:footer="709" w:gutter="0"/>
          <w:cols w:space="708"/>
          <w:docGrid w:linePitch="360"/>
        </w:sectPr>
      </w:pPr>
    </w:p>
    <w:p w14:paraId="72701CD3" w14:textId="56B4C410" w:rsidR="00C658AC" w:rsidRPr="0033109F" w:rsidRDefault="00C658AC" w:rsidP="006A42F1">
      <w:pPr>
        <w:pStyle w:val="3"/>
        <w:spacing w:before="0" w:after="0"/>
      </w:pPr>
      <w:r w:rsidRPr="0033109F">
        <w:lastRenderedPageBreak/>
        <w:t>References</w:t>
      </w:r>
    </w:p>
    <w:p w14:paraId="520EBECA" w14:textId="6D531212" w:rsidR="006F5237" w:rsidRDefault="00C658AC" w:rsidP="006A42F1">
      <w:pPr>
        <w:rPr>
          <w:lang w:eastAsia="zh-CN"/>
        </w:rPr>
      </w:pPr>
      <w:r w:rsidRPr="0033109F">
        <w:t>Bibliographic information for any works cited in the above sections</w:t>
      </w:r>
      <w:r w:rsidR="00663142">
        <w:t xml:space="preserve">, using the standard </w:t>
      </w:r>
      <w:r w:rsidR="00663142">
        <w:rPr>
          <w:rStyle w:val="ad"/>
        </w:rPr>
        <w:t>Nature</w:t>
      </w:r>
      <w:r w:rsidR="00663142">
        <w:t xml:space="preserve"> referencing style.</w:t>
      </w:r>
    </w:p>
    <w:p w14:paraId="47FC0C70" w14:textId="77777777" w:rsidR="00095115" w:rsidRDefault="00095115" w:rsidP="006A42F1">
      <w:pPr>
        <w:rPr>
          <w:lang w:eastAsia="zh-CN"/>
        </w:rPr>
      </w:pPr>
    </w:p>
    <w:p w14:paraId="6DFB2E05" w14:textId="1C921B4A" w:rsidR="00A67A14" w:rsidRPr="00A67A14" w:rsidRDefault="00095115" w:rsidP="00A67A14">
      <w:pPr>
        <w:widowControl w:val="0"/>
        <w:autoSpaceDE w:val="0"/>
        <w:autoSpaceDN w:val="0"/>
        <w:adjustRightInd w:val="0"/>
        <w:ind w:left="640" w:hanging="640"/>
        <w:rPr>
          <w:noProof/>
          <w:szCs w:val="24"/>
        </w:rPr>
      </w:pPr>
      <w:r>
        <w:rPr>
          <w:lang w:eastAsia="zh-CN"/>
        </w:rPr>
        <w:fldChar w:fldCharType="begin" w:fldLock="1"/>
      </w:r>
      <w:r>
        <w:rPr>
          <w:lang w:eastAsia="zh-CN"/>
        </w:rPr>
        <w:instrText xml:space="preserve">ADDIN Mendeley Bibliography CSL_BIBLIOGRAPHY </w:instrText>
      </w:r>
      <w:r>
        <w:rPr>
          <w:lang w:eastAsia="zh-CN"/>
        </w:rPr>
        <w:fldChar w:fldCharType="separate"/>
      </w:r>
      <w:r w:rsidR="00A67A14" w:rsidRPr="00A67A14">
        <w:rPr>
          <w:noProof/>
          <w:szCs w:val="24"/>
        </w:rPr>
        <w:t>1.</w:t>
      </w:r>
      <w:r w:rsidR="00A67A14" w:rsidRPr="00A67A14">
        <w:rPr>
          <w:noProof/>
          <w:szCs w:val="24"/>
        </w:rPr>
        <w:tab/>
        <w:t xml:space="preserve">FAO. </w:t>
      </w:r>
      <w:r w:rsidR="00A67A14" w:rsidRPr="00A67A14">
        <w:rPr>
          <w:i/>
          <w:iCs/>
          <w:noProof/>
          <w:szCs w:val="24"/>
        </w:rPr>
        <w:t>The state of the world’s land and water resources for food and agriculture (SOLAW): managing systems at risk</w:t>
      </w:r>
      <w:r w:rsidR="00A67A14" w:rsidRPr="00A67A14">
        <w:rPr>
          <w:noProof/>
          <w:szCs w:val="24"/>
        </w:rPr>
        <w:t>. (The Food and Agriculture Organization of the United Nations and Earthscan, 2011).</w:t>
      </w:r>
    </w:p>
    <w:p w14:paraId="582170EC"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2.</w:t>
      </w:r>
      <w:r w:rsidRPr="00A67A14">
        <w:rPr>
          <w:noProof/>
          <w:szCs w:val="24"/>
        </w:rPr>
        <w:tab/>
        <w:t xml:space="preserve">Kaye, J. P. &amp; Quemada, M. Using cover crops to mitigate and adapt to climate change. A review. </w:t>
      </w:r>
      <w:r w:rsidRPr="00A67A14">
        <w:rPr>
          <w:i/>
          <w:iCs/>
          <w:noProof/>
          <w:szCs w:val="24"/>
        </w:rPr>
        <w:t>Agron. Sustain. Dev.</w:t>
      </w:r>
      <w:r w:rsidRPr="00A67A14">
        <w:rPr>
          <w:noProof/>
          <w:szCs w:val="24"/>
        </w:rPr>
        <w:t xml:space="preserve"> </w:t>
      </w:r>
      <w:r w:rsidRPr="00A67A14">
        <w:rPr>
          <w:b/>
          <w:bCs/>
          <w:noProof/>
          <w:szCs w:val="24"/>
        </w:rPr>
        <w:t>37,</w:t>
      </w:r>
      <w:r w:rsidRPr="00A67A14">
        <w:rPr>
          <w:noProof/>
          <w:szCs w:val="24"/>
        </w:rPr>
        <w:t xml:space="preserve"> (2017).</w:t>
      </w:r>
    </w:p>
    <w:p w14:paraId="15F5F85C"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3.</w:t>
      </w:r>
      <w:r w:rsidRPr="00A67A14">
        <w:rPr>
          <w:noProof/>
          <w:szCs w:val="24"/>
        </w:rPr>
        <w:tab/>
        <w:t xml:space="preserve">Bandick, A. K. &amp; Dick, R. P. Field management effects on soil enzyme activities. </w:t>
      </w:r>
      <w:r w:rsidRPr="00A67A14">
        <w:rPr>
          <w:i/>
          <w:iCs/>
          <w:noProof/>
          <w:szCs w:val="24"/>
        </w:rPr>
        <w:t>Soil Biol. Biochem.</w:t>
      </w:r>
      <w:r w:rsidRPr="00A67A14">
        <w:rPr>
          <w:noProof/>
          <w:szCs w:val="24"/>
        </w:rPr>
        <w:t xml:space="preserve"> </w:t>
      </w:r>
      <w:r w:rsidRPr="00A67A14">
        <w:rPr>
          <w:b/>
          <w:bCs/>
          <w:noProof/>
          <w:szCs w:val="24"/>
        </w:rPr>
        <w:t>31,</w:t>
      </w:r>
      <w:r w:rsidRPr="00A67A14">
        <w:rPr>
          <w:noProof/>
          <w:szCs w:val="24"/>
        </w:rPr>
        <w:t xml:space="preserve"> 1471–1479 (1999).</w:t>
      </w:r>
    </w:p>
    <w:p w14:paraId="1845A71C"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4.</w:t>
      </w:r>
      <w:r w:rsidRPr="00A67A14">
        <w:rPr>
          <w:noProof/>
          <w:szCs w:val="24"/>
        </w:rPr>
        <w:tab/>
        <w:t xml:space="preserve">Idowu, O. J. </w:t>
      </w:r>
      <w:r w:rsidRPr="00A67A14">
        <w:rPr>
          <w:i/>
          <w:iCs/>
          <w:noProof/>
          <w:szCs w:val="24"/>
        </w:rPr>
        <w:t>et al.</w:t>
      </w:r>
      <w:r w:rsidRPr="00A67A14">
        <w:rPr>
          <w:noProof/>
          <w:szCs w:val="24"/>
        </w:rPr>
        <w:t xml:space="preserve"> Use of an integrative soil health test for evaluation of soil management impacts. </w:t>
      </w:r>
      <w:r w:rsidRPr="00A67A14">
        <w:rPr>
          <w:i/>
          <w:iCs/>
          <w:noProof/>
          <w:szCs w:val="24"/>
        </w:rPr>
        <w:t>Renew. Agric. Food Syst.</w:t>
      </w:r>
      <w:r w:rsidRPr="00A67A14">
        <w:rPr>
          <w:noProof/>
          <w:szCs w:val="24"/>
        </w:rPr>
        <w:t xml:space="preserve"> </w:t>
      </w:r>
      <w:r w:rsidRPr="00A67A14">
        <w:rPr>
          <w:b/>
          <w:bCs/>
          <w:noProof/>
          <w:szCs w:val="24"/>
        </w:rPr>
        <w:t>24,</w:t>
      </w:r>
      <w:r w:rsidRPr="00A67A14">
        <w:rPr>
          <w:noProof/>
          <w:szCs w:val="24"/>
        </w:rPr>
        <w:t xml:space="preserve"> 214–224 (2009).</w:t>
      </w:r>
    </w:p>
    <w:p w14:paraId="43288DCD"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5.</w:t>
      </w:r>
      <w:r w:rsidRPr="00A67A14">
        <w:rPr>
          <w:noProof/>
          <w:szCs w:val="24"/>
        </w:rPr>
        <w:tab/>
        <w:t xml:space="preserve">Ndiaye, E. L., Sandeno, J. M., McGrath, D. &amp; Dick, R. P. Integrative biological indicators for detecting change in soil quality. </w:t>
      </w:r>
      <w:r w:rsidRPr="00A67A14">
        <w:rPr>
          <w:i/>
          <w:iCs/>
          <w:noProof/>
          <w:szCs w:val="24"/>
        </w:rPr>
        <w:t>Am. J. Altern. Agric.</w:t>
      </w:r>
      <w:r w:rsidRPr="00A67A14">
        <w:rPr>
          <w:noProof/>
          <w:szCs w:val="24"/>
        </w:rPr>
        <w:t xml:space="preserve"> </w:t>
      </w:r>
      <w:r w:rsidRPr="00A67A14">
        <w:rPr>
          <w:b/>
          <w:bCs/>
          <w:noProof/>
          <w:szCs w:val="24"/>
        </w:rPr>
        <w:t>15,</w:t>
      </w:r>
      <w:r w:rsidRPr="00A67A14">
        <w:rPr>
          <w:noProof/>
          <w:szCs w:val="24"/>
        </w:rPr>
        <w:t xml:space="preserve"> 26 (2000).</w:t>
      </w:r>
    </w:p>
    <w:p w14:paraId="05D4C6E5"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6.</w:t>
      </w:r>
      <w:r w:rsidRPr="00A67A14">
        <w:rPr>
          <w:noProof/>
          <w:szCs w:val="24"/>
        </w:rPr>
        <w:tab/>
        <w:t xml:space="preserve">Poeplau, C. &amp; Don, A. Carbon sequestration in agricultural soils via cultivation of cover crops - A meta-analysis. </w:t>
      </w:r>
      <w:r w:rsidRPr="00A67A14">
        <w:rPr>
          <w:i/>
          <w:iCs/>
          <w:noProof/>
          <w:szCs w:val="24"/>
        </w:rPr>
        <w:t>Agric. Ecosyst. Environ.</w:t>
      </w:r>
      <w:r w:rsidRPr="00A67A14">
        <w:rPr>
          <w:noProof/>
          <w:szCs w:val="24"/>
        </w:rPr>
        <w:t xml:space="preserve"> </w:t>
      </w:r>
      <w:r w:rsidRPr="00A67A14">
        <w:rPr>
          <w:b/>
          <w:bCs/>
          <w:noProof/>
          <w:szCs w:val="24"/>
        </w:rPr>
        <w:t>200,</w:t>
      </w:r>
      <w:r w:rsidRPr="00A67A14">
        <w:rPr>
          <w:noProof/>
          <w:szCs w:val="24"/>
        </w:rPr>
        <w:t xml:space="preserve"> 33–41 (2015).</w:t>
      </w:r>
    </w:p>
    <w:p w14:paraId="4EDEF55D"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7.</w:t>
      </w:r>
      <w:r w:rsidRPr="00A67A14">
        <w:rPr>
          <w:noProof/>
          <w:szCs w:val="24"/>
        </w:rPr>
        <w:tab/>
        <w:t xml:space="preserve">Cooper, J. </w:t>
      </w:r>
      <w:r w:rsidRPr="00A67A14">
        <w:rPr>
          <w:i/>
          <w:iCs/>
          <w:noProof/>
          <w:szCs w:val="24"/>
        </w:rPr>
        <w:t>et al.</w:t>
      </w:r>
      <w:r w:rsidRPr="00A67A14">
        <w:rPr>
          <w:noProof/>
          <w:szCs w:val="24"/>
        </w:rPr>
        <w:t xml:space="preserve"> Shallow non-inversion tillage in organic farming maintains crop yields and increases soil C stocks: a meta-analysis. </w:t>
      </w:r>
      <w:r w:rsidRPr="00A67A14">
        <w:rPr>
          <w:i/>
          <w:iCs/>
          <w:noProof/>
          <w:szCs w:val="24"/>
        </w:rPr>
        <w:t>Agron. Sustain. Dev.</w:t>
      </w:r>
      <w:r w:rsidRPr="00A67A14">
        <w:rPr>
          <w:noProof/>
          <w:szCs w:val="24"/>
        </w:rPr>
        <w:t xml:space="preserve"> </w:t>
      </w:r>
      <w:r w:rsidRPr="00A67A14">
        <w:rPr>
          <w:b/>
          <w:bCs/>
          <w:noProof/>
          <w:szCs w:val="24"/>
        </w:rPr>
        <w:t>36,</w:t>
      </w:r>
      <w:r w:rsidRPr="00A67A14">
        <w:rPr>
          <w:noProof/>
          <w:szCs w:val="24"/>
        </w:rPr>
        <w:t xml:space="preserve"> (2016).</w:t>
      </w:r>
    </w:p>
    <w:p w14:paraId="5A77D723"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8.</w:t>
      </w:r>
      <w:r w:rsidRPr="00A67A14">
        <w:rPr>
          <w:noProof/>
          <w:szCs w:val="24"/>
        </w:rPr>
        <w:tab/>
        <w:t xml:space="preserve">Luo, Z., Wang, E. &amp; Sun, O. J. Can no-tillage stimulate carbon sequestration in agricultural soils? A meta-analysis of paired experiments. </w:t>
      </w:r>
      <w:r w:rsidRPr="00A67A14">
        <w:rPr>
          <w:i/>
          <w:iCs/>
          <w:noProof/>
          <w:szCs w:val="24"/>
        </w:rPr>
        <w:t>Agric. Ecosyst. Environ.</w:t>
      </w:r>
      <w:r w:rsidRPr="00A67A14">
        <w:rPr>
          <w:noProof/>
          <w:szCs w:val="24"/>
        </w:rPr>
        <w:t xml:space="preserve"> </w:t>
      </w:r>
      <w:r w:rsidRPr="00A67A14">
        <w:rPr>
          <w:b/>
          <w:bCs/>
          <w:noProof/>
          <w:szCs w:val="24"/>
        </w:rPr>
        <w:t>139,</w:t>
      </w:r>
      <w:r w:rsidRPr="00A67A14">
        <w:rPr>
          <w:noProof/>
          <w:szCs w:val="24"/>
        </w:rPr>
        <w:t xml:space="preserve"> 224–231 (2010).</w:t>
      </w:r>
    </w:p>
    <w:p w14:paraId="42853833"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9.</w:t>
      </w:r>
      <w:r w:rsidRPr="00A67A14">
        <w:rPr>
          <w:noProof/>
          <w:szCs w:val="24"/>
        </w:rPr>
        <w:tab/>
        <w:t xml:space="preserve">Gattinger, A. </w:t>
      </w:r>
      <w:r w:rsidRPr="00A67A14">
        <w:rPr>
          <w:i/>
          <w:iCs/>
          <w:noProof/>
          <w:szCs w:val="24"/>
        </w:rPr>
        <w:t>et al.</w:t>
      </w:r>
      <w:r w:rsidRPr="00A67A14">
        <w:rPr>
          <w:noProof/>
          <w:szCs w:val="24"/>
        </w:rPr>
        <w:t xml:space="preserve"> Enhanced top soil carbon stocks under organic farming. </w:t>
      </w:r>
      <w:r w:rsidRPr="00A67A14">
        <w:rPr>
          <w:i/>
          <w:iCs/>
          <w:noProof/>
          <w:szCs w:val="24"/>
        </w:rPr>
        <w:t>Proc. Natl. Acad. Sci.</w:t>
      </w:r>
      <w:r w:rsidRPr="00A67A14">
        <w:rPr>
          <w:noProof/>
          <w:szCs w:val="24"/>
        </w:rPr>
        <w:t xml:space="preserve"> </w:t>
      </w:r>
      <w:r w:rsidRPr="00A67A14">
        <w:rPr>
          <w:b/>
          <w:bCs/>
          <w:noProof/>
          <w:szCs w:val="24"/>
        </w:rPr>
        <w:t>109,</w:t>
      </w:r>
      <w:r w:rsidRPr="00A67A14">
        <w:rPr>
          <w:noProof/>
          <w:szCs w:val="24"/>
        </w:rPr>
        <w:t xml:space="preserve"> 18226–18231 (2012).</w:t>
      </w:r>
    </w:p>
    <w:p w14:paraId="0BC9D83E"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10.</w:t>
      </w:r>
      <w:r w:rsidRPr="00A67A14">
        <w:rPr>
          <w:noProof/>
          <w:szCs w:val="24"/>
        </w:rPr>
        <w:tab/>
        <w:t xml:space="preserve">Shi, L., Feng, W., Xu, J. &amp; Kuzyakov, Y. Agroforestry systems: Meta-analysis of soil carbon stocks, sequestration processes, and future potentials. </w:t>
      </w:r>
      <w:r w:rsidRPr="00A67A14">
        <w:rPr>
          <w:i/>
          <w:iCs/>
          <w:noProof/>
          <w:szCs w:val="24"/>
        </w:rPr>
        <w:t>L. Degrad. Dev.</w:t>
      </w:r>
      <w:r w:rsidRPr="00A67A14">
        <w:rPr>
          <w:noProof/>
          <w:szCs w:val="24"/>
        </w:rPr>
        <w:t xml:space="preserve"> (2018). doi:10.1002/ldr.3136</w:t>
      </w:r>
    </w:p>
    <w:p w14:paraId="59798296"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11.</w:t>
      </w:r>
      <w:r w:rsidRPr="00A67A14">
        <w:rPr>
          <w:noProof/>
          <w:szCs w:val="24"/>
        </w:rPr>
        <w:tab/>
        <w:t xml:space="preserve">Alvarez, R., Steinbach, H. S. &amp; De Paepe, J. L. Cover crop effects on soils and subsequent crops in the pampas: A meta-analysis. </w:t>
      </w:r>
      <w:r w:rsidRPr="00A67A14">
        <w:rPr>
          <w:i/>
          <w:iCs/>
          <w:noProof/>
          <w:szCs w:val="24"/>
        </w:rPr>
        <w:t>Soil Tillage Res.</w:t>
      </w:r>
      <w:r w:rsidRPr="00A67A14">
        <w:rPr>
          <w:noProof/>
          <w:szCs w:val="24"/>
        </w:rPr>
        <w:t xml:space="preserve"> </w:t>
      </w:r>
      <w:r w:rsidRPr="00A67A14">
        <w:rPr>
          <w:b/>
          <w:bCs/>
          <w:noProof/>
          <w:szCs w:val="24"/>
        </w:rPr>
        <w:t>170,</w:t>
      </w:r>
      <w:r w:rsidRPr="00A67A14">
        <w:rPr>
          <w:noProof/>
          <w:szCs w:val="24"/>
        </w:rPr>
        <w:t xml:space="preserve"> 53–65 (2017).</w:t>
      </w:r>
    </w:p>
    <w:p w14:paraId="259399F2"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12.</w:t>
      </w:r>
      <w:r w:rsidRPr="00A67A14">
        <w:rPr>
          <w:noProof/>
          <w:szCs w:val="24"/>
        </w:rPr>
        <w:tab/>
        <w:t xml:space="preserve">Sileshi, G. </w:t>
      </w:r>
      <w:r w:rsidRPr="00A67A14">
        <w:rPr>
          <w:i/>
          <w:iCs/>
          <w:noProof/>
          <w:szCs w:val="24"/>
        </w:rPr>
        <w:t>Evidence for impact of green fertilizers on maize production in sub-Saharan Africa</w:t>
      </w:r>
      <w:r w:rsidRPr="00A67A14">
        <w:rPr>
          <w:noProof/>
          <w:szCs w:val="24"/>
        </w:rPr>
        <w:t>. (2009).</w:t>
      </w:r>
    </w:p>
    <w:p w14:paraId="2A85B082"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13.</w:t>
      </w:r>
      <w:r w:rsidRPr="00A67A14">
        <w:rPr>
          <w:noProof/>
          <w:szCs w:val="24"/>
        </w:rPr>
        <w:tab/>
        <w:t xml:space="preserve">Willmott, C. J., Matsuura, K. &amp; Legates, D. R. Terrestrial air temperature and precipitation: Monthly and annual time series (1950-1999). </w:t>
      </w:r>
      <w:r w:rsidRPr="00A67A14">
        <w:rPr>
          <w:i/>
          <w:iCs/>
          <w:noProof/>
          <w:szCs w:val="24"/>
        </w:rPr>
        <w:t>Cent. Clim. Res. version</w:t>
      </w:r>
      <w:r w:rsidRPr="00A67A14">
        <w:rPr>
          <w:noProof/>
          <w:szCs w:val="24"/>
        </w:rPr>
        <w:t xml:space="preserve"> </w:t>
      </w:r>
      <w:r w:rsidRPr="00A67A14">
        <w:rPr>
          <w:b/>
          <w:bCs/>
          <w:noProof/>
          <w:szCs w:val="24"/>
        </w:rPr>
        <w:t>1,</w:t>
      </w:r>
      <w:r w:rsidRPr="00A67A14">
        <w:rPr>
          <w:noProof/>
          <w:szCs w:val="24"/>
        </w:rPr>
        <w:t xml:space="preserve"> (2001).</w:t>
      </w:r>
    </w:p>
    <w:p w14:paraId="65D12BAA" w14:textId="77777777" w:rsidR="00A67A14" w:rsidRPr="00A67A14" w:rsidRDefault="00A67A14" w:rsidP="00A67A14">
      <w:pPr>
        <w:widowControl w:val="0"/>
        <w:autoSpaceDE w:val="0"/>
        <w:autoSpaceDN w:val="0"/>
        <w:adjustRightInd w:val="0"/>
        <w:ind w:left="640" w:hanging="640"/>
        <w:rPr>
          <w:noProof/>
          <w:szCs w:val="24"/>
        </w:rPr>
      </w:pPr>
      <w:r w:rsidRPr="00A67A14">
        <w:rPr>
          <w:noProof/>
          <w:szCs w:val="24"/>
        </w:rPr>
        <w:t>14.</w:t>
      </w:r>
      <w:r w:rsidRPr="00A67A14">
        <w:rPr>
          <w:noProof/>
          <w:szCs w:val="24"/>
        </w:rPr>
        <w:tab/>
        <w:t xml:space="preserve">Moebius-Clune, B. N., D.J. Moebius-Clune, B.K. Gugino, O. J. I., R.R. Schindelbeck, A.J. Ristow, H.M. van Es, J.E. Thies, H. A. S. &amp; M.B. McBride, K.S.M. Kurtz, D.W. Wolfe,  and G. S. A. </w:t>
      </w:r>
      <w:r w:rsidRPr="00A67A14">
        <w:rPr>
          <w:i/>
          <w:iCs/>
          <w:noProof/>
          <w:szCs w:val="24"/>
        </w:rPr>
        <w:t>Comprehensive Assessment of Soil Health: The Cornell Framework Manual</w:t>
      </w:r>
      <w:r w:rsidRPr="00A67A14">
        <w:rPr>
          <w:noProof/>
          <w:szCs w:val="24"/>
        </w:rPr>
        <w:t>. (Cornell University, 2016).</w:t>
      </w:r>
    </w:p>
    <w:p w14:paraId="2484FAB1" w14:textId="77777777" w:rsidR="00A67A14" w:rsidRPr="00A67A14" w:rsidRDefault="00A67A14" w:rsidP="00A67A14">
      <w:pPr>
        <w:widowControl w:val="0"/>
        <w:autoSpaceDE w:val="0"/>
        <w:autoSpaceDN w:val="0"/>
        <w:adjustRightInd w:val="0"/>
        <w:ind w:left="640" w:hanging="640"/>
        <w:rPr>
          <w:noProof/>
        </w:rPr>
      </w:pPr>
      <w:r w:rsidRPr="00A67A14">
        <w:rPr>
          <w:noProof/>
          <w:szCs w:val="24"/>
        </w:rPr>
        <w:t>15.</w:t>
      </w:r>
      <w:r w:rsidRPr="00A67A14">
        <w:rPr>
          <w:noProof/>
          <w:szCs w:val="24"/>
        </w:rPr>
        <w:tab/>
        <w:t xml:space="preserve">R, C. T. </w:t>
      </w:r>
      <w:r w:rsidRPr="00A67A14">
        <w:rPr>
          <w:i/>
          <w:iCs/>
          <w:noProof/>
          <w:szCs w:val="24"/>
        </w:rPr>
        <w:t>R: A language and environment for statistical computing. R Foundation for Statistical Computing, Vienna, Austria. 2013</w:t>
      </w:r>
      <w:r w:rsidRPr="00A67A14">
        <w:rPr>
          <w:noProof/>
          <w:szCs w:val="24"/>
        </w:rPr>
        <w:t>. (2014).</w:t>
      </w:r>
    </w:p>
    <w:p w14:paraId="60B61F86" w14:textId="75C0C58B" w:rsidR="00D2538E" w:rsidRDefault="00095115" w:rsidP="00A67A14">
      <w:pPr>
        <w:widowControl w:val="0"/>
        <w:autoSpaceDE w:val="0"/>
        <w:autoSpaceDN w:val="0"/>
        <w:adjustRightInd w:val="0"/>
        <w:ind w:left="640" w:hanging="640"/>
        <w:rPr>
          <w:lang w:eastAsia="zh-CN"/>
        </w:rPr>
      </w:pPr>
      <w:r>
        <w:rPr>
          <w:lang w:eastAsia="zh-CN"/>
        </w:rPr>
        <w:fldChar w:fldCharType="end"/>
      </w:r>
    </w:p>
    <w:p w14:paraId="1ABA3A34" w14:textId="77777777" w:rsidR="006A42F1" w:rsidRPr="0033109F" w:rsidRDefault="006A42F1" w:rsidP="006A42F1"/>
    <w:sectPr w:rsidR="006A42F1" w:rsidRPr="0033109F" w:rsidSect="002E320D">
      <w:pgSz w:w="11906" w:h="16838"/>
      <w:pgMar w:top="1361" w:right="1786" w:bottom="1361" w:left="17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714C2" w14:textId="77777777" w:rsidR="002B35F9" w:rsidRDefault="002B35F9" w:rsidP="007D356C">
      <w:r>
        <w:separator/>
      </w:r>
    </w:p>
  </w:endnote>
  <w:endnote w:type="continuationSeparator" w:id="0">
    <w:p w14:paraId="7100C896" w14:textId="77777777" w:rsidR="002B35F9" w:rsidRDefault="002B35F9"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0909"/>
      <w:docPartObj>
        <w:docPartGallery w:val="Page Numbers (Bottom of Page)"/>
        <w:docPartUnique/>
      </w:docPartObj>
    </w:sdtPr>
    <w:sdtEndPr>
      <w:rPr>
        <w:noProof/>
      </w:rPr>
    </w:sdtEndPr>
    <w:sdtContent>
      <w:p w14:paraId="3F03652B" w14:textId="2566E211" w:rsidR="001E28FB" w:rsidRDefault="001E28FB">
        <w:pPr>
          <w:pStyle w:val="ac"/>
          <w:jc w:val="right"/>
        </w:pPr>
        <w:r>
          <w:fldChar w:fldCharType="begin"/>
        </w:r>
        <w:r>
          <w:instrText xml:space="preserve"> PAGE   \* MERGEFORMAT </w:instrText>
        </w:r>
        <w:r>
          <w:fldChar w:fldCharType="separate"/>
        </w:r>
        <w:r w:rsidR="00CE6118">
          <w:rPr>
            <w:noProof/>
          </w:rPr>
          <w:t>12</w:t>
        </w:r>
        <w:r>
          <w:rPr>
            <w:noProof/>
          </w:rPr>
          <w:fldChar w:fldCharType="end"/>
        </w:r>
      </w:p>
    </w:sdtContent>
  </w:sdt>
  <w:p w14:paraId="21B52D0D" w14:textId="77777777" w:rsidR="001E28FB" w:rsidRDefault="001E28F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FADED" w14:textId="77777777" w:rsidR="002B35F9" w:rsidRDefault="002B35F9" w:rsidP="007D356C">
      <w:r>
        <w:separator/>
      </w:r>
    </w:p>
  </w:footnote>
  <w:footnote w:type="continuationSeparator" w:id="0">
    <w:p w14:paraId="15814CF1" w14:textId="77777777" w:rsidR="002B35F9" w:rsidRDefault="002B35F9"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0603"/>
    <w:rsid w:val="000008E8"/>
    <w:rsid w:val="000015A4"/>
    <w:rsid w:val="0000442D"/>
    <w:rsid w:val="00013A55"/>
    <w:rsid w:val="000141E3"/>
    <w:rsid w:val="000153C3"/>
    <w:rsid w:val="00020DFB"/>
    <w:rsid w:val="0003160B"/>
    <w:rsid w:val="00031FD2"/>
    <w:rsid w:val="00034DC4"/>
    <w:rsid w:val="00043725"/>
    <w:rsid w:val="0005037B"/>
    <w:rsid w:val="00054F88"/>
    <w:rsid w:val="00070888"/>
    <w:rsid w:val="00076EE2"/>
    <w:rsid w:val="00092A83"/>
    <w:rsid w:val="00095115"/>
    <w:rsid w:val="000A5234"/>
    <w:rsid w:val="000C0413"/>
    <w:rsid w:val="000C0591"/>
    <w:rsid w:val="000D2A0B"/>
    <w:rsid w:val="000E1133"/>
    <w:rsid w:val="000E142E"/>
    <w:rsid w:val="000E1517"/>
    <w:rsid w:val="000F3084"/>
    <w:rsid w:val="000F3E48"/>
    <w:rsid w:val="000F7B00"/>
    <w:rsid w:val="00102DB6"/>
    <w:rsid w:val="00114EF9"/>
    <w:rsid w:val="00116593"/>
    <w:rsid w:val="001234F4"/>
    <w:rsid w:val="00123748"/>
    <w:rsid w:val="00137B87"/>
    <w:rsid w:val="00146C84"/>
    <w:rsid w:val="0015061D"/>
    <w:rsid w:val="00160DB8"/>
    <w:rsid w:val="001637A8"/>
    <w:rsid w:val="00167179"/>
    <w:rsid w:val="00184D13"/>
    <w:rsid w:val="001A0D8C"/>
    <w:rsid w:val="001A42FD"/>
    <w:rsid w:val="001A7F7A"/>
    <w:rsid w:val="001B77CC"/>
    <w:rsid w:val="001B7A8D"/>
    <w:rsid w:val="001B7CEB"/>
    <w:rsid w:val="001C5C17"/>
    <w:rsid w:val="001D2448"/>
    <w:rsid w:val="001D6348"/>
    <w:rsid w:val="001E0861"/>
    <w:rsid w:val="001E28FB"/>
    <w:rsid w:val="001E69D2"/>
    <w:rsid w:val="001F5B92"/>
    <w:rsid w:val="00200EAE"/>
    <w:rsid w:val="002072A0"/>
    <w:rsid w:val="0021643A"/>
    <w:rsid w:val="0022668B"/>
    <w:rsid w:val="00230020"/>
    <w:rsid w:val="0023434C"/>
    <w:rsid w:val="00255BD9"/>
    <w:rsid w:val="00264AB3"/>
    <w:rsid w:val="00281EFD"/>
    <w:rsid w:val="00291E7C"/>
    <w:rsid w:val="00296F14"/>
    <w:rsid w:val="002A595D"/>
    <w:rsid w:val="002A62DA"/>
    <w:rsid w:val="002A6F82"/>
    <w:rsid w:val="002A7BB6"/>
    <w:rsid w:val="002B35F9"/>
    <w:rsid w:val="002C39B8"/>
    <w:rsid w:val="002C4A7E"/>
    <w:rsid w:val="002E2DD7"/>
    <w:rsid w:val="002E320D"/>
    <w:rsid w:val="002E329C"/>
    <w:rsid w:val="002E6BBE"/>
    <w:rsid w:val="003007B5"/>
    <w:rsid w:val="00304E30"/>
    <w:rsid w:val="00311DC9"/>
    <w:rsid w:val="0031737B"/>
    <w:rsid w:val="00325DAC"/>
    <w:rsid w:val="0033109F"/>
    <w:rsid w:val="0034453F"/>
    <w:rsid w:val="00351A29"/>
    <w:rsid w:val="00351F67"/>
    <w:rsid w:val="003618C0"/>
    <w:rsid w:val="00366FF6"/>
    <w:rsid w:val="00372CA8"/>
    <w:rsid w:val="00372ECC"/>
    <w:rsid w:val="00373089"/>
    <w:rsid w:val="003732C5"/>
    <w:rsid w:val="00384E9C"/>
    <w:rsid w:val="00386849"/>
    <w:rsid w:val="00387701"/>
    <w:rsid w:val="00396F60"/>
    <w:rsid w:val="003A5F03"/>
    <w:rsid w:val="003B03E3"/>
    <w:rsid w:val="003B16FA"/>
    <w:rsid w:val="003B5322"/>
    <w:rsid w:val="003C6819"/>
    <w:rsid w:val="003D3587"/>
    <w:rsid w:val="003F030F"/>
    <w:rsid w:val="003F346F"/>
    <w:rsid w:val="003F644D"/>
    <w:rsid w:val="003F6543"/>
    <w:rsid w:val="0040551F"/>
    <w:rsid w:val="0040713D"/>
    <w:rsid w:val="00411EC2"/>
    <w:rsid w:val="004135E9"/>
    <w:rsid w:val="00422717"/>
    <w:rsid w:val="00425027"/>
    <w:rsid w:val="00430EDF"/>
    <w:rsid w:val="00431DF3"/>
    <w:rsid w:val="004356F6"/>
    <w:rsid w:val="00441C83"/>
    <w:rsid w:val="00444A60"/>
    <w:rsid w:val="00446EF1"/>
    <w:rsid w:val="0045193C"/>
    <w:rsid w:val="00465259"/>
    <w:rsid w:val="00467ECA"/>
    <w:rsid w:val="00473386"/>
    <w:rsid w:val="004755B9"/>
    <w:rsid w:val="00481C6A"/>
    <w:rsid w:val="00483653"/>
    <w:rsid w:val="00490C26"/>
    <w:rsid w:val="00497DBF"/>
    <w:rsid w:val="004A5E4F"/>
    <w:rsid w:val="004B5806"/>
    <w:rsid w:val="004C6203"/>
    <w:rsid w:val="004D0F13"/>
    <w:rsid w:val="004D20F9"/>
    <w:rsid w:val="004E0130"/>
    <w:rsid w:val="004E059E"/>
    <w:rsid w:val="004E0C09"/>
    <w:rsid w:val="004E101E"/>
    <w:rsid w:val="004E4087"/>
    <w:rsid w:val="004E5289"/>
    <w:rsid w:val="004F599F"/>
    <w:rsid w:val="005007F5"/>
    <w:rsid w:val="00503E06"/>
    <w:rsid w:val="00503E57"/>
    <w:rsid w:val="00511A0C"/>
    <w:rsid w:val="00517E04"/>
    <w:rsid w:val="00527683"/>
    <w:rsid w:val="005306ED"/>
    <w:rsid w:val="0053715D"/>
    <w:rsid w:val="00552AD9"/>
    <w:rsid w:val="00552FEB"/>
    <w:rsid w:val="00564FDD"/>
    <w:rsid w:val="00566F9E"/>
    <w:rsid w:val="005706E7"/>
    <w:rsid w:val="00575613"/>
    <w:rsid w:val="00581113"/>
    <w:rsid w:val="00584A60"/>
    <w:rsid w:val="005866E5"/>
    <w:rsid w:val="005909CB"/>
    <w:rsid w:val="005938A2"/>
    <w:rsid w:val="0059758C"/>
    <w:rsid w:val="005C1A31"/>
    <w:rsid w:val="005D0F7E"/>
    <w:rsid w:val="005D3D21"/>
    <w:rsid w:val="005E04D0"/>
    <w:rsid w:val="005F2364"/>
    <w:rsid w:val="0061369F"/>
    <w:rsid w:val="0061670F"/>
    <w:rsid w:val="006218C7"/>
    <w:rsid w:val="0063307A"/>
    <w:rsid w:val="006360EA"/>
    <w:rsid w:val="00636B41"/>
    <w:rsid w:val="00637518"/>
    <w:rsid w:val="00640A40"/>
    <w:rsid w:val="0064160B"/>
    <w:rsid w:val="00653261"/>
    <w:rsid w:val="00663142"/>
    <w:rsid w:val="006727A3"/>
    <w:rsid w:val="006742CD"/>
    <w:rsid w:val="00676E0A"/>
    <w:rsid w:val="00687D83"/>
    <w:rsid w:val="00696F35"/>
    <w:rsid w:val="006A42F1"/>
    <w:rsid w:val="006A6356"/>
    <w:rsid w:val="006B338E"/>
    <w:rsid w:val="006C2EB6"/>
    <w:rsid w:val="006C4B68"/>
    <w:rsid w:val="006D039F"/>
    <w:rsid w:val="006D2C30"/>
    <w:rsid w:val="006E20A6"/>
    <w:rsid w:val="006E2A84"/>
    <w:rsid w:val="006E6B46"/>
    <w:rsid w:val="006E7FF1"/>
    <w:rsid w:val="006F5237"/>
    <w:rsid w:val="00706836"/>
    <w:rsid w:val="0071356F"/>
    <w:rsid w:val="00714085"/>
    <w:rsid w:val="007241D1"/>
    <w:rsid w:val="00725CF1"/>
    <w:rsid w:val="0072691E"/>
    <w:rsid w:val="00730A5D"/>
    <w:rsid w:val="00733785"/>
    <w:rsid w:val="0073666A"/>
    <w:rsid w:val="00742A20"/>
    <w:rsid w:val="007473EC"/>
    <w:rsid w:val="00753D2D"/>
    <w:rsid w:val="00761FF4"/>
    <w:rsid w:val="007646AB"/>
    <w:rsid w:val="0076544C"/>
    <w:rsid w:val="00767DAB"/>
    <w:rsid w:val="00771DC4"/>
    <w:rsid w:val="00774AFC"/>
    <w:rsid w:val="007879D9"/>
    <w:rsid w:val="0079334F"/>
    <w:rsid w:val="007A037A"/>
    <w:rsid w:val="007A18F8"/>
    <w:rsid w:val="007A346B"/>
    <w:rsid w:val="007A423E"/>
    <w:rsid w:val="007A67B7"/>
    <w:rsid w:val="007A67E6"/>
    <w:rsid w:val="007B73E0"/>
    <w:rsid w:val="007C5057"/>
    <w:rsid w:val="007C67DB"/>
    <w:rsid w:val="007C6F6D"/>
    <w:rsid w:val="007D356C"/>
    <w:rsid w:val="007E05B3"/>
    <w:rsid w:val="007F17E1"/>
    <w:rsid w:val="007F1AE9"/>
    <w:rsid w:val="007F29EB"/>
    <w:rsid w:val="007F7FD8"/>
    <w:rsid w:val="00801022"/>
    <w:rsid w:val="00805AB9"/>
    <w:rsid w:val="008144EA"/>
    <w:rsid w:val="00815CEA"/>
    <w:rsid w:val="008167FA"/>
    <w:rsid w:val="00822B1F"/>
    <w:rsid w:val="00823018"/>
    <w:rsid w:val="00852C29"/>
    <w:rsid w:val="008542B7"/>
    <w:rsid w:val="0085667F"/>
    <w:rsid w:val="00860FE4"/>
    <w:rsid w:val="00863B89"/>
    <w:rsid w:val="008645F5"/>
    <w:rsid w:val="00893B8C"/>
    <w:rsid w:val="008A3258"/>
    <w:rsid w:val="008B68D8"/>
    <w:rsid w:val="008C064C"/>
    <w:rsid w:val="008D2D06"/>
    <w:rsid w:val="008E1C7D"/>
    <w:rsid w:val="008E59C7"/>
    <w:rsid w:val="0090119F"/>
    <w:rsid w:val="00921650"/>
    <w:rsid w:val="009230E3"/>
    <w:rsid w:val="0092347A"/>
    <w:rsid w:val="009429BB"/>
    <w:rsid w:val="00957A42"/>
    <w:rsid w:val="00964B4B"/>
    <w:rsid w:val="009669CA"/>
    <w:rsid w:val="009808C6"/>
    <w:rsid w:val="00997EFF"/>
    <w:rsid w:val="009A1643"/>
    <w:rsid w:val="009A2F40"/>
    <w:rsid w:val="009A47C1"/>
    <w:rsid w:val="009A49DC"/>
    <w:rsid w:val="009A6616"/>
    <w:rsid w:val="009B1655"/>
    <w:rsid w:val="009B23D6"/>
    <w:rsid w:val="009B4A40"/>
    <w:rsid w:val="009C0966"/>
    <w:rsid w:val="009C53AA"/>
    <w:rsid w:val="009D7198"/>
    <w:rsid w:val="009E2858"/>
    <w:rsid w:val="009E3366"/>
    <w:rsid w:val="009F7F17"/>
    <w:rsid w:val="00A00156"/>
    <w:rsid w:val="00A00CD4"/>
    <w:rsid w:val="00A0273D"/>
    <w:rsid w:val="00A1343F"/>
    <w:rsid w:val="00A26D7B"/>
    <w:rsid w:val="00A3377F"/>
    <w:rsid w:val="00A339B8"/>
    <w:rsid w:val="00A36799"/>
    <w:rsid w:val="00A37510"/>
    <w:rsid w:val="00A40B34"/>
    <w:rsid w:val="00A50262"/>
    <w:rsid w:val="00A67A14"/>
    <w:rsid w:val="00A73C20"/>
    <w:rsid w:val="00A77B0A"/>
    <w:rsid w:val="00A82495"/>
    <w:rsid w:val="00A83E45"/>
    <w:rsid w:val="00A97C46"/>
    <w:rsid w:val="00AB27D6"/>
    <w:rsid w:val="00AB73AC"/>
    <w:rsid w:val="00AC15AB"/>
    <w:rsid w:val="00AC22A8"/>
    <w:rsid w:val="00AD0AFB"/>
    <w:rsid w:val="00AD794C"/>
    <w:rsid w:val="00AE37C9"/>
    <w:rsid w:val="00AE5804"/>
    <w:rsid w:val="00AE5982"/>
    <w:rsid w:val="00AE6687"/>
    <w:rsid w:val="00AF4BE9"/>
    <w:rsid w:val="00B03B74"/>
    <w:rsid w:val="00B053B2"/>
    <w:rsid w:val="00B1140D"/>
    <w:rsid w:val="00B12463"/>
    <w:rsid w:val="00B2161C"/>
    <w:rsid w:val="00B23FA1"/>
    <w:rsid w:val="00B332E4"/>
    <w:rsid w:val="00B336A8"/>
    <w:rsid w:val="00B36C9B"/>
    <w:rsid w:val="00B37882"/>
    <w:rsid w:val="00B46248"/>
    <w:rsid w:val="00B50ACB"/>
    <w:rsid w:val="00B538E5"/>
    <w:rsid w:val="00B5502C"/>
    <w:rsid w:val="00B555E3"/>
    <w:rsid w:val="00B558ED"/>
    <w:rsid w:val="00B5663A"/>
    <w:rsid w:val="00B60457"/>
    <w:rsid w:val="00B6277C"/>
    <w:rsid w:val="00B726F4"/>
    <w:rsid w:val="00B74693"/>
    <w:rsid w:val="00B84297"/>
    <w:rsid w:val="00B85E68"/>
    <w:rsid w:val="00B92269"/>
    <w:rsid w:val="00B95C2D"/>
    <w:rsid w:val="00BA2504"/>
    <w:rsid w:val="00BB1A66"/>
    <w:rsid w:val="00BB1D57"/>
    <w:rsid w:val="00BB4E86"/>
    <w:rsid w:val="00BB6A25"/>
    <w:rsid w:val="00BD02C8"/>
    <w:rsid w:val="00BD07A9"/>
    <w:rsid w:val="00BE0389"/>
    <w:rsid w:val="00BE6FFC"/>
    <w:rsid w:val="00BF5E1A"/>
    <w:rsid w:val="00BF662B"/>
    <w:rsid w:val="00C00950"/>
    <w:rsid w:val="00C01764"/>
    <w:rsid w:val="00C124D9"/>
    <w:rsid w:val="00C13084"/>
    <w:rsid w:val="00C20A8C"/>
    <w:rsid w:val="00C23631"/>
    <w:rsid w:val="00C31F50"/>
    <w:rsid w:val="00C5058C"/>
    <w:rsid w:val="00C52D2E"/>
    <w:rsid w:val="00C551D4"/>
    <w:rsid w:val="00C5698D"/>
    <w:rsid w:val="00C658AC"/>
    <w:rsid w:val="00C7476B"/>
    <w:rsid w:val="00C84D34"/>
    <w:rsid w:val="00C87465"/>
    <w:rsid w:val="00C90A60"/>
    <w:rsid w:val="00CA23CB"/>
    <w:rsid w:val="00CA4C97"/>
    <w:rsid w:val="00CB3BE9"/>
    <w:rsid w:val="00CB432E"/>
    <w:rsid w:val="00CB5D65"/>
    <w:rsid w:val="00CC14DE"/>
    <w:rsid w:val="00CC487F"/>
    <w:rsid w:val="00CC7282"/>
    <w:rsid w:val="00CD12A1"/>
    <w:rsid w:val="00CD2405"/>
    <w:rsid w:val="00CE3CB3"/>
    <w:rsid w:val="00CE40D3"/>
    <w:rsid w:val="00CE6118"/>
    <w:rsid w:val="00CF5515"/>
    <w:rsid w:val="00D04A0E"/>
    <w:rsid w:val="00D160BE"/>
    <w:rsid w:val="00D1675F"/>
    <w:rsid w:val="00D2538E"/>
    <w:rsid w:val="00D27ADC"/>
    <w:rsid w:val="00D351ED"/>
    <w:rsid w:val="00D35B3A"/>
    <w:rsid w:val="00D404A6"/>
    <w:rsid w:val="00D4679D"/>
    <w:rsid w:val="00D4743C"/>
    <w:rsid w:val="00D504D4"/>
    <w:rsid w:val="00D53511"/>
    <w:rsid w:val="00D54F42"/>
    <w:rsid w:val="00D556B2"/>
    <w:rsid w:val="00D66597"/>
    <w:rsid w:val="00D81988"/>
    <w:rsid w:val="00D82FEC"/>
    <w:rsid w:val="00D9210B"/>
    <w:rsid w:val="00D96307"/>
    <w:rsid w:val="00DA30BE"/>
    <w:rsid w:val="00DA7014"/>
    <w:rsid w:val="00DB6878"/>
    <w:rsid w:val="00DC6455"/>
    <w:rsid w:val="00DC66A3"/>
    <w:rsid w:val="00DC6CE7"/>
    <w:rsid w:val="00DD2605"/>
    <w:rsid w:val="00DD4938"/>
    <w:rsid w:val="00DD52DE"/>
    <w:rsid w:val="00DD5AC0"/>
    <w:rsid w:val="00DD705B"/>
    <w:rsid w:val="00DE26C2"/>
    <w:rsid w:val="00DE4ADF"/>
    <w:rsid w:val="00DF602F"/>
    <w:rsid w:val="00E000E6"/>
    <w:rsid w:val="00E04D6F"/>
    <w:rsid w:val="00E06D27"/>
    <w:rsid w:val="00E07AE3"/>
    <w:rsid w:val="00E12231"/>
    <w:rsid w:val="00E159ED"/>
    <w:rsid w:val="00E2089F"/>
    <w:rsid w:val="00E255C0"/>
    <w:rsid w:val="00E35D7C"/>
    <w:rsid w:val="00E362DA"/>
    <w:rsid w:val="00E40B20"/>
    <w:rsid w:val="00E40F21"/>
    <w:rsid w:val="00E4175E"/>
    <w:rsid w:val="00E43DC9"/>
    <w:rsid w:val="00E445A9"/>
    <w:rsid w:val="00E52678"/>
    <w:rsid w:val="00E63869"/>
    <w:rsid w:val="00E678F5"/>
    <w:rsid w:val="00E76AF2"/>
    <w:rsid w:val="00E77DF8"/>
    <w:rsid w:val="00E87F40"/>
    <w:rsid w:val="00EC5954"/>
    <w:rsid w:val="00ED2F46"/>
    <w:rsid w:val="00ED574A"/>
    <w:rsid w:val="00EF1408"/>
    <w:rsid w:val="00EF605B"/>
    <w:rsid w:val="00EF6BAF"/>
    <w:rsid w:val="00F01A79"/>
    <w:rsid w:val="00F03454"/>
    <w:rsid w:val="00F03A65"/>
    <w:rsid w:val="00F11218"/>
    <w:rsid w:val="00F13E4E"/>
    <w:rsid w:val="00F1469F"/>
    <w:rsid w:val="00F15FCA"/>
    <w:rsid w:val="00F16822"/>
    <w:rsid w:val="00F16881"/>
    <w:rsid w:val="00F23B50"/>
    <w:rsid w:val="00F33D25"/>
    <w:rsid w:val="00F3623E"/>
    <w:rsid w:val="00F41CFD"/>
    <w:rsid w:val="00F41ED6"/>
    <w:rsid w:val="00F43C24"/>
    <w:rsid w:val="00F45418"/>
    <w:rsid w:val="00F574C4"/>
    <w:rsid w:val="00F6289B"/>
    <w:rsid w:val="00F83E01"/>
    <w:rsid w:val="00F91553"/>
    <w:rsid w:val="00F92876"/>
    <w:rsid w:val="00F95A11"/>
    <w:rsid w:val="00FB37DF"/>
    <w:rsid w:val="00FB7486"/>
    <w:rsid w:val="00FC18AB"/>
    <w:rsid w:val="00FD3761"/>
    <w:rsid w:val="00FD5D4C"/>
    <w:rsid w:val="00FF289F"/>
    <w:rsid w:val="00FF52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03"/>
    <w:pPr>
      <w:jc w:val="both"/>
    </w:pPr>
    <w:rPr>
      <w:rFonts w:ascii="Calibri" w:hAnsi="Calibri"/>
      <w:sz w:val="22"/>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ascii="Times New Roman" w:eastAsiaTheme="minorEastAsia" w:hAnsi="Times New Roman"/>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ascii="Times New Roman" w:eastAsiaTheme="minorEastAsia" w:hAnsi="Times New Roman"/>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ascii="Times New Roman" w:eastAsiaTheme="minorEastAsia" w:hAnsi="Times New Roman"/>
      <w:b/>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ascii="Times New Roman" w:eastAsiaTheme="minorEastAsia" w:hAnsi="Times New Roman"/>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ascii="Times New Roman" w:eastAsiaTheme="minorEastAsia" w:hAnsi="Times New Roman"/>
      <w:noProof/>
      <w:sz w:val="24"/>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ascii="Times New Roman" w:eastAsiaTheme="minorEastAsia" w:hAnsi="Times New Roman"/>
      <w:noProof/>
      <w:sz w:val="24"/>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03"/>
    <w:pPr>
      <w:jc w:val="both"/>
    </w:pPr>
    <w:rPr>
      <w:rFonts w:ascii="Calibri" w:hAnsi="Calibri"/>
      <w:sz w:val="22"/>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ascii="Times New Roman" w:eastAsiaTheme="minorEastAsia" w:hAnsi="Times New Roman"/>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ascii="Times New Roman" w:eastAsiaTheme="minorEastAsia" w:hAnsi="Times New Roman"/>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ascii="Times New Roman" w:eastAsiaTheme="minorEastAsia" w:hAnsi="Times New Roman"/>
      <w:b/>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ascii="Times New Roman" w:eastAsiaTheme="minorEastAsia" w:hAnsi="Times New Roman"/>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ascii="Times New Roman" w:eastAsiaTheme="minorEastAsia" w:hAnsi="Times New Roman"/>
      <w:noProof/>
      <w:sz w:val="24"/>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ascii="Times New Roman" w:eastAsiaTheme="minorEastAsia" w:hAnsi="Times New Roman"/>
      <w:noProof/>
      <w:sz w:val="24"/>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219900291">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01874506">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if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nature.com/sdata/policies/editorial-and-publishing-policies" TargetMode="External"/><Relationship Id="rId4" Type="http://schemas.microsoft.com/office/2007/relationships/stylesWithEffects" Target="stylesWithEffects.xml"/><Relationship Id="rId9" Type="http://schemas.openxmlformats.org/officeDocument/2006/relationships/hyperlink" Target="https://www.nature.com/sdata/publish/submission-guidelines" TargetMode="Externa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84443-E123-494A-BC08-6623570C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15</Pages>
  <Words>11650</Words>
  <Characters>66411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77906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Windows User</cp:lastModifiedBy>
  <cp:revision>57</cp:revision>
  <dcterms:created xsi:type="dcterms:W3CDTF">2018-10-16T20:33:00Z</dcterms:created>
  <dcterms:modified xsi:type="dcterms:W3CDTF">2018-11-01T19:11:00Z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b3a01fdd-e448-3928-b564-6cd7e718c3cf</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http://www.zotero.org/styles/european-journal-of-soil-science</vt:lpwstr>
  </property>
  <property fmtid="{D5CDD505-2E9C-101B-9397-08002B2CF9AE}" pid="16" name="Mendeley Recent Style Name 5_1">
    <vt:lpwstr>European Journal of Soil Science</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http://www.zotero.org/styles/soil-biology-and-biochemistry</vt:lpwstr>
  </property>
  <property fmtid="{D5CDD505-2E9C-101B-9397-08002B2CF9AE}" pid="24" name="Mendeley Recent Style Name 9_1">
    <vt:lpwstr>Soil Biology and Biochemistry</vt:lpwstr>
  </property>
</Properties>
</file>