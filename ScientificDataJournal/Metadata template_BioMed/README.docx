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DE148" w14:textId="5578118E" w:rsidR="00430666" w:rsidRPr="00BA0E40" w:rsidRDefault="00475D3C" w:rsidP="002A5625">
      <w:pPr>
        <w:jc w:val="center"/>
        <w:rPr>
          <w:b/>
          <w:sz w:val="28"/>
          <w:szCs w:val="28"/>
        </w:rPr>
      </w:pPr>
      <w:r>
        <w:rPr>
          <w:b/>
          <w:sz w:val="28"/>
          <w:szCs w:val="28"/>
        </w:rPr>
        <w:t>M</w:t>
      </w:r>
      <w:r w:rsidR="00430666" w:rsidRPr="00BA0E40">
        <w:rPr>
          <w:b/>
          <w:sz w:val="28"/>
          <w:szCs w:val="28"/>
        </w:rPr>
        <w:t xml:space="preserve">etadata template </w:t>
      </w:r>
      <w:r w:rsidR="0006261A">
        <w:rPr>
          <w:b/>
          <w:sz w:val="28"/>
          <w:szCs w:val="28"/>
        </w:rPr>
        <w:t>notes</w:t>
      </w:r>
    </w:p>
    <w:p w14:paraId="3F08711B" w14:textId="26EA858B" w:rsidR="00430666" w:rsidRDefault="00430666" w:rsidP="00430666">
      <w:pPr>
        <w:pStyle w:val="PlainText"/>
      </w:pPr>
      <w:r w:rsidRPr="00293A46">
        <w:rPr>
          <w:i/>
        </w:rPr>
        <w:t>Scientific Data</w:t>
      </w:r>
      <w:r>
        <w:t xml:space="preserve"> provides full structured metadata records </w:t>
      </w:r>
      <w:r w:rsidR="00A52FF8">
        <w:t xml:space="preserve">(in ISA format; www.isa-tools.org) </w:t>
      </w:r>
      <w:r>
        <w:t xml:space="preserve">to document the provenance, manner of generation, and location in public repositories of the datasets linked to our Data Descriptors. </w:t>
      </w:r>
      <w:r w:rsidR="00D17AA1">
        <w:t>Capturing metadata in a standardised way will facilitate search and retrieval of your data for future use, and therefore increase the likelihood your data will be used and cited.</w:t>
      </w:r>
    </w:p>
    <w:p w14:paraId="41E7EC81" w14:textId="77777777" w:rsidR="00BE71C9" w:rsidRDefault="00BE71C9" w:rsidP="00430666">
      <w:pPr>
        <w:pStyle w:val="PlainText"/>
      </w:pPr>
    </w:p>
    <w:p w14:paraId="7968E694" w14:textId="192CB62B" w:rsidR="00A52FF8" w:rsidRDefault="004E7608" w:rsidP="00430666">
      <w:pPr>
        <w:pStyle w:val="PlainText"/>
      </w:pPr>
      <w:r>
        <w:t xml:space="preserve">In order to </w:t>
      </w:r>
      <w:r w:rsidR="009E0EF5">
        <w:t>generate</w:t>
      </w:r>
      <w:r>
        <w:t xml:space="preserve"> these records, </w:t>
      </w:r>
      <w:r w:rsidR="009E0EF5">
        <w:t>we</w:t>
      </w:r>
      <w:r>
        <w:t xml:space="preserve"> require</w:t>
      </w:r>
      <w:r w:rsidR="009E0EF5">
        <w:t xml:space="preserve"> </w:t>
      </w:r>
      <w:r>
        <w:t>information about the</w:t>
      </w:r>
      <w:r w:rsidR="009E0EF5">
        <w:t xml:space="preserve"> initial</w:t>
      </w:r>
      <w:r>
        <w:t xml:space="preserve"> </w:t>
      </w:r>
      <w:r w:rsidR="009E0EF5">
        <w:t>inputs (e.g. samples, subjects) that were use</w:t>
      </w:r>
      <w:r w:rsidR="0039631A">
        <w:t xml:space="preserve">d in your study and the methods </w:t>
      </w:r>
      <w:r w:rsidR="009E0EF5">
        <w:t xml:space="preserve">that were applied to these inputs to produce </w:t>
      </w:r>
      <w:r w:rsidR="0006261A">
        <w:t>your</w:t>
      </w:r>
      <w:r w:rsidR="009E0EF5">
        <w:t xml:space="preserve"> data outputs. </w:t>
      </w:r>
      <w:r>
        <w:t xml:space="preserve">The </w:t>
      </w:r>
      <w:r w:rsidR="00ED7137">
        <w:t>Excel template</w:t>
      </w:r>
      <w:r w:rsidR="00475D3C">
        <w:t xml:space="preserve"> </w:t>
      </w:r>
      <w:r w:rsidR="009E0EF5">
        <w:t>in this</w:t>
      </w:r>
      <w:r w:rsidR="00475D3C">
        <w:t xml:space="preserve"> zip</w:t>
      </w:r>
      <w:r w:rsidR="009E0EF5">
        <w:t xml:space="preserve"> package </w:t>
      </w:r>
      <w:r w:rsidR="00E65B98">
        <w:t>will</w:t>
      </w:r>
      <w:r w:rsidR="009E0EF5">
        <w:t xml:space="preserve"> help you to provide this information. </w:t>
      </w:r>
      <w:r w:rsidR="00ED7137">
        <w:t>This document is</w:t>
      </w:r>
      <w:r w:rsidR="0039631A">
        <w:t xml:space="preserve"> designed to be read in conjunction with the </w:t>
      </w:r>
      <w:r w:rsidR="00FF5E1C">
        <w:t xml:space="preserve">attached </w:t>
      </w:r>
      <w:r w:rsidR="0039631A">
        <w:t xml:space="preserve">Excel </w:t>
      </w:r>
      <w:r w:rsidR="00FF5E1C">
        <w:t>file</w:t>
      </w:r>
      <w:r w:rsidR="00ED7137">
        <w:t xml:space="preserve"> – it </w:t>
      </w:r>
      <w:r w:rsidR="00E27CD3">
        <w:t>provides an</w:t>
      </w:r>
      <w:r w:rsidR="007A0084">
        <w:t xml:space="preserve"> overview </w:t>
      </w:r>
      <w:r w:rsidR="00ED7137">
        <w:t xml:space="preserve">and examples </w:t>
      </w:r>
      <w:r w:rsidR="007A0084">
        <w:t xml:space="preserve">of </w:t>
      </w:r>
      <w:r w:rsidR="00ED7137">
        <w:t xml:space="preserve">how different data collection processes can be captured in the template. </w:t>
      </w:r>
    </w:p>
    <w:p w14:paraId="357076A3" w14:textId="77777777" w:rsidR="00ED7137" w:rsidRDefault="00ED7137" w:rsidP="00FC34F5">
      <w:pPr>
        <w:pStyle w:val="PlainText"/>
      </w:pPr>
    </w:p>
    <w:p w14:paraId="0DA6F84B" w14:textId="42249998" w:rsidR="00BE71C9" w:rsidRDefault="00BE71C9" w:rsidP="00FC34F5">
      <w:pPr>
        <w:pStyle w:val="PlainText"/>
      </w:pPr>
      <w:r>
        <w:t xml:space="preserve">The completed </w:t>
      </w:r>
      <w:r w:rsidR="00ED7137">
        <w:t>template</w:t>
      </w:r>
      <w:r w:rsidR="00E27CD3">
        <w:t xml:space="preserve"> (in </w:t>
      </w:r>
      <w:proofErr w:type="spellStart"/>
      <w:r w:rsidR="00E27CD3">
        <w:t>xl</w:t>
      </w:r>
      <w:r w:rsidR="002B421F">
        <w:t>sx</w:t>
      </w:r>
      <w:proofErr w:type="spellEnd"/>
      <w:r w:rsidR="00E27CD3">
        <w:t xml:space="preserve"> </w:t>
      </w:r>
      <w:proofErr w:type="spellStart"/>
      <w:r w:rsidR="00E27CD3">
        <w:t>fomat</w:t>
      </w:r>
      <w:proofErr w:type="spellEnd"/>
      <w:r w:rsidR="00E27CD3">
        <w:t>)</w:t>
      </w:r>
      <w:r>
        <w:t xml:space="preserve"> should be uploaded to the manuscript submission system as ‘Data Descriptor Worksheet’. </w:t>
      </w:r>
      <w:r w:rsidR="00E65B98">
        <w:t>The</w:t>
      </w:r>
      <w:r>
        <w:t xml:space="preserve"> </w:t>
      </w:r>
      <w:r w:rsidRPr="001B3227">
        <w:rPr>
          <w:i/>
        </w:rPr>
        <w:t>Scientific Data</w:t>
      </w:r>
      <w:r>
        <w:t xml:space="preserve"> </w:t>
      </w:r>
      <w:r w:rsidR="00E65B98">
        <w:t>curation team will use the</w:t>
      </w:r>
      <w:r w:rsidR="0071531D">
        <w:t xml:space="preserve"> tables</w:t>
      </w:r>
      <w:r w:rsidR="00ED7137">
        <w:t xml:space="preserve"> in the template</w:t>
      </w:r>
      <w:r w:rsidR="00E65B98">
        <w:t xml:space="preserve"> </w:t>
      </w:r>
      <w:r>
        <w:t xml:space="preserve">to create the </w:t>
      </w:r>
      <w:r w:rsidR="0071531D">
        <w:t xml:space="preserve">final </w:t>
      </w:r>
      <w:r w:rsidR="00ED7137">
        <w:t xml:space="preserve">metadata </w:t>
      </w:r>
      <w:r w:rsidR="00D74FA4">
        <w:t>record that will accompany your</w:t>
      </w:r>
      <w:r>
        <w:t xml:space="preserve"> </w:t>
      </w:r>
      <w:r w:rsidR="0071531D">
        <w:t xml:space="preserve">published </w:t>
      </w:r>
      <w:r>
        <w:t xml:space="preserve">Data Descriptor article. </w:t>
      </w:r>
    </w:p>
    <w:p w14:paraId="599015D5" w14:textId="77777777" w:rsidR="00BE71C9" w:rsidRDefault="00BE71C9" w:rsidP="00FC34F5">
      <w:pPr>
        <w:pStyle w:val="PlainText"/>
      </w:pPr>
    </w:p>
    <w:p w14:paraId="66CBEC06" w14:textId="2855E814" w:rsidR="00153FB2" w:rsidRDefault="00FC34F5">
      <w:pPr>
        <w:rPr>
          <w:b/>
          <w:u w:val="single"/>
        </w:rPr>
      </w:pPr>
      <w:r>
        <w:t>Metadata</w:t>
      </w:r>
      <w:r w:rsidR="00B36004">
        <w:t xml:space="preserve"> records</w:t>
      </w:r>
      <w:r>
        <w:t xml:space="preserve"> from previously published Data Descriptors can be browsed at </w:t>
      </w:r>
      <w:hyperlink r:id="rId9" w:history="1">
        <w:r w:rsidR="007A0084" w:rsidRPr="00460503">
          <w:rPr>
            <w:rStyle w:val="Hyperlink"/>
          </w:rPr>
          <w:t>http://scientificdata.isa-explorer.org/</w:t>
        </w:r>
      </w:hyperlink>
    </w:p>
    <w:p w14:paraId="11252C3F" w14:textId="77777777" w:rsidR="00ED7137" w:rsidRDefault="00ED7137">
      <w:pPr>
        <w:rPr>
          <w:b/>
          <w:sz w:val="28"/>
          <w:szCs w:val="28"/>
        </w:rPr>
      </w:pPr>
    </w:p>
    <w:p w14:paraId="75F58166" w14:textId="6B18CB1A" w:rsidR="00D74FA4" w:rsidRPr="00153FB2" w:rsidRDefault="00B36004">
      <w:pPr>
        <w:rPr>
          <w:b/>
          <w:sz w:val="28"/>
          <w:szCs w:val="28"/>
        </w:rPr>
      </w:pPr>
      <w:r>
        <w:rPr>
          <w:b/>
          <w:sz w:val="28"/>
          <w:szCs w:val="28"/>
        </w:rPr>
        <w:t>T</w:t>
      </w:r>
      <w:r w:rsidR="00E27CD3">
        <w:rPr>
          <w:b/>
          <w:sz w:val="28"/>
          <w:szCs w:val="28"/>
        </w:rPr>
        <w:t>emplate structure</w:t>
      </w:r>
    </w:p>
    <w:p w14:paraId="667226B4" w14:textId="5D7C0D2D" w:rsidR="00D74FA4" w:rsidRPr="00FE15FA" w:rsidRDefault="00D74FA4">
      <w:r w:rsidRPr="00FE15FA">
        <w:t xml:space="preserve">The template </w:t>
      </w:r>
      <w:r w:rsidR="0071531D">
        <w:t>guides the generation of</w:t>
      </w:r>
      <w:r w:rsidRPr="0071531D">
        <w:t xml:space="preserve"> </w:t>
      </w:r>
      <w:r w:rsidR="00433907" w:rsidRPr="0071531D">
        <w:t xml:space="preserve">two </w:t>
      </w:r>
      <w:r w:rsidR="0071531D">
        <w:t>types</w:t>
      </w:r>
      <w:r w:rsidR="0071531D" w:rsidRPr="0071531D">
        <w:t xml:space="preserve"> </w:t>
      </w:r>
      <w:r w:rsidR="00433907" w:rsidRPr="0071531D">
        <w:t>of</w:t>
      </w:r>
      <w:r w:rsidRPr="0071531D">
        <w:t xml:space="preserve"> ta</w:t>
      </w:r>
      <w:r w:rsidR="0071531D">
        <w:t>ble</w:t>
      </w:r>
      <w:r w:rsidR="00E27CD3">
        <w:t xml:space="preserve">, one to describe the </w:t>
      </w:r>
      <w:r w:rsidR="00E27CD3" w:rsidRPr="002B421F">
        <w:rPr>
          <w:b/>
        </w:rPr>
        <w:t>Inputs</w:t>
      </w:r>
      <w:r w:rsidR="00E27CD3">
        <w:t xml:space="preserve"> of your study and one to describe the data </w:t>
      </w:r>
      <w:r w:rsidR="00E27CD3" w:rsidRPr="002B421F">
        <w:rPr>
          <w:b/>
        </w:rPr>
        <w:t>Outputs</w:t>
      </w:r>
      <w:r w:rsidR="00E27CD3">
        <w:t xml:space="preserve"> of your study. Each Data Descriptor manuscript will have only one </w:t>
      </w:r>
      <w:r w:rsidR="00E27CD3" w:rsidRPr="002B421F">
        <w:rPr>
          <w:b/>
        </w:rPr>
        <w:t>Inpu</w:t>
      </w:r>
      <w:r w:rsidR="00E27CD3">
        <w:rPr>
          <w:b/>
        </w:rPr>
        <w:t>ts</w:t>
      </w:r>
      <w:r w:rsidR="00E27CD3">
        <w:t xml:space="preserve"> table, and one or more </w:t>
      </w:r>
      <w:r w:rsidR="00E27CD3" w:rsidRPr="002B421F">
        <w:rPr>
          <w:b/>
        </w:rPr>
        <w:t>Outputs</w:t>
      </w:r>
      <w:r w:rsidR="00E27CD3">
        <w:t xml:space="preserve"> table(s).</w:t>
      </w:r>
      <w:r w:rsidR="001E4903">
        <w:t xml:space="preserve"> These tables can be found in the </w:t>
      </w:r>
      <w:r w:rsidR="001E4903" w:rsidRPr="00584CE8">
        <w:rPr>
          <w:u w:val="single"/>
        </w:rPr>
        <w:t>Inputs template</w:t>
      </w:r>
      <w:r w:rsidR="001E4903">
        <w:t xml:space="preserve"> and </w:t>
      </w:r>
      <w:r w:rsidR="001E4903" w:rsidRPr="00584CE8">
        <w:rPr>
          <w:u w:val="single"/>
        </w:rPr>
        <w:t>Outputs template</w:t>
      </w:r>
      <w:r w:rsidR="001E4903">
        <w:t xml:space="preserve"> tabs</w:t>
      </w:r>
      <w:r w:rsidR="00FF5E1C">
        <w:t xml:space="preserve"> of the associated Excel file</w:t>
      </w:r>
      <w:r w:rsidR="001E4903">
        <w:t xml:space="preserve">, while illustrative examples are found in </w:t>
      </w:r>
      <w:r w:rsidR="001E4903" w:rsidRPr="00584CE8">
        <w:rPr>
          <w:u w:val="single"/>
        </w:rPr>
        <w:t>Inputs example</w:t>
      </w:r>
      <w:r w:rsidR="001E4903">
        <w:t xml:space="preserve"> and </w:t>
      </w:r>
      <w:r w:rsidR="001E4903" w:rsidRPr="00584CE8">
        <w:rPr>
          <w:u w:val="single"/>
        </w:rPr>
        <w:t>Outputs example</w:t>
      </w:r>
      <w:r w:rsidR="001E4903">
        <w:t xml:space="preserve"> tabs.</w:t>
      </w:r>
    </w:p>
    <w:p w14:paraId="4443C2F3" w14:textId="0EEFACA5" w:rsidR="00D74FA4" w:rsidRPr="00FE15FA" w:rsidRDefault="00DA0F4E">
      <w:r w:rsidRPr="00FE15FA">
        <w:rPr>
          <w:noProof/>
        </w:rPr>
        <w:t xml:space="preserve"> </w:t>
      </w:r>
      <w:r w:rsidR="001E4903">
        <w:rPr>
          <w:noProof/>
          <w:lang w:eastAsia="en-GB"/>
        </w:rPr>
        <w:drawing>
          <wp:inline distT="0" distB="0" distL="0" distR="0" wp14:anchorId="518A9F1F" wp14:editId="56D7E5FE">
            <wp:extent cx="5867400" cy="7810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781050"/>
                    </a:xfrm>
                    <a:prstGeom prst="rect">
                      <a:avLst/>
                    </a:prstGeom>
                    <a:noFill/>
                    <a:ln>
                      <a:solidFill>
                        <a:schemeClr val="tx1"/>
                      </a:solidFill>
                    </a:ln>
                  </pic:spPr>
                </pic:pic>
              </a:graphicData>
            </a:graphic>
          </wp:inline>
        </w:drawing>
      </w:r>
    </w:p>
    <w:p w14:paraId="5A672BB7" w14:textId="70169D24" w:rsidR="00E27CD3" w:rsidRDefault="00FF5E1C" w:rsidP="008B5F25">
      <w:r>
        <w:t>Bear in mind that the final m</w:t>
      </w:r>
      <w:r w:rsidR="001F7008">
        <w:t xml:space="preserve">etadata record </w:t>
      </w:r>
      <w:r>
        <w:t>will</w:t>
      </w:r>
      <w:r w:rsidR="001F7008">
        <w:t xml:space="preserve"> complement your Data Descriptor </w:t>
      </w:r>
      <w:r>
        <w:t>publication</w:t>
      </w:r>
      <w:r w:rsidR="001F7008">
        <w:t xml:space="preserve">. To this end, the </w:t>
      </w:r>
      <w:r w:rsidR="001F7008" w:rsidRPr="001E4903">
        <w:rPr>
          <w:b/>
        </w:rPr>
        <w:t>Inputs</w:t>
      </w:r>
      <w:r w:rsidR="001F7008">
        <w:t xml:space="preserve"> and </w:t>
      </w:r>
      <w:r w:rsidR="001F7008" w:rsidRPr="001E4903">
        <w:rPr>
          <w:b/>
        </w:rPr>
        <w:t>Outputs</w:t>
      </w:r>
      <w:r w:rsidR="001F7008">
        <w:t xml:space="preserve"> tables should record the experimental workflow by which the </w:t>
      </w:r>
      <w:r>
        <w:t xml:space="preserve">described </w:t>
      </w:r>
      <w:r w:rsidR="001F7008">
        <w:t xml:space="preserve">data outputs were generated, and </w:t>
      </w:r>
      <w:r>
        <w:t xml:space="preserve">the </w:t>
      </w:r>
      <w:r w:rsidR="001F7008">
        <w:t xml:space="preserve">Methods </w:t>
      </w:r>
      <w:r>
        <w:t xml:space="preserve">declared </w:t>
      </w:r>
      <w:r w:rsidR="001F7008">
        <w:t xml:space="preserve">in the </w:t>
      </w:r>
      <w:r>
        <w:t xml:space="preserve">completed template should match the </w:t>
      </w:r>
      <w:r>
        <w:t>Methods sub-headings in your manuscript</w:t>
      </w:r>
      <w:r>
        <w:t>.</w:t>
      </w:r>
      <w:bookmarkStart w:id="0" w:name="_GoBack"/>
      <w:bookmarkEnd w:id="0"/>
    </w:p>
    <w:p w14:paraId="09683553" w14:textId="1D8BDC52" w:rsidR="008B5F25" w:rsidRDefault="008B5F25">
      <w:r>
        <w:t xml:space="preserve">The </w:t>
      </w:r>
      <w:r w:rsidR="00B36004">
        <w:t xml:space="preserve">completed template </w:t>
      </w:r>
      <w:r>
        <w:t xml:space="preserve">should </w:t>
      </w:r>
      <w:r w:rsidRPr="00584CE8">
        <w:rPr>
          <w:i/>
        </w:rPr>
        <w:t>not</w:t>
      </w:r>
      <w:r>
        <w:t xml:space="preserve"> contain </w:t>
      </w:r>
      <w:r w:rsidR="00B36004">
        <w:t xml:space="preserve">the actual </w:t>
      </w:r>
      <w:r>
        <w:t>data</w:t>
      </w:r>
      <w:r w:rsidR="00584CE8">
        <w:t xml:space="preserve"> outputs (only their description)</w:t>
      </w:r>
      <w:r>
        <w:t xml:space="preserve">. All data outputs should be archived to the appropriate repository and </w:t>
      </w:r>
      <w:r w:rsidRPr="00584CE8">
        <w:rPr>
          <w:i/>
        </w:rPr>
        <w:t>cited</w:t>
      </w:r>
      <w:r>
        <w:t xml:space="preserve"> in the Data Descriptor manuscript.</w:t>
      </w:r>
    </w:p>
    <w:p w14:paraId="631C9403" w14:textId="33B1F3C7" w:rsidR="00E27CD3" w:rsidRDefault="00650741">
      <w:r w:rsidRPr="007A0084">
        <w:rPr>
          <w:b/>
          <w:noProof/>
          <w:sz w:val="28"/>
          <w:szCs w:val="28"/>
          <w:lang w:eastAsia="en-GB"/>
        </w:rPr>
        <mc:AlternateContent>
          <mc:Choice Requires="wps">
            <w:drawing>
              <wp:anchor distT="0" distB="0" distL="114300" distR="114300" simplePos="0" relativeHeight="251659264" behindDoc="0" locked="0" layoutInCell="1" allowOverlap="1" wp14:anchorId="1947B5C0" wp14:editId="257B59F5">
                <wp:simplePos x="0" y="0"/>
                <wp:positionH relativeFrom="column">
                  <wp:posOffset>704850</wp:posOffset>
                </wp:positionH>
                <wp:positionV relativeFrom="paragraph">
                  <wp:posOffset>109220</wp:posOffset>
                </wp:positionV>
                <wp:extent cx="5286375" cy="11239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1123950"/>
                        </a:xfrm>
                        <a:prstGeom prst="rect">
                          <a:avLst/>
                        </a:prstGeom>
                        <a:solidFill>
                          <a:srgbClr val="FFFFFF"/>
                        </a:solidFill>
                        <a:ln w="19050">
                          <a:solidFill>
                            <a:srgbClr val="000000"/>
                          </a:solidFill>
                          <a:miter lim="800000"/>
                          <a:headEnd/>
                          <a:tailEnd/>
                        </a:ln>
                      </wps:spPr>
                      <wps:txbx>
                        <w:txbxContent>
                          <w:p w14:paraId="4573A360" w14:textId="0B1F7FD4" w:rsidR="005207AB" w:rsidRPr="003275E3" w:rsidRDefault="005207AB" w:rsidP="002D4E4C">
                            <w:pPr>
                              <w:jc w:val="center"/>
                              <w:rPr>
                                <w:sz w:val="28"/>
                                <w:u w:val="single"/>
                              </w:rPr>
                            </w:pPr>
                            <w:r w:rsidRPr="003275E3">
                              <w:rPr>
                                <w:sz w:val="28"/>
                                <w:u w:val="single"/>
                              </w:rPr>
                              <w:t>DATA</w:t>
                            </w:r>
                            <w:r>
                              <w:rPr>
                                <w:sz w:val="28"/>
                                <w:u w:val="single"/>
                              </w:rPr>
                              <w:t xml:space="preserve"> FROM HUMAN STUDY PARTICIPANTS</w:t>
                            </w:r>
                          </w:p>
                          <w:p w14:paraId="250C526B" w14:textId="3150F18E" w:rsidR="005207AB" w:rsidRDefault="005207AB" w:rsidP="00844E8A">
                            <w:r>
                              <w:t xml:space="preserve">If your data is derived, in part or in full, from human participants e.g. clinical data, survey data, please consult our </w:t>
                            </w:r>
                            <w:r w:rsidRPr="00920F03">
                              <w:rPr>
                                <w:b/>
                              </w:rPr>
                              <w:t>sensitive data checklist</w:t>
                            </w:r>
                            <w:r>
                              <w:t xml:space="preserve"> to ensure that the metadata you provide does not contain any direct identifiers or more than three indirect identifiers.  </w:t>
                            </w:r>
                          </w:p>
                          <w:p w14:paraId="6F543EA0" w14:textId="3F8FCB5E" w:rsidR="005207AB" w:rsidRPr="003275E3" w:rsidRDefault="005207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5.5pt;margin-top:8.6pt;width:416.25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" strokeweight="1.5pt">
                <v:textbox>
                  <w:txbxContent>
                    <w:p w14:paraId="4573A360" w14:textId="0B1F7FD4" w:rsidR="005207AB" w:rsidRPr="003275E3" w:rsidRDefault="005207AB" w:rsidP="002D4E4C">
                      <w:pPr>
                        <w:jc w:val="center"/>
                        <w:rPr>
                          <w:sz w:val="28"/>
                          <w:u w:val="single"/>
                        </w:rPr>
                      </w:pPr>
                      <w:r w:rsidRPr="003275E3">
                        <w:rPr>
                          <w:sz w:val="28"/>
                          <w:u w:val="single"/>
                        </w:rPr>
                        <w:t>DATA</w:t>
                      </w:r>
                      <w:r>
                        <w:rPr>
                          <w:sz w:val="28"/>
                          <w:u w:val="single"/>
                        </w:rPr>
                        <w:t xml:space="preserve"> FROM HUMAN STUDY PARTICIPANTS</w:t>
                      </w:r>
                    </w:p>
                    <w:p w14:paraId="250C526B" w14:textId="3150F18E" w:rsidR="005207AB" w:rsidRDefault="005207AB" w:rsidP="00844E8A">
                      <w:r>
                        <w:t xml:space="preserve">If your data is derived, in part or in full, from human participants e.g. clinical data, survey data, please consult our </w:t>
                      </w:r>
                      <w:r w:rsidRPr="00920F03">
                        <w:rPr>
                          <w:b/>
                        </w:rPr>
                        <w:t>sensitive data checklist</w:t>
                      </w:r>
                      <w:r>
                        <w:t xml:space="preserve"> to ensure that the metadata you provide does not contain any direct identifiers or more than three indirect identifiers.  </w:t>
                      </w:r>
                    </w:p>
                    <w:p w14:paraId="6F543EA0" w14:textId="3F8FCB5E" w:rsidR="005207AB" w:rsidRPr="003275E3" w:rsidRDefault="005207AB"/>
                  </w:txbxContent>
                </v:textbox>
              </v:shape>
            </w:pict>
          </mc:Fallback>
        </mc:AlternateContent>
      </w:r>
    </w:p>
    <w:p w14:paraId="5E700BD5" w14:textId="77777777" w:rsidR="003275E3" w:rsidRDefault="003275E3" w:rsidP="003275E3">
      <w:pPr>
        <w:ind w:left="720"/>
      </w:pPr>
    </w:p>
    <w:p w14:paraId="42CDC2C7" w14:textId="77777777" w:rsidR="003275E3" w:rsidRDefault="003275E3" w:rsidP="003275E3"/>
    <w:p w14:paraId="6AB62B3A" w14:textId="52A58A28" w:rsidR="003275E3" w:rsidRDefault="003275E3" w:rsidP="003275E3"/>
    <w:p w14:paraId="69A52F3A" w14:textId="77777777" w:rsidR="003275E3" w:rsidRPr="00FE15FA" w:rsidRDefault="003275E3" w:rsidP="003275E3"/>
    <w:p w14:paraId="7D819290" w14:textId="151F1CFE" w:rsidR="00430666" w:rsidRPr="00153FB2" w:rsidRDefault="00FE3088" w:rsidP="00430666">
      <w:pPr>
        <w:pStyle w:val="PlainText"/>
        <w:rPr>
          <w:b/>
          <w:i/>
          <w:sz w:val="28"/>
          <w:szCs w:val="28"/>
        </w:rPr>
      </w:pPr>
      <w:r w:rsidRPr="00153FB2">
        <w:rPr>
          <w:b/>
          <w:i/>
          <w:sz w:val="28"/>
          <w:szCs w:val="28"/>
        </w:rPr>
        <w:t>Input</w:t>
      </w:r>
      <w:r w:rsidR="00FE3C5E">
        <w:rPr>
          <w:b/>
          <w:i/>
          <w:sz w:val="28"/>
          <w:szCs w:val="28"/>
        </w:rPr>
        <w:t>s</w:t>
      </w:r>
      <w:r w:rsidRPr="00153FB2">
        <w:rPr>
          <w:b/>
          <w:i/>
          <w:sz w:val="28"/>
          <w:szCs w:val="28"/>
        </w:rPr>
        <w:t xml:space="preserve"> tab</w:t>
      </w:r>
      <w:r w:rsidR="008B5F25">
        <w:rPr>
          <w:b/>
          <w:i/>
          <w:sz w:val="28"/>
          <w:szCs w:val="28"/>
        </w:rPr>
        <w:t>le</w:t>
      </w:r>
      <w:r w:rsidR="00430666" w:rsidRPr="00153FB2">
        <w:rPr>
          <w:b/>
          <w:i/>
          <w:sz w:val="28"/>
          <w:szCs w:val="28"/>
        </w:rPr>
        <w:t>:</w:t>
      </w:r>
    </w:p>
    <w:p w14:paraId="37793EF1" w14:textId="77777777" w:rsidR="005E2A67" w:rsidRDefault="005E2A67" w:rsidP="00430666">
      <w:pPr>
        <w:pStyle w:val="PlainText"/>
      </w:pPr>
    </w:p>
    <w:p w14:paraId="1ED5DC81" w14:textId="7718537E" w:rsidR="008B5F25" w:rsidRPr="00FE15FA" w:rsidRDefault="008B5F25" w:rsidP="008B5F25">
      <w:r>
        <w:t>Describe your sources and samples (or inputs) in t</w:t>
      </w:r>
      <w:r w:rsidRPr="0093226C">
        <w:t xml:space="preserve">he </w:t>
      </w:r>
      <w:r w:rsidRPr="007E5C6A">
        <w:rPr>
          <w:b/>
        </w:rPr>
        <w:t>Inputs</w:t>
      </w:r>
      <w:r w:rsidRPr="0093226C">
        <w:t xml:space="preserve"> </w:t>
      </w:r>
      <w:r w:rsidR="00584CE8">
        <w:t>template tab</w:t>
      </w:r>
      <w:r w:rsidR="00F82CC5">
        <w:t xml:space="preserve"> of the Excel template</w:t>
      </w:r>
      <w:r>
        <w:t>. This table should include details of how sources and samples</w:t>
      </w:r>
      <w:r w:rsidRPr="00FE15FA">
        <w:t xml:space="preserve"> </w:t>
      </w:r>
      <w:r>
        <w:t xml:space="preserve">were </w:t>
      </w:r>
      <w:r w:rsidRPr="00FE15FA">
        <w:t>acquired</w:t>
      </w:r>
      <w:r>
        <w:t>, generated and any other aspects about the study inputs that potential data users would need to know</w:t>
      </w:r>
      <w:r w:rsidRPr="00FE15FA">
        <w:t>.</w:t>
      </w:r>
      <w:r w:rsidR="00F82CC5">
        <w:t xml:space="preserve"> </w:t>
      </w:r>
    </w:p>
    <w:p w14:paraId="0D790CD8" w14:textId="451934EA" w:rsidR="008B5F25" w:rsidRDefault="008B5F25" w:rsidP="008B5F25">
      <w:pPr>
        <w:pStyle w:val="ListParagraph"/>
        <w:numPr>
          <w:ilvl w:val="0"/>
          <w:numId w:val="9"/>
        </w:numPr>
      </w:pPr>
      <w:r>
        <w:t xml:space="preserve">Each Data Descriptor should have only one </w:t>
      </w:r>
      <w:r w:rsidRPr="007E5C6A">
        <w:rPr>
          <w:b/>
        </w:rPr>
        <w:t>Inputs</w:t>
      </w:r>
      <w:r>
        <w:t xml:space="preserve"> table. It should include all of your samples.</w:t>
      </w:r>
    </w:p>
    <w:p w14:paraId="2E36F3CD" w14:textId="41E39C78" w:rsidR="008B5F25" w:rsidRDefault="008B5F25" w:rsidP="008B5F25">
      <w:pPr>
        <w:pStyle w:val="ListParagraph"/>
        <w:numPr>
          <w:ilvl w:val="0"/>
          <w:numId w:val="9"/>
        </w:numPr>
      </w:pPr>
      <w:r>
        <w:t xml:space="preserve">The </w:t>
      </w:r>
      <w:r w:rsidRPr="007E5C6A">
        <w:rPr>
          <w:b/>
        </w:rPr>
        <w:t>Inputs</w:t>
      </w:r>
      <w:r>
        <w:t xml:space="preserve"> table should </w:t>
      </w:r>
      <w:r>
        <w:rPr>
          <w:i/>
        </w:rPr>
        <w:t>not</w:t>
      </w:r>
      <w:r>
        <w:t xml:space="preserve"> contain your data. It should focus on the sources for the samples that were used to generate the data outputs.</w:t>
      </w:r>
    </w:p>
    <w:p w14:paraId="4DF6CADF" w14:textId="30E7A6FC" w:rsidR="00F82CC5" w:rsidRDefault="00FE3C5E" w:rsidP="00F82CC5">
      <w:pPr>
        <w:pStyle w:val="ListParagraph"/>
        <w:numPr>
          <w:ilvl w:val="0"/>
          <w:numId w:val="9"/>
        </w:numPr>
      </w:pPr>
      <w:r>
        <w:t xml:space="preserve">The methods declared in the </w:t>
      </w:r>
      <w:r w:rsidRPr="007E5C6A">
        <w:rPr>
          <w:b/>
        </w:rPr>
        <w:t>Inputs</w:t>
      </w:r>
      <w:r>
        <w:t xml:space="preserve"> table should correspond to the Method subheadings in your Data Descriptor.</w:t>
      </w:r>
    </w:p>
    <w:p w14:paraId="63C20A1C" w14:textId="0FD1A08F" w:rsidR="00F82CC5" w:rsidRDefault="00F82CC5" w:rsidP="00F82CC5">
      <w:pPr>
        <w:pStyle w:val="PlainText"/>
      </w:pPr>
      <w:r>
        <w:t>If this information is available in table form in your manuscript or at the repository, you can simply direct us to its location.</w:t>
      </w:r>
    </w:p>
    <w:p w14:paraId="67DFFA93" w14:textId="77777777" w:rsidR="00F82CC5" w:rsidRDefault="00F82CC5" w:rsidP="00F82CC5">
      <w:pPr>
        <w:pStyle w:val="PlainText"/>
      </w:pPr>
    </w:p>
    <w:p w14:paraId="0924AD5F" w14:textId="77777777" w:rsidR="001F7008" w:rsidRDefault="001F7008" w:rsidP="00430666">
      <w:pPr>
        <w:pStyle w:val="PlainText"/>
      </w:pPr>
    </w:p>
    <w:p w14:paraId="6A6469B2" w14:textId="40EC384C" w:rsidR="008B5F25" w:rsidRDefault="008B5F25" w:rsidP="00430666">
      <w:pPr>
        <w:pStyle w:val="PlainText"/>
      </w:pPr>
      <w:r>
        <w:t xml:space="preserve">The examples below show how different sample generation workflows can be captured in the </w:t>
      </w:r>
      <w:r w:rsidRPr="007E5C6A">
        <w:rPr>
          <w:b/>
        </w:rPr>
        <w:t>Input</w:t>
      </w:r>
      <w:r w:rsidR="00B26D79" w:rsidRPr="007E5C6A">
        <w:rPr>
          <w:b/>
        </w:rPr>
        <w:t>s</w:t>
      </w:r>
      <w:r>
        <w:t xml:space="preserve"> table.</w:t>
      </w:r>
    </w:p>
    <w:p w14:paraId="15842D82" w14:textId="77777777" w:rsidR="008B5F25" w:rsidRDefault="008B5F25" w:rsidP="00430666">
      <w:pPr>
        <w:pStyle w:val="PlainText"/>
      </w:pPr>
    </w:p>
    <w:p w14:paraId="417086AE" w14:textId="7433308A" w:rsidR="005E2A67" w:rsidRPr="0039631A" w:rsidRDefault="005E2A67" w:rsidP="00430666">
      <w:pPr>
        <w:pStyle w:val="PlainText"/>
        <w:rPr>
          <w:rStyle w:val="IntenseEmphasis"/>
        </w:rPr>
      </w:pPr>
      <w:r w:rsidRPr="0039631A">
        <w:rPr>
          <w:rStyle w:val="IntenseEmphasis"/>
        </w:rPr>
        <w:t xml:space="preserve">Example 1: </w:t>
      </w:r>
      <w:r w:rsidR="00912F4D">
        <w:rPr>
          <w:rStyle w:val="IntenseEmphasis"/>
        </w:rPr>
        <w:t xml:space="preserve">The same </w:t>
      </w:r>
      <w:r w:rsidRPr="0039631A">
        <w:rPr>
          <w:rStyle w:val="IntenseEmphasis"/>
        </w:rPr>
        <w:t xml:space="preserve">Source </w:t>
      </w:r>
      <w:r w:rsidR="0039631A" w:rsidRPr="0039631A">
        <w:rPr>
          <w:rStyle w:val="IntenseEmphasis"/>
        </w:rPr>
        <w:t>(</w:t>
      </w:r>
      <w:r w:rsidRPr="0039631A">
        <w:rPr>
          <w:rStyle w:val="IntenseEmphasis"/>
        </w:rPr>
        <w:t>with specified Characteristics</w:t>
      </w:r>
      <w:r w:rsidR="0039631A" w:rsidRPr="0039631A">
        <w:rPr>
          <w:rStyle w:val="IntenseEmphasis"/>
        </w:rPr>
        <w:t>)</w:t>
      </w:r>
      <w:r w:rsidRPr="0039631A">
        <w:rPr>
          <w:rStyle w:val="IntenseEmphasis"/>
        </w:rPr>
        <w:t xml:space="preserve"> </w:t>
      </w:r>
      <w:r w:rsidR="0039631A" w:rsidRPr="0039631A">
        <w:rPr>
          <w:rStyle w:val="IntenseEmphasis"/>
        </w:rPr>
        <w:t>was</w:t>
      </w:r>
      <w:r w:rsidRPr="0039631A">
        <w:rPr>
          <w:rStyle w:val="IntenseEmphasis"/>
        </w:rPr>
        <w:t xml:space="preserve"> subjected to Method 1, followed by Method 2 to create Samples 1 and 2 </w:t>
      </w:r>
      <w:r w:rsidR="0039631A">
        <w:rPr>
          <w:rStyle w:val="IntenseEmphasis"/>
        </w:rPr>
        <w:t>(</w:t>
      </w:r>
      <w:r w:rsidRPr="0039631A">
        <w:rPr>
          <w:rStyle w:val="IntenseEmphasis"/>
        </w:rPr>
        <w:t>with specified Characteristics</w:t>
      </w:r>
      <w:r w:rsidR="0039631A">
        <w:rPr>
          <w:rStyle w:val="IntenseEmphasis"/>
        </w:rPr>
        <w:t>)</w:t>
      </w:r>
    </w:p>
    <w:p w14:paraId="14EBA6F7" w14:textId="77777777" w:rsidR="005E2A67" w:rsidRDefault="005E2A67" w:rsidP="00430666">
      <w:pPr>
        <w:pStyle w:val="PlainText"/>
      </w:pPr>
    </w:p>
    <w:tbl>
      <w:tblPr>
        <w:tblW w:w="9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87"/>
        <w:gridCol w:w="1716"/>
        <w:gridCol w:w="1843"/>
        <w:gridCol w:w="1761"/>
        <w:gridCol w:w="1363"/>
        <w:gridCol w:w="1698"/>
      </w:tblGrid>
      <w:tr w:rsidR="005E2A67" w:rsidRPr="00197CBA" w14:paraId="00594F40" w14:textId="77777777" w:rsidTr="0039631A">
        <w:trPr>
          <w:trHeight w:val="930"/>
          <w:jc w:val="center"/>
        </w:trPr>
        <w:tc>
          <w:tcPr>
            <w:tcW w:w="1287" w:type="dxa"/>
            <w:shd w:val="clear" w:color="auto" w:fill="FFFFFF" w:themeFill="background1"/>
            <w:vAlign w:val="center"/>
            <w:hideMark/>
          </w:tcPr>
          <w:p w14:paraId="2F711ED5" w14:textId="77777777" w:rsidR="005E2A67" w:rsidRPr="00197CBA" w:rsidRDefault="005E2A67" w:rsidP="005E2A67">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Source Name</w:t>
            </w:r>
          </w:p>
        </w:tc>
        <w:tc>
          <w:tcPr>
            <w:tcW w:w="1716" w:type="dxa"/>
            <w:shd w:val="clear" w:color="auto" w:fill="FFFFFF" w:themeFill="background1"/>
            <w:vAlign w:val="center"/>
            <w:hideMark/>
          </w:tcPr>
          <w:p w14:paraId="21B8A7B3" w14:textId="77777777" w:rsidR="005E2A67" w:rsidRPr="00197CBA" w:rsidRDefault="005E2A67" w:rsidP="00197CBA">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Characteristics</w:t>
            </w:r>
          </w:p>
        </w:tc>
        <w:tc>
          <w:tcPr>
            <w:tcW w:w="1843" w:type="dxa"/>
            <w:shd w:val="clear" w:color="auto" w:fill="FFFFFF" w:themeFill="background1"/>
            <w:vAlign w:val="center"/>
            <w:hideMark/>
          </w:tcPr>
          <w:p w14:paraId="44063B18" w14:textId="77777777" w:rsidR="005E2A67" w:rsidRPr="00197CBA" w:rsidRDefault="0039631A" w:rsidP="0039631A">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Method</w:t>
            </w:r>
          </w:p>
        </w:tc>
        <w:tc>
          <w:tcPr>
            <w:tcW w:w="1761" w:type="dxa"/>
            <w:shd w:val="clear" w:color="auto" w:fill="FFFFFF" w:themeFill="background1"/>
            <w:vAlign w:val="center"/>
          </w:tcPr>
          <w:p w14:paraId="3E15E2FB" w14:textId="77777777" w:rsidR="005E2A67" w:rsidRPr="00197CBA" w:rsidRDefault="0039631A" w:rsidP="0039631A">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Method</w:t>
            </w:r>
          </w:p>
        </w:tc>
        <w:tc>
          <w:tcPr>
            <w:tcW w:w="1363" w:type="dxa"/>
            <w:shd w:val="clear" w:color="auto" w:fill="FFFFFF" w:themeFill="background1"/>
            <w:vAlign w:val="center"/>
            <w:hideMark/>
          </w:tcPr>
          <w:p w14:paraId="68B19A29" w14:textId="77777777" w:rsidR="005E2A67" w:rsidRPr="00197CBA" w:rsidRDefault="005E2A67" w:rsidP="005E2A67">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Sample Name</w:t>
            </w:r>
          </w:p>
        </w:tc>
        <w:tc>
          <w:tcPr>
            <w:tcW w:w="1698" w:type="dxa"/>
            <w:shd w:val="clear" w:color="auto" w:fill="FFFFFF" w:themeFill="background1"/>
          </w:tcPr>
          <w:p w14:paraId="00741514" w14:textId="77777777" w:rsidR="005E2A67" w:rsidRPr="00197CBA" w:rsidRDefault="005E2A67" w:rsidP="00197CBA">
            <w:pPr>
              <w:rPr>
                <w:b/>
                <w:sz w:val="20"/>
                <w:szCs w:val="20"/>
              </w:rPr>
            </w:pPr>
            <w:r w:rsidRPr="00197CBA">
              <w:rPr>
                <w:b/>
                <w:sz w:val="20"/>
                <w:szCs w:val="20"/>
              </w:rPr>
              <w:t>Characteristics</w:t>
            </w:r>
          </w:p>
        </w:tc>
      </w:tr>
      <w:tr w:rsidR="005E2A67" w:rsidRPr="00197CBA" w14:paraId="1D0E622C" w14:textId="77777777" w:rsidTr="00F95613">
        <w:trPr>
          <w:trHeight w:val="915"/>
          <w:jc w:val="center"/>
        </w:trPr>
        <w:tc>
          <w:tcPr>
            <w:tcW w:w="1287" w:type="dxa"/>
            <w:shd w:val="clear" w:color="auto" w:fill="FFFFFF" w:themeFill="background1"/>
            <w:noWrap/>
            <w:vAlign w:val="center"/>
            <w:hideMark/>
          </w:tcPr>
          <w:p w14:paraId="7D41F974" w14:textId="77777777" w:rsidR="005E2A67" w:rsidRPr="00197CBA" w:rsidRDefault="005E2A67" w:rsidP="0039631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w:t>
            </w:r>
          </w:p>
        </w:tc>
        <w:tc>
          <w:tcPr>
            <w:tcW w:w="1716" w:type="dxa"/>
            <w:shd w:val="clear" w:color="auto" w:fill="FFFFFF" w:themeFill="background1"/>
            <w:noWrap/>
            <w:vAlign w:val="center"/>
            <w:hideMark/>
          </w:tcPr>
          <w:p w14:paraId="670BCD1C" w14:textId="77777777" w:rsidR="005E2A67" w:rsidRPr="00197CBA" w:rsidRDefault="005E2A67" w:rsidP="005E2A67">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 characteristic</w:t>
            </w:r>
          </w:p>
        </w:tc>
        <w:tc>
          <w:tcPr>
            <w:tcW w:w="1843" w:type="dxa"/>
            <w:shd w:val="clear" w:color="auto" w:fill="FFFF00"/>
            <w:noWrap/>
            <w:vAlign w:val="center"/>
            <w:hideMark/>
          </w:tcPr>
          <w:p w14:paraId="4AC8AA2D" w14:textId="77777777" w:rsidR="005E2A67" w:rsidRPr="00197CBA" w:rsidRDefault="00A621D2" w:rsidP="005E2A67">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 entity processing method</w:t>
            </w:r>
            <w:r w:rsidR="005E2A67" w:rsidRPr="00197CBA">
              <w:rPr>
                <w:rFonts w:ascii="Calibri" w:eastAsia="Times New Roman" w:hAnsi="Calibri" w:cs="Times New Roman"/>
                <w:color w:val="000000"/>
                <w:sz w:val="20"/>
                <w:szCs w:val="20"/>
                <w:lang w:eastAsia="en-GB"/>
              </w:rPr>
              <w:t xml:space="preserve"> 1</w:t>
            </w:r>
          </w:p>
        </w:tc>
        <w:tc>
          <w:tcPr>
            <w:tcW w:w="1761" w:type="dxa"/>
            <w:shd w:val="clear" w:color="auto" w:fill="E5B8B7" w:themeFill="accent2" w:themeFillTint="66"/>
            <w:vAlign w:val="center"/>
          </w:tcPr>
          <w:p w14:paraId="0F35559F" w14:textId="77777777" w:rsidR="005E2A67" w:rsidRPr="00197CBA" w:rsidRDefault="00A621D2" w:rsidP="005E2A67">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 entity processing method</w:t>
            </w:r>
            <w:r w:rsidR="005E2A67" w:rsidRPr="00197CBA">
              <w:rPr>
                <w:rFonts w:ascii="Calibri" w:eastAsia="Times New Roman" w:hAnsi="Calibri" w:cs="Times New Roman"/>
                <w:color w:val="000000"/>
                <w:sz w:val="20"/>
                <w:szCs w:val="20"/>
                <w:lang w:eastAsia="en-GB"/>
              </w:rPr>
              <w:t xml:space="preserve"> 2</w:t>
            </w:r>
          </w:p>
        </w:tc>
        <w:tc>
          <w:tcPr>
            <w:tcW w:w="1363" w:type="dxa"/>
            <w:shd w:val="clear" w:color="auto" w:fill="FFFFFF" w:themeFill="background1"/>
            <w:noWrap/>
            <w:vAlign w:val="center"/>
            <w:hideMark/>
          </w:tcPr>
          <w:p w14:paraId="0C225D00" w14:textId="77777777" w:rsidR="005E2A67" w:rsidRPr="00197CBA" w:rsidRDefault="005E2A67" w:rsidP="005E2A67">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1</w:t>
            </w:r>
          </w:p>
        </w:tc>
        <w:tc>
          <w:tcPr>
            <w:tcW w:w="1698" w:type="dxa"/>
            <w:shd w:val="clear" w:color="auto" w:fill="FFFFFF" w:themeFill="background1"/>
          </w:tcPr>
          <w:p w14:paraId="1D56913C" w14:textId="77777777" w:rsidR="005E2A67" w:rsidRPr="00197CBA" w:rsidRDefault="005E2A67" w:rsidP="00153FB2">
            <w:pPr>
              <w:jc w:val="center"/>
              <w:rPr>
                <w:sz w:val="20"/>
                <w:szCs w:val="20"/>
              </w:rPr>
            </w:pPr>
            <w:r w:rsidRPr="00197CBA">
              <w:rPr>
                <w:sz w:val="20"/>
                <w:szCs w:val="20"/>
              </w:rPr>
              <w:t>Sample characteristic</w:t>
            </w:r>
          </w:p>
        </w:tc>
      </w:tr>
      <w:tr w:rsidR="005E2A67" w:rsidRPr="00197CBA" w14:paraId="436A62E4" w14:textId="77777777" w:rsidTr="00F95613">
        <w:trPr>
          <w:trHeight w:val="600"/>
          <w:jc w:val="center"/>
        </w:trPr>
        <w:tc>
          <w:tcPr>
            <w:tcW w:w="1287" w:type="dxa"/>
            <w:shd w:val="clear" w:color="auto" w:fill="FFFFFF" w:themeFill="background1"/>
            <w:noWrap/>
            <w:vAlign w:val="center"/>
            <w:hideMark/>
          </w:tcPr>
          <w:p w14:paraId="4BD8EE60" w14:textId="77777777" w:rsidR="005E2A67" w:rsidRPr="00197CBA" w:rsidRDefault="0039631A" w:rsidP="0039631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w:t>
            </w:r>
          </w:p>
        </w:tc>
        <w:tc>
          <w:tcPr>
            <w:tcW w:w="1716" w:type="dxa"/>
            <w:shd w:val="clear" w:color="auto" w:fill="FFFFFF" w:themeFill="background1"/>
            <w:noWrap/>
            <w:vAlign w:val="center"/>
            <w:hideMark/>
          </w:tcPr>
          <w:p w14:paraId="5C3DC226" w14:textId="77777777" w:rsidR="005E2A67" w:rsidRPr="00197CBA" w:rsidRDefault="005E2A67" w:rsidP="005E2A67">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 characteristic</w:t>
            </w:r>
          </w:p>
        </w:tc>
        <w:tc>
          <w:tcPr>
            <w:tcW w:w="1843" w:type="dxa"/>
            <w:shd w:val="clear" w:color="auto" w:fill="FFFF00"/>
            <w:noWrap/>
            <w:vAlign w:val="center"/>
            <w:hideMark/>
          </w:tcPr>
          <w:p w14:paraId="484E0D83" w14:textId="77777777" w:rsidR="005E2A67" w:rsidRPr="00197CBA" w:rsidRDefault="00A621D2" w:rsidP="005E2A67">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 entity processing method</w:t>
            </w:r>
            <w:r w:rsidR="005E2A67" w:rsidRPr="00197CBA">
              <w:rPr>
                <w:rFonts w:ascii="Calibri" w:eastAsia="Times New Roman" w:hAnsi="Calibri" w:cs="Times New Roman"/>
                <w:color w:val="000000"/>
                <w:sz w:val="20"/>
                <w:szCs w:val="20"/>
                <w:lang w:eastAsia="en-GB"/>
              </w:rPr>
              <w:t xml:space="preserve"> 1</w:t>
            </w:r>
          </w:p>
        </w:tc>
        <w:tc>
          <w:tcPr>
            <w:tcW w:w="1761" w:type="dxa"/>
            <w:shd w:val="clear" w:color="auto" w:fill="E5B8B7" w:themeFill="accent2" w:themeFillTint="66"/>
            <w:vAlign w:val="center"/>
          </w:tcPr>
          <w:p w14:paraId="75692F08" w14:textId="77777777" w:rsidR="005E2A67" w:rsidRPr="00197CBA" w:rsidRDefault="00A621D2" w:rsidP="005E2A67">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 entity processing method</w:t>
            </w:r>
            <w:r w:rsidR="005E2A67" w:rsidRPr="00197CBA">
              <w:rPr>
                <w:rFonts w:ascii="Calibri" w:eastAsia="Times New Roman" w:hAnsi="Calibri" w:cs="Times New Roman"/>
                <w:color w:val="000000"/>
                <w:sz w:val="20"/>
                <w:szCs w:val="20"/>
                <w:lang w:eastAsia="en-GB"/>
              </w:rPr>
              <w:t xml:space="preserve"> 2</w:t>
            </w:r>
          </w:p>
        </w:tc>
        <w:tc>
          <w:tcPr>
            <w:tcW w:w="1363" w:type="dxa"/>
            <w:shd w:val="clear" w:color="auto" w:fill="FFFFFF" w:themeFill="background1"/>
            <w:noWrap/>
            <w:vAlign w:val="center"/>
            <w:hideMark/>
          </w:tcPr>
          <w:p w14:paraId="5F3E3AF1" w14:textId="77777777" w:rsidR="005E2A67" w:rsidRPr="00197CBA" w:rsidRDefault="005E2A67" w:rsidP="005E2A67">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2</w:t>
            </w:r>
          </w:p>
        </w:tc>
        <w:tc>
          <w:tcPr>
            <w:tcW w:w="1698" w:type="dxa"/>
            <w:shd w:val="clear" w:color="auto" w:fill="FFFFFF" w:themeFill="background1"/>
          </w:tcPr>
          <w:p w14:paraId="71682543" w14:textId="77777777" w:rsidR="005E2A67" w:rsidRPr="00197CBA" w:rsidRDefault="005E2A67" w:rsidP="00153FB2">
            <w:pPr>
              <w:jc w:val="center"/>
              <w:rPr>
                <w:sz w:val="20"/>
                <w:szCs w:val="20"/>
              </w:rPr>
            </w:pPr>
            <w:r w:rsidRPr="00197CBA">
              <w:rPr>
                <w:sz w:val="20"/>
                <w:szCs w:val="20"/>
              </w:rPr>
              <w:t>Sample characteristic</w:t>
            </w:r>
          </w:p>
        </w:tc>
      </w:tr>
    </w:tbl>
    <w:p w14:paraId="63609FDD" w14:textId="77777777" w:rsidR="0039631A" w:rsidRPr="005E2A67" w:rsidRDefault="0039631A" w:rsidP="005E2A67">
      <w:pPr>
        <w:spacing w:after="0" w:line="240" w:lineRule="auto"/>
        <w:rPr>
          <w:rFonts w:ascii="Calibri" w:eastAsia="Times New Roman" w:hAnsi="Calibri" w:cs="Times New Roman"/>
          <w:color w:val="000000"/>
          <w:lang w:eastAsia="en-GB"/>
        </w:rPr>
      </w:pPr>
    </w:p>
    <w:p w14:paraId="0CE1D5BA" w14:textId="049FDA9D" w:rsidR="005E2A67" w:rsidRPr="0039631A" w:rsidRDefault="005E2A67" w:rsidP="005E2A67">
      <w:pPr>
        <w:pStyle w:val="PlainText"/>
        <w:rPr>
          <w:rStyle w:val="IntenseEmphasis"/>
        </w:rPr>
      </w:pPr>
      <w:r w:rsidRPr="0039631A">
        <w:rPr>
          <w:rStyle w:val="IntenseEmphasis"/>
        </w:rPr>
        <w:t xml:space="preserve">Example </w:t>
      </w:r>
      <w:r w:rsidR="0039631A">
        <w:rPr>
          <w:rStyle w:val="IntenseEmphasis"/>
        </w:rPr>
        <w:t>2</w:t>
      </w:r>
      <w:r w:rsidRPr="0039631A">
        <w:rPr>
          <w:rStyle w:val="IntenseEmphasis"/>
        </w:rPr>
        <w:t xml:space="preserve">: </w:t>
      </w:r>
      <w:r w:rsidR="00B26D79">
        <w:rPr>
          <w:rStyle w:val="IntenseEmphasis"/>
        </w:rPr>
        <w:t xml:space="preserve">The same </w:t>
      </w:r>
      <w:r w:rsidR="00B26D79" w:rsidRPr="0039631A">
        <w:rPr>
          <w:rStyle w:val="IntenseEmphasis"/>
        </w:rPr>
        <w:t xml:space="preserve">Source </w:t>
      </w:r>
      <w:r w:rsidR="0039631A" w:rsidRPr="0039631A">
        <w:rPr>
          <w:rStyle w:val="IntenseEmphasis"/>
        </w:rPr>
        <w:t>was</w:t>
      </w:r>
      <w:r w:rsidRPr="0039631A">
        <w:rPr>
          <w:rStyle w:val="IntenseEmphasis"/>
        </w:rPr>
        <w:t xml:space="preserve"> subjected to Method 1 </w:t>
      </w:r>
      <w:r w:rsidR="00912F4D">
        <w:rPr>
          <w:rStyle w:val="IntenseEmphasis"/>
        </w:rPr>
        <w:t>OR</w:t>
      </w:r>
      <w:r w:rsidRPr="0039631A">
        <w:rPr>
          <w:rStyle w:val="IntenseEmphasis"/>
        </w:rPr>
        <w:t xml:space="preserve"> Method 2 to create Samples 1 and 2</w:t>
      </w:r>
      <w:r w:rsidR="00650741">
        <w:rPr>
          <w:rStyle w:val="IntenseEmphasis"/>
        </w:rPr>
        <w:t>,</w:t>
      </w:r>
      <w:r w:rsidRPr="0039631A">
        <w:rPr>
          <w:rStyle w:val="IntenseEmphasis"/>
        </w:rPr>
        <w:t xml:space="preserve"> respectively</w:t>
      </w:r>
    </w:p>
    <w:p w14:paraId="4ED0FE63" w14:textId="77777777" w:rsidR="005E2A67" w:rsidRDefault="005E2A67" w:rsidP="005E2A67">
      <w:pPr>
        <w:pStyle w:val="PlainText"/>
      </w:pPr>
    </w:p>
    <w:tbl>
      <w:tblPr>
        <w:tblW w:w="8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87"/>
        <w:gridCol w:w="2475"/>
        <w:gridCol w:w="1817"/>
        <w:gridCol w:w="1363"/>
        <w:gridCol w:w="1434"/>
      </w:tblGrid>
      <w:tr w:rsidR="0039631A" w:rsidRPr="00197CBA" w14:paraId="57F032BB" w14:textId="77777777" w:rsidTr="0039631A">
        <w:trPr>
          <w:trHeight w:val="930"/>
          <w:jc w:val="center"/>
        </w:trPr>
        <w:tc>
          <w:tcPr>
            <w:tcW w:w="1287" w:type="dxa"/>
            <w:shd w:val="clear" w:color="auto" w:fill="FFFFFF" w:themeFill="background1"/>
            <w:vAlign w:val="center"/>
            <w:hideMark/>
          </w:tcPr>
          <w:p w14:paraId="42BBF02F" w14:textId="77777777" w:rsidR="0039631A" w:rsidRPr="00197CBA" w:rsidRDefault="0039631A" w:rsidP="0039631A">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Source Name</w:t>
            </w:r>
          </w:p>
        </w:tc>
        <w:tc>
          <w:tcPr>
            <w:tcW w:w="2475" w:type="dxa"/>
            <w:shd w:val="clear" w:color="auto" w:fill="FFFFFF" w:themeFill="background1"/>
            <w:vAlign w:val="center"/>
            <w:hideMark/>
          </w:tcPr>
          <w:p w14:paraId="3EFA1B35" w14:textId="77777777" w:rsidR="0039631A" w:rsidRPr="00197CBA" w:rsidRDefault="0039631A" w:rsidP="00197CBA">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Characteristics</w:t>
            </w:r>
          </w:p>
        </w:tc>
        <w:tc>
          <w:tcPr>
            <w:tcW w:w="1817" w:type="dxa"/>
            <w:shd w:val="clear" w:color="auto" w:fill="FFFFFF" w:themeFill="background1"/>
            <w:vAlign w:val="center"/>
            <w:hideMark/>
          </w:tcPr>
          <w:p w14:paraId="1BF29BD2" w14:textId="77777777" w:rsidR="0039631A" w:rsidRPr="00197CBA" w:rsidRDefault="0039631A" w:rsidP="0039631A">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Method</w:t>
            </w:r>
          </w:p>
        </w:tc>
        <w:tc>
          <w:tcPr>
            <w:tcW w:w="1363" w:type="dxa"/>
            <w:shd w:val="clear" w:color="auto" w:fill="FFFFFF" w:themeFill="background1"/>
            <w:vAlign w:val="center"/>
            <w:hideMark/>
          </w:tcPr>
          <w:p w14:paraId="4550796B" w14:textId="77777777" w:rsidR="0039631A" w:rsidRPr="00197CBA" w:rsidRDefault="0039631A" w:rsidP="0039631A">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Sample Name</w:t>
            </w:r>
          </w:p>
        </w:tc>
        <w:tc>
          <w:tcPr>
            <w:tcW w:w="1363" w:type="dxa"/>
            <w:shd w:val="clear" w:color="auto" w:fill="FFFFFF" w:themeFill="background1"/>
            <w:vAlign w:val="center"/>
          </w:tcPr>
          <w:p w14:paraId="3B4EC534" w14:textId="77777777" w:rsidR="0039631A" w:rsidRPr="00197CBA" w:rsidRDefault="0039631A" w:rsidP="00197CBA">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Characteristics</w:t>
            </w:r>
          </w:p>
        </w:tc>
      </w:tr>
      <w:tr w:rsidR="0039631A" w:rsidRPr="00197CBA" w14:paraId="20D93155" w14:textId="77777777" w:rsidTr="00F95613">
        <w:trPr>
          <w:trHeight w:val="915"/>
          <w:jc w:val="center"/>
        </w:trPr>
        <w:tc>
          <w:tcPr>
            <w:tcW w:w="1287" w:type="dxa"/>
            <w:shd w:val="clear" w:color="auto" w:fill="FFFFFF" w:themeFill="background1"/>
            <w:noWrap/>
            <w:vAlign w:val="center"/>
            <w:hideMark/>
          </w:tcPr>
          <w:p w14:paraId="34D71DC8" w14:textId="77777777" w:rsidR="0039631A" w:rsidRPr="00197CBA" w:rsidRDefault="0039631A" w:rsidP="0039631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w:t>
            </w:r>
          </w:p>
        </w:tc>
        <w:tc>
          <w:tcPr>
            <w:tcW w:w="2475" w:type="dxa"/>
            <w:shd w:val="clear" w:color="auto" w:fill="FFFFFF" w:themeFill="background1"/>
            <w:noWrap/>
            <w:vAlign w:val="center"/>
            <w:hideMark/>
          </w:tcPr>
          <w:p w14:paraId="3B9E4012" w14:textId="77777777" w:rsidR="0039631A" w:rsidRPr="00197CBA" w:rsidRDefault="0039631A" w:rsidP="0039631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 characteristic</w:t>
            </w:r>
          </w:p>
        </w:tc>
        <w:tc>
          <w:tcPr>
            <w:tcW w:w="1817" w:type="dxa"/>
            <w:shd w:val="clear" w:color="auto" w:fill="FFFF00"/>
            <w:noWrap/>
            <w:vAlign w:val="center"/>
            <w:hideMark/>
          </w:tcPr>
          <w:p w14:paraId="410CD824" w14:textId="77777777" w:rsidR="0039631A" w:rsidRPr="00197CBA" w:rsidRDefault="00A621D2" w:rsidP="0039631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 entity processing method</w:t>
            </w:r>
            <w:r w:rsidR="0039631A" w:rsidRPr="00197CBA">
              <w:rPr>
                <w:rFonts w:ascii="Calibri" w:eastAsia="Times New Roman" w:hAnsi="Calibri" w:cs="Times New Roman"/>
                <w:color w:val="000000"/>
                <w:sz w:val="20"/>
                <w:szCs w:val="20"/>
                <w:lang w:eastAsia="en-GB"/>
              </w:rPr>
              <w:t xml:space="preserve"> 1</w:t>
            </w:r>
          </w:p>
        </w:tc>
        <w:tc>
          <w:tcPr>
            <w:tcW w:w="1363" w:type="dxa"/>
            <w:shd w:val="clear" w:color="auto" w:fill="FFFF00"/>
            <w:noWrap/>
            <w:vAlign w:val="center"/>
            <w:hideMark/>
          </w:tcPr>
          <w:p w14:paraId="24CCC29C" w14:textId="77777777" w:rsidR="0039631A" w:rsidRPr="00197CBA" w:rsidRDefault="0039631A" w:rsidP="0039631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1</w:t>
            </w:r>
          </w:p>
        </w:tc>
        <w:tc>
          <w:tcPr>
            <w:tcW w:w="1363" w:type="dxa"/>
            <w:shd w:val="clear" w:color="auto" w:fill="FFFFFF" w:themeFill="background1"/>
            <w:vAlign w:val="center"/>
          </w:tcPr>
          <w:p w14:paraId="5E5292DE" w14:textId="77777777" w:rsidR="0039631A" w:rsidRPr="00197CBA" w:rsidRDefault="0039631A" w:rsidP="0039631A">
            <w:pPr>
              <w:jc w:val="center"/>
              <w:rPr>
                <w:sz w:val="20"/>
                <w:szCs w:val="20"/>
              </w:rPr>
            </w:pPr>
            <w:r w:rsidRPr="00197CBA">
              <w:rPr>
                <w:sz w:val="20"/>
                <w:szCs w:val="20"/>
              </w:rPr>
              <w:t>Sample characteristic</w:t>
            </w:r>
          </w:p>
        </w:tc>
      </w:tr>
      <w:tr w:rsidR="0039631A" w:rsidRPr="00197CBA" w14:paraId="0EFBF277" w14:textId="77777777" w:rsidTr="00F95613">
        <w:trPr>
          <w:trHeight w:val="600"/>
          <w:jc w:val="center"/>
        </w:trPr>
        <w:tc>
          <w:tcPr>
            <w:tcW w:w="1287" w:type="dxa"/>
            <w:shd w:val="clear" w:color="auto" w:fill="FFFFFF" w:themeFill="background1"/>
            <w:noWrap/>
            <w:vAlign w:val="center"/>
            <w:hideMark/>
          </w:tcPr>
          <w:p w14:paraId="474645D2" w14:textId="77777777" w:rsidR="0039631A" w:rsidRPr="00197CBA" w:rsidRDefault="0039631A" w:rsidP="0039631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w:t>
            </w:r>
          </w:p>
        </w:tc>
        <w:tc>
          <w:tcPr>
            <w:tcW w:w="2475" w:type="dxa"/>
            <w:shd w:val="clear" w:color="auto" w:fill="FFFFFF" w:themeFill="background1"/>
            <w:noWrap/>
            <w:vAlign w:val="center"/>
            <w:hideMark/>
          </w:tcPr>
          <w:p w14:paraId="6DF16F1D" w14:textId="77777777" w:rsidR="0039631A" w:rsidRPr="00197CBA" w:rsidRDefault="0039631A" w:rsidP="0039631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 characteristic</w:t>
            </w:r>
          </w:p>
        </w:tc>
        <w:tc>
          <w:tcPr>
            <w:tcW w:w="1817" w:type="dxa"/>
            <w:shd w:val="clear" w:color="auto" w:fill="E5B8B7" w:themeFill="accent2" w:themeFillTint="66"/>
            <w:noWrap/>
            <w:vAlign w:val="center"/>
            <w:hideMark/>
          </w:tcPr>
          <w:p w14:paraId="6240A5F7" w14:textId="77777777" w:rsidR="0039631A" w:rsidRPr="00197CBA" w:rsidRDefault="00A621D2" w:rsidP="0039631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 entity processing method</w:t>
            </w:r>
            <w:r w:rsidR="0039631A" w:rsidRPr="00197CBA">
              <w:rPr>
                <w:rFonts w:ascii="Calibri" w:eastAsia="Times New Roman" w:hAnsi="Calibri" w:cs="Times New Roman"/>
                <w:color w:val="000000"/>
                <w:sz w:val="20"/>
                <w:szCs w:val="20"/>
                <w:lang w:eastAsia="en-GB"/>
              </w:rPr>
              <w:t xml:space="preserve"> 2</w:t>
            </w:r>
          </w:p>
        </w:tc>
        <w:tc>
          <w:tcPr>
            <w:tcW w:w="1363" w:type="dxa"/>
            <w:shd w:val="clear" w:color="auto" w:fill="E5B8B7" w:themeFill="accent2" w:themeFillTint="66"/>
            <w:noWrap/>
            <w:vAlign w:val="center"/>
            <w:hideMark/>
          </w:tcPr>
          <w:p w14:paraId="652BED70" w14:textId="77777777" w:rsidR="0039631A" w:rsidRPr="00197CBA" w:rsidRDefault="0039631A" w:rsidP="0039631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2</w:t>
            </w:r>
          </w:p>
        </w:tc>
        <w:tc>
          <w:tcPr>
            <w:tcW w:w="1363" w:type="dxa"/>
            <w:shd w:val="clear" w:color="auto" w:fill="FFFFFF" w:themeFill="background1"/>
            <w:vAlign w:val="center"/>
          </w:tcPr>
          <w:p w14:paraId="6140D36D" w14:textId="77777777" w:rsidR="0039631A" w:rsidRPr="00197CBA" w:rsidRDefault="0039631A" w:rsidP="0039631A">
            <w:pPr>
              <w:jc w:val="center"/>
              <w:rPr>
                <w:sz w:val="20"/>
                <w:szCs w:val="20"/>
              </w:rPr>
            </w:pPr>
            <w:r w:rsidRPr="00197CBA">
              <w:rPr>
                <w:sz w:val="20"/>
                <w:szCs w:val="20"/>
              </w:rPr>
              <w:t>Sample characteristic</w:t>
            </w:r>
          </w:p>
        </w:tc>
      </w:tr>
    </w:tbl>
    <w:p w14:paraId="729167FD" w14:textId="77777777" w:rsidR="005E2A67" w:rsidRDefault="005E2A67" w:rsidP="00430666">
      <w:pPr>
        <w:pStyle w:val="PlainText"/>
        <w:rPr>
          <w:b/>
        </w:rPr>
      </w:pPr>
    </w:p>
    <w:p w14:paraId="5F1BBDF9" w14:textId="77777777" w:rsidR="001F7008" w:rsidRDefault="001F7008" w:rsidP="0039631A">
      <w:pPr>
        <w:pStyle w:val="PlainText"/>
        <w:rPr>
          <w:rStyle w:val="IntenseEmphasis"/>
        </w:rPr>
      </w:pPr>
    </w:p>
    <w:p w14:paraId="4653D698" w14:textId="77777777" w:rsidR="001F7008" w:rsidRDefault="001F7008" w:rsidP="0039631A">
      <w:pPr>
        <w:pStyle w:val="PlainText"/>
        <w:rPr>
          <w:rStyle w:val="IntenseEmphasis"/>
        </w:rPr>
      </w:pPr>
    </w:p>
    <w:p w14:paraId="195C5698" w14:textId="77777777" w:rsidR="001F7008" w:rsidRDefault="001F7008" w:rsidP="0039631A">
      <w:pPr>
        <w:pStyle w:val="PlainText"/>
        <w:rPr>
          <w:rStyle w:val="IntenseEmphasis"/>
        </w:rPr>
      </w:pPr>
    </w:p>
    <w:p w14:paraId="0672C2BD" w14:textId="77777777" w:rsidR="001F7008" w:rsidRDefault="001F7008" w:rsidP="0039631A">
      <w:pPr>
        <w:pStyle w:val="PlainText"/>
        <w:rPr>
          <w:rStyle w:val="IntenseEmphasis"/>
        </w:rPr>
      </w:pPr>
    </w:p>
    <w:p w14:paraId="7BA58501" w14:textId="77777777" w:rsidR="001F7008" w:rsidRDefault="001F7008" w:rsidP="0039631A">
      <w:pPr>
        <w:pStyle w:val="PlainText"/>
        <w:rPr>
          <w:rStyle w:val="IntenseEmphasis"/>
        </w:rPr>
      </w:pPr>
    </w:p>
    <w:p w14:paraId="4F4F4DEB" w14:textId="6A75778E" w:rsidR="0039631A" w:rsidRDefault="0039631A" w:rsidP="0039631A">
      <w:pPr>
        <w:pStyle w:val="PlainText"/>
        <w:rPr>
          <w:rStyle w:val="IntenseEmphasis"/>
        </w:rPr>
      </w:pPr>
      <w:r w:rsidRPr="0039631A">
        <w:rPr>
          <w:rStyle w:val="IntenseEmphasis"/>
        </w:rPr>
        <w:t xml:space="preserve">Example </w:t>
      </w:r>
      <w:r>
        <w:rPr>
          <w:rStyle w:val="IntenseEmphasis"/>
        </w:rPr>
        <w:t>3</w:t>
      </w:r>
      <w:r w:rsidRPr="0039631A">
        <w:rPr>
          <w:rStyle w:val="IntenseEmphasis"/>
        </w:rPr>
        <w:t xml:space="preserve">: </w:t>
      </w:r>
      <w:r>
        <w:rPr>
          <w:rStyle w:val="IntenseEmphasis"/>
        </w:rPr>
        <w:t xml:space="preserve">Multiple </w:t>
      </w:r>
      <w:r w:rsidRPr="0039631A">
        <w:rPr>
          <w:rStyle w:val="IntenseEmphasis"/>
        </w:rPr>
        <w:t>Source</w:t>
      </w:r>
      <w:r>
        <w:rPr>
          <w:rStyle w:val="IntenseEmphasis"/>
        </w:rPr>
        <w:t>s</w:t>
      </w:r>
      <w:r w:rsidRPr="0039631A">
        <w:rPr>
          <w:rStyle w:val="IntenseEmphasis"/>
        </w:rPr>
        <w:t xml:space="preserve"> </w:t>
      </w:r>
      <w:r>
        <w:rPr>
          <w:rStyle w:val="IntenseEmphasis"/>
        </w:rPr>
        <w:t>were</w:t>
      </w:r>
      <w:r w:rsidRPr="0039631A">
        <w:rPr>
          <w:rStyle w:val="IntenseEmphasis"/>
        </w:rPr>
        <w:t xml:space="preserve"> subjected to Method 1</w:t>
      </w:r>
      <w:r>
        <w:rPr>
          <w:rStyle w:val="IntenseEmphasis"/>
        </w:rPr>
        <w:t xml:space="preserve"> </w:t>
      </w:r>
      <w:r w:rsidR="00F95613">
        <w:rPr>
          <w:rStyle w:val="IntenseEmphasis"/>
        </w:rPr>
        <w:t>followed by</w:t>
      </w:r>
      <w:r>
        <w:rPr>
          <w:rStyle w:val="IntenseEmphasis"/>
        </w:rPr>
        <w:t xml:space="preserve"> Method 2</w:t>
      </w:r>
      <w:r w:rsidRPr="0039631A">
        <w:rPr>
          <w:rStyle w:val="IntenseEmphasis"/>
        </w:rPr>
        <w:t xml:space="preserve"> to create Samples 1</w:t>
      </w:r>
      <w:r>
        <w:rPr>
          <w:rStyle w:val="IntenseEmphasis"/>
        </w:rPr>
        <w:t>, 2 and 3</w:t>
      </w:r>
      <w:r w:rsidRPr="0039631A">
        <w:rPr>
          <w:rStyle w:val="IntenseEmphasis"/>
        </w:rPr>
        <w:t xml:space="preserve"> </w:t>
      </w:r>
    </w:p>
    <w:p w14:paraId="306D17B3" w14:textId="77777777" w:rsidR="0039631A" w:rsidRPr="0039631A" w:rsidRDefault="0039631A" w:rsidP="0039631A">
      <w:pPr>
        <w:pStyle w:val="PlainText"/>
        <w:rPr>
          <w:rStyle w:val="IntenseEmphasis"/>
        </w:rPr>
      </w:pPr>
    </w:p>
    <w:tbl>
      <w:tblPr>
        <w:tblW w:w="10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87"/>
        <w:gridCol w:w="2475"/>
        <w:gridCol w:w="1817"/>
        <w:gridCol w:w="1363"/>
        <w:gridCol w:w="1363"/>
        <w:gridCol w:w="1698"/>
      </w:tblGrid>
      <w:tr w:rsidR="0039631A" w:rsidRPr="00197CBA" w14:paraId="010E4400" w14:textId="77777777" w:rsidTr="00912F4D">
        <w:trPr>
          <w:trHeight w:val="930"/>
          <w:jc w:val="center"/>
        </w:trPr>
        <w:tc>
          <w:tcPr>
            <w:tcW w:w="1287" w:type="dxa"/>
            <w:shd w:val="clear" w:color="auto" w:fill="FFFFFF" w:themeFill="background1"/>
            <w:vAlign w:val="center"/>
            <w:hideMark/>
          </w:tcPr>
          <w:p w14:paraId="6432F402" w14:textId="77777777" w:rsidR="0039631A" w:rsidRPr="00197CBA" w:rsidRDefault="0039631A" w:rsidP="0039631A">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Source Name</w:t>
            </w:r>
          </w:p>
        </w:tc>
        <w:tc>
          <w:tcPr>
            <w:tcW w:w="2475" w:type="dxa"/>
            <w:shd w:val="clear" w:color="auto" w:fill="FFFFFF" w:themeFill="background1"/>
            <w:vAlign w:val="center"/>
            <w:hideMark/>
          </w:tcPr>
          <w:p w14:paraId="11C7E398" w14:textId="77777777" w:rsidR="0039631A" w:rsidRPr="00197CBA" w:rsidRDefault="00197CBA" w:rsidP="00197CBA">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Characteristics</w:t>
            </w:r>
          </w:p>
        </w:tc>
        <w:tc>
          <w:tcPr>
            <w:tcW w:w="1817" w:type="dxa"/>
            <w:shd w:val="clear" w:color="auto" w:fill="FFFFFF" w:themeFill="background1"/>
            <w:vAlign w:val="center"/>
            <w:hideMark/>
          </w:tcPr>
          <w:p w14:paraId="3C730327" w14:textId="77777777" w:rsidR="0039631A" w:rsidRPr="00197CBA" w:rsidRDefault="0039631A" w:rsidP="0039631A">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Method</w:t>
            </w:r>
          </w:p>
        </w:tc>
        <w:tc>
          <w:tcPr>
            <w:tcW w:w="1363" w:type="dxa"/>
            <w:shd w:val="clear" w:color="auto" w:fill="FFFFFF" w:themeFill="background1"/>
            <w:vAlign w:val="center"/>
          </w:tcPr>
          <w:p w14:paraId="234CCD34" w14:textId="62C91670" w:rsidR="0039631A" w:rsidRPr="00197CBA" w:rsidRDefault="00912F4D" w:rsidP="00912F4D">
            <w:pPr>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Method</w:t>
            </w:r>
          </w:p>
        </w:tc>
        <w:tc>
          <w:tcPr>
            <w:tcW w:w="1363" w:type="dxa"/>
            <w:shd w:val="clear" w:color="auto" w:fill="FFFFFF" w:themeFill="background1"/>
            <w:vAlign w:val="center"/>
            <w:hideMark/>
          </w:tcPr>
          <w:p w14:paraId="54691C28" w14:textId="77777777" w:rsidR="0039631A" w:rsidRPr="00197CBA" w:rsidRDefault="0039631A" w:rsidP="0039631A">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Sample Name</w:t>
            </w:r>
          </w:p>
        </w:tc>
        <w:tc>
          <w:tcPr>
            <w:tcW w:w="1698" w:type="dxa"/>
            <w:shd w:val="clear" w:color="auto" w:fill="FFFFFF" w:themeFill="background1"/>
            <w:vAlign w:val="center"/>
          </w:tcPr>
          <w:p w14:paraId="5F6A0352" w14:textId="77777777" w:rsidR="0039631A" w:rsidRPr="00197CBA" w:rsidRDefault="0039631A" w:rsidP="00197CBA">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Characteristics</w:t>
            </w:r>
          </w:p>
        </w:tc>
      </w:tr>
      <w:tr w:rsidR="0039631A" w:rsidRPr="00197CBA" w14:paraId="4F716664" w14:textId="77777777" w:rsidTr="00F95613">
        <w:trPr>
          <w:trHeight w:val="915"/>
          <w:jc w:val="center"/>
        </w:trPr>
        <w:tc>
          <w:tcPr>
            <w:tcW w:w="1287" w:type="dxa"/>
            <w:shd w:val="clear" w:color="auto" w:fill="FFFF00"/>
            <w:noWrap/>
            <w:vAlign w:val="center"/>
            <w:hideMark/>
          </w:tcPr>
          <w:p w14:paraId="1B5353FF" w14:textId="77777777" w:rsidR="0039631A" w:rsidRPr="00197CBA" w:rsidRDefault="0039631A" w:rsidP="0039631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 1</w:t>
            </w:r>
          </w:p>
        </w:tc>
        <w:tc>
          <w:tcPr>
            <w:tcW w:w="2475" w:type="dxa"/>
            <w:shd w:val="clear" w:color="auto" w:fill="FFFFFF" w:themeFill="background1"/>
            <w:noWrap/>
            <w:vAlign w:val="center"/>
            <w:hideMark/>
          </w:tcPr>
          <w:p w14:paraId="66CA269E" w14:textId="77777777" w:rsidR="0039631A" w:rsidRPr="00197CBA" w:rsidRDefault="0039631A" w:rsidP="0039631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 characteristic</w:t>
            </w:r>
          </w:p>
        </w:tc>
        <w:tc>
          <w:tcPr>
            <w:tcW w:w="1817" w:type="dxa"/>
            <w:shd w:val="clear" w:color="auto" w:fill="FFFFFF" w:themeFill="background1"/>
            <w:noWrap/>
            <w:vAlign w:val="center"/>
            <w:hideMark/>
          </w:tcPr>
          <w:p w14:paraId="74385D97" w14:textId="77777777" w:rsidR="0039631A" w:rsidRPr="00197CBA" w:rsidRDefault="00A621D2" w:rsidP="0039631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 entity processing method</w:t>
            </w:r>
            <w:r w:rsidR="0039631A" w:rsidRPr="00197CBA">
              <w:rPr>
                <w:rFonts w:ascii="Calibri" w:eastAsia="Times New Roman" w:hAnsi="Calibri" w:cs="Times New Roman"/>
                <w:color w:val="000000"/>
                <w:sz w:val="20"/>
                <w:szCs w:val="20"/>
                <w:lang w:eastAsia="en-GB"/>
              </w:rPr>
              <w:t xml:space="preserve"> 1</w:t>
            </w:r>
          </w:p>
        </w:tc>
        <w:tc>
          <w:tcPr>
            <w:tcW w:w="1363" w:type="dxa"/>
            <w:shd w:val="clear" w:color="auto" w:fill="FFFFFF" w:themeFill="background1"/>
            <w:vAlign w:val="center"/>
          </w:tcPr>
          <w:p w14:paraId="316B5873" w14:textId="77777777" w:rsidR="0039631A" w:rsidRPr="00197CBA" w:rsidRDefault="00A621D2" w:rsidP="0039631A">
            <w:pPr>
              <w:jc w:val="center"/>
              <w:rPr>
                <w:sz w:val="20"/>
                <w:szCs w:val="20"/>
              </w:rPr>
            </w:pPr>
            <w:r w:rsidRPr="00197CBA">
              <w:rPr>
                <w:rFonts w:ascii="Calibri" w:eastAsia="Times New Roman" w:hAnsi="Calibri" w:cs="Times New Roman"/>
                <w:color w:val="000000"/>
                <w:sz w:val="20"/>
                <w:szCs w:val="20"/>
                <w:lang w:eastAsia="en-GB"/>
              </w:rPr>
              <w:t>Source entity processing method</w:t>
            </w:r>
            <w:r w:rsidR="0039631A" w:rsidRPr="00197CBA">
              <w:rPr>
                <w:sz w:val="20"/>
                <w:szCs w:val="20"/>
              </w:rPr>
              <w:t xml:space="preserve"> 2</w:t>
            </w:r>
          </w:p>
        </w:tc>
        <w:tc>
          <w:tcPr>
            <w:tcW w:w="1363" w:type="dxa"/>
            <w:shd w:val="clear" w:color="auto" w:fill="FFFFFF" w:themeFill="background1"/>
            <w:noWrap/>
            <w:vAlign w:val="center"/>
            <w:hideMark/>
          </w:tcPr>
          <w:p w14:paraId="7E2D1182" w14:textId="77777777" w:rsidR="0039631A" w:rsidRPr="00197CBA" w:rsidRDefault="0039631A" w:rsidP="0039631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1</w:t>
            </w:r>
          </w:p>
        </w:tc>
        <w:tc>
          <w:tcPr>
            <w:tcW w:w="1698" w:type="dxa"/>
            <w:shd w:val="clear" w:color="auto" w:fill="FFFFFF" w:themeFill="background1"/>
            <w:vAlign w:val="center"/>
          </w:tcPr>
          <w:p w14:paraId="2205B159" w14:textId="77777777" w:rsidR="0039631A" w:rsidRPr="00197CBA" w:rsidRDefault="0039631A" w:rsidP="0039631A">
            <w:pPr>
              <w:jc w:val="center"/>
              <w:rPr>
                <w:sz w:val="20"/>
                <w:szCs w:val="20"/>
              </w:rPr>
            </w:pPr>
            <w:r w:rsidRPr="00197CBA">
              <w:rPr>
                <w:sz w:val="20"/>
                <w:szCs w:val="20"/>
              </w:rPr>
              <w:t>Sample characteristic</w:t>
            </w:r>
          </w:p>
        </w:tc>
      </w:tr>
      <w:tr w:rsidR="0039631A" w:rsidRPr="00197CBA" w14:paraId="6342AD64" w14:textId="77777777" w:rsidTr="00F95613">
        <w:trPr>
          <w:trHeight w:val="600"/>
          <w:jc w:val="center"/>
        </w:trPr>
        <w:tc>
          <w:tcPr>
            <w:tcW w:w="1287" w:type="dxa"/>
            <w:shd w:val="clear" w:color="auto" w:fill="FFFF00"/>
            <w:noWrap/>
            <w:vAlign w:val="center"/>
            <w:hideMark/>
          </w:tcPr>
          <w:p w14:paraId="4C71F9F9" w14:textId="77777777" w:rsidR="0039631A" w:rsidRPr="00197CBA" w:rsidRDefault="0039631A" w:rsidP="0039631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 1</w:t>
            </w:r>
          </w:p>
        </w:tc>
        <w:tc>
          <w:tcPr>
            <w:tcW w:w="2475" w:type="dxa"/>
            <w:shd w:val="clear" w:color="auto" w:fill="FFFFFF" w:themeFill="background1"/>
            <w:noWrap/>
            <w:vAlign w:val="center"/>
            <w:hideMark/>
          </w:tcPr>
          <w:p w14:paraId="4B8F91A9" w14:textId="77777777" w:rsidR="0039631A" w:rsidRPr="00197CBA" w:rsidRDefault="0039631A" w:rsidP="0039631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 characteristic</w:t>
            </w:r>
          </w:p>
        </w:tc>
        <w:tc>
          <w:tcPr>
            <w:tcW w:w="1817" w:type="dxa"/>
            <w:shd w:val="clear" w:color="auto" w:fill="FFFFFF" w:themeFill="background1"/>
            <w:noWrap/>
            <w:vAlign w:val="center"/>
            <w:hideMark/>
          </w:tcPr>
          <w:p w14:paraId="5DD3CFD1" w14:textId="77777777" w:rsidR="0039631A" w:rsidRPr="00197CBA" w:rsidRDefault="00A621D2" w:rsidP="0039631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Source entity processing method</w:t>
            </w:r>
            <w:r w:rsidR="0039631A" w:rsidRPr="00197CBA">
              <w:rPr>
                <w:rFonts w:ascii="Calibri" w:eastAsia="Times New Roman" w:hAnsi="Calibri" w:cs="Times New Roman"/>
                <w:color w:val="000000"/>
                <w:sz w:val="20"/>
                <w:szCs w:val="20"/>
                <w:lang w:eastAsia="en-GB"/>
              </w:rPr>
              <w:t xml:space="preserve"> 1</w:t>
            </w:r>
          </w:p>
        </w:tc>
        <w:tc>
          <w:tcPr>
            <w:tcW w:w="1363" w:type="dxa"/>
            <w:shd w:val="clear" w:color="auto" w:fill="FFFFFF" w:themeFill="background1"/>
            <w:vAlign w:val="center"/>
          </w:tcPr>
          <w:p w14:paraId="21D87372" w14:textId="77777777" w:rsidR="0039631A" w:rsidRPr="00197CBA" w:rsidRDefault="00A621D2" w:rsidP="0039631A">
            <w:pPr>
              <w:jc w:val="center"/>
              <w:rPr>
                <w:sz w:val="20"/>
                <w:szCs w:val="20"/>
              </w:rPr>
            </w:pPr>
            <w:r w:rsidRPr="00197CBA">
              <w:rPr>
                <w:rFonts w:ascii="Calibri" w:eastAsia="Times New Roman" w:hAnsi="Calibri" w:cs="Times New Roman"/>
                <w:color w:val="000000"/>
                <w:sz w:val="20"/>
                <w:szCs w:val="20"/>
                <w:lang w:eastAsia="en-GB"/>
              </w:rPr>
              <w:t>Source entity processing method</w:t>
            </w:r>
            <w:r w:rsidR="0039631A" w:rsidRPr="00197CBA">
              <w:rPr>
                <w:sz w:val="20"/>
                <w:szCs w:val="20"/>
              </w:rPr>
              <w:t xml:space="preserve"> 2</w:t>
            </w:r>
          </w:p>
        </w:tc>
        <w:tc>
          <w:tcPr>
            <w:tcW w:w="1363" w:type="dxa"/>
            <w:shd w:val="clear" w:color="auto" w:fill="FFFFFF" w:themeFill="background1"/>
            <w:noWrap/>
            <w:vAlign w:val="center"/>
            <w:hideMark/>
          </w:tcPr>
          <w:p w14:paraId="07D1B32F" w14:textId="77777777" w:rsidR="0039631A" w:rsidRPr="00197CBA" w:rsidRDefault="0039631A" w:rsidP="0039631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2</w:t>
            </w:r>
          </w:p>
        </w:tc>
        <w:tc>
          <w:tcPr>
            <w:tcW w:w="1698" w:type="dxa"/>
            <w:shd w:val="clear" w:color="auto" w:fill="FFFFFF" w:themeFill="background1"/>
            <w:vAlign w:val="center"/>
          </w:tcPr>
          <w:p w14:paraId="12D3D297" w14:textId="77777777" w:rsidR="0039631A" w:rsidRPr="00197CBA" w:rsidRDefault="0039631A" w:rsidP="0039631A">
            <w:pPr>
              <w:jc w:val="center"/>
              <w:rPr>
                <w:sz w:val="20"/>
                <w:szCs w:val="20"/>
              </w:rPr>
            </w:pPr>
            <w:r w:rsidRPr="00197CBA">
              <w:rPr>
                <w:sz w:val="20"/>
                <w:szCs w:val="20"/>
              </w:rPr>
              <w:t>Sample characteristic</w:t>
            </w:r>
          </w:p>
        </w:tc>
      </w:tr>
      <w:tr w:rsidR="0039631A" w:rsidRPr="00197CBA" w14:paraId="44122AEC" w14:textId="77777777" w:rsidTr="00F95613">
        <w:trPr>
          <w:trHeight w:val="600"/>
          <w:jc w:val="center"/>
        </w:trPr>
        <w:tc>
          <w:tcPr>
            <w:tcW w:w="1287" w:type="dxa"/>
            <w:shd w:val="clear" w:color="auto" w:fill="E5B8B7" w:themeFill="accent2" w:themeFillTint="66"/>
            <w:noWrap/>
            <w:vAlign w:val="center"/>
          </w:tcPr>
          <w:p w14:paraId="1002BA8F" w14:textId="77777777" w:rsidR="0039631A" w:rsidRPr="00197CBA" w:rsidRDefault="0039631A" w:rsidP="0039631A">
            <w:pPr>
              <w:jc w:val="center"/>
              <w:rPr>
                <w:sz w:val="20"/>
                <w:szCs w:val="20"/>
              </w:rPr>
            </w:pPr>
            <w:r w:rsidRPr="00197CBA">
              <w:rPr>
                <w:sz w:val="20"/>
                <w:szCs w:val="20"/>
              </w:rPr>
              <w:t>Source 2</w:t>
            </w:r>
          </w:p>
        </w:tc>
        <w:tc>
          <w:tcPr>
            <w:tcW w:w="2475" w:type="dxa"/>
            <w:shd w:val="clear" w:color="auto" w:fill="FFFFFF" w:themeFill="background1"/>
            <w:noWrap/>
            <w:vAlign w:val="center"/>
          </w:tcPr>
          <w:p w14:paraId="53BBC2A2" w14:textId="77777777" w:rsidR="0039631A" w:rsidRPr="00197CBA" w:rsidRDefault="0039631A" w:rsidP="0039631A">
            <w:pPr>
              <w:jc w:val="center"/>
              <w:rPr>
                <w:sz w:val="20"/>
                <w:szCs w:val="20"/>
              </w:rPr>
            </w:pPr>
            <w:r w:rsidRPr="00197CBA">
              <w:rPr>
                <w:sz w:val="20"/>
                <w:szCs w:val="20"/>
              </w:rPr>
              <w:t>Source characteristic</w:t>
            </w:r>
          </w:p>
        </w:tc>
        <w:tc>
          <w:tcPr>
            <w:tcW w:w="1817" w:type="dxa"/>
            <w:shd w:val="clear" w:color="auto" w:fill="FFFFFF" w:themeFill="background1"/>
            <w:noWrap/>
            <w:vAlign w:val="center"/>
          </w:tcPr>
          <w:p w14:paraId="6526B404" w14:textId="77777777" w:rsidR="0039631A" w:rsidRPr="00197CBA" w:rsidRDefault="00A621D2" w:rsidP="0039631A">
            <w:pPr>
              <w:jc w:val="center"/>
              <w:rPr>
                <w:sz w:val="20"/>
                <w:szCs w:val="20"/>
              </w:rPr>
            </w:pPr>
            <w:r w:rsidRPr="00197CBA">
              <w:rPr>
                <w:rFonts w:ascii="Calibri" w:eastAsia="Times New Roman" w:hAnsi="Calibri" w:cs="Times New Roman"/>
                <w:color w:val="000000"/>
                <w:sz w:val="20"/>
                <w:szCs w:val="20"/>
                <w:lang w:eastAsia="en-GB"/>
              </w:rPr>
              <w:t>Source entity processing method</w:t>
            </w:r>
            <w:r w:rsidR="0039631A" w:rsidRPr="00197CBA">
              <w:rPr>
                <w:sz w:val="20"/>
                <w:szCs w:val="20"/>
              </w:rPr>
              <w:t xml:space="preserve"> 1</w:t>
            </w:r>
          </w:p>
        </w:tc>
        <w:tc>
          <w:tcPr>
            <w:tcW w:w="1363" w:type="dxa"/>
            <w:shd w:val="clear" w:color="auto" w:fill="FFFFFF" w:themeFill="background1"/>
            <w:vAlign w:val="center"/>
          </w:tcPr>
          <w:p w14:paraId="18D4DE43" w14:textId="77777777" w:rsidR="0039631A" w:rsidRPr="00197CBA" w:rsidRDefault="00A621D2" w:rsidP="0039631A">
            <w:pPr>
              <w:jc w:val="center"/>
              <w:rPr>
                <w:sz w:val="20"/>
                <w:szCs w:val="20"/>
              </w:rPr>
            </w:pPr>
            <w:r w:rsidRPr="00197CBA">
              <w:rPr>
                <w:rFonts w:ascii="Calibri" w:eastAsia="Times New Roman" w:hAnsi="Calibri" w:cs="Times New Roman"/>
                <w:color w:val="000000"/>
                <w:sz w:val="20"/>
                <w:szCs w:val="20"/>
                <w:lang w:eastAsia="en-GB"/>
              </w:rPr>
              <w:t>Source entity processing method</w:t>
            </w:r>
            <w:r w:rsidR="0039631A" w:rsidRPr="00197CBA">
              <w:rPr>
                <w:sz w:val="20"/>
                <w:szCs w:val="20"/>
              </w:rPr>
              <w:t xml:space="preserve"> 2</w:t>
            </w:r>
          </w:p>
        </w:tc>
        <w:tc>
          <w:tcPr>
            <w:tcW w:w="1363" w:type="dxa"/>
            <w:shd w:val="clear" w:color="auto" w:fill="FFFFFF" w:themeFill="background1"/>
            <w:noWrap/>
            <w:vAlign w:val="center"/>
          </w:tcPr>
          <w:p w14:paraId="395F7DE4" w14:textId="77777777" w:rsidR="0039631A" w:rsidRPr="00197CBA" w:rsidRDefault="0039631A" w:rsidP="0039631A">
            <w:pPr>
              <w:jc w:val="center"/>
              <w:rPr>
                <w:sz w:val="20"/>
                <w:szCs w:val="20"/>
              </w:rPr>
            </w:pPr>
            <w:r w:rsidRPr="00197CBA">
              <w:rPr>
                <w:sz w:val="20"/>
                <w:szCs w:val="20"/>
              </w:rPr>
              <w:t>Sample 3</w:t>
            </w:r>
          </w:p>
        </w:tc>
        <w:tc>
          <w:tcPr>
            <w:tcW w:w="1698" w:type="dxa"/>
            <w:shd w:val="clear" w:color="auto" w:fill="FFFFFF" w:themeFill="background1"/>
            <w:vAlign w:val="center"/>
          </w:tcPr>
          <w:p w14:paraId="1F6D6D98" w14:textId="77777777" w:rsidR="0039631A" w:rsidRPr="00197CBA" w:rsidRDefault="0039631A" w:rsidP="0039631A">
            <w:pPr>
              <w:jc w:val="center"/>
              <w:rPr>
                <w:sz w:val="20"/>
                <w:szCs w:val="20"/>
              </w:rPr>
            </w:pPr>
            <w:r w:rsidRPr="00197CBA">
              <w:rPr>
                <w:sz w:val="20"/>
                <w:szCs w:val="20"/>
              </w:rPr>
              <w:t>Sample characteristic</w:t>
            </w:r>
          </w:p>
        </w:tc>
      </w:tr>
    </w:tbl>
    <w:p w14:paraId="08057D40" w14:textId="77777777" w:rsidR="0039631A" w:rsidRPr="005E2A67" w:rsidRDefault="0039631A" w:rsidP="0039631A">
      <w:pPr>
        <w:pStyle w:val="PlainText"/>
        <w:rPr>
          <w:b/>
        </w:rPr>
      </w:pPr>
    </w:p>
    <w:p w14:paraId="77F77B64" w14:textId="77777777" w:rsidR="00F95613" w:rsidRDefault="00F95613">
      <w:pPr>
        <w:rPr>
          <w:rFonts w:ascii="Calibri" w:hAnsi="Calibri"/>
          <w:b/>
          <w:i/>
          <w:szCs w:val="21"/>
        </w:rPr>
      </w:pPr>
      <w:r>
        <w:rPr>
          <w:b/>
          <w:i/>
        </w:rPr>
        <w:br w:type="page"/>
      </w:r>
    </w:p>
    <w:p w14:paraId="55A2A7BC" w14:textId="2311D27F" w:rsidR="00430666" w:rsidRPr="00153FB2" w:rsidRDefault="00FE3088" w:rsidP="00430666">
      <w:pPr>
        <w:pStyle w:val="PlainText"/>
        <w:rPr>
          <w:b/>
          <w:i/>
          <w:sz w:val="28"/>
          <w:szCs w:val="28"/>
        </w:rPr>
      </w:pPr>
      <w:r w:rsidRPr="00153FB2">
        <w:rPr>
          <w:b/>
          <w:i/>
          <w:sz w:val="28"/>
          <w:szCs w:val="28"/>
        </w:rPr>
        <w:lastRenderedPageBreak/>
        <w:t>Output</w:t>
      </w:r>
      <w:r w:rsidR="00B26D79">
        <w:rPr>
          <w:b/>
          <w:i/>
          <w:sz w:val="28"/>
          <w:szCs w:val="28"/>
        </w:rPr>
        <w:t>s</w:t>
      </w:r>
      <w:r w:rsidRPr="00153FB2">
        <w:rPr>
          <w:b/>
          <w:i/>
          <w:sz w:val="28"/>
          <w:szCs w:val="28"/>
        </w:rPr>
        <w:t xml:space="preserve"> tab</w:t>
      </w:r>
      <w:r w:rsidR="00B26D79">
        <w:rPr>
          <w:b/>
          <w:i/>
          <w:sz w:val="28"/>
          <w:szCs w:val="28"/>
        </w:rPr>
        <w:t>le</w:t>
      </w:r>
      <w:r w:rsidR="00F95613" w:rsidRPr="00153FB2">
        <w:rPr>
          <w:b/>
          <w:i/>
          <w:sz w:val="28"/>
          <w:szCs w:val="28"/>
        </w:rPr>
        <w:t>:</w:t>
      </w:r>
    </w:p>
    <w:p w14:paraId="5BF4892C" w14:textId="603FD55C" w:rsidR="00B26D79" w:rsidRPr="00FE15FA" w:rsidRDefault="00B26D79" w:rsidP="00B26D79">
      <w:r>
        <w:t xml:space="preserve">Use the </w:t>
      </w:r>
      <w:r w:rsidRPr="00650741">
        <w:rPr>
          <w:b/>
        </w:rPr>
        <w:t>Outputs</w:t>
      </w:r>
      <w:r>
        <w:t xml:space="preserve"> </w:t>
      </w:r>
      <w:r w:rsidR="00584CE8">
        <w:t>template tab(s)</w:t>
      </w:r>
      <w:r>
        <w:t xml:space="preserve"> to describe the how the samples (</w:t>
      </w:r>
      <w:r w:rsidR="00584CE8">
        <w:t xml:space="preserve">the same </w:t>
      </w:r>
      <w:r>
        <w:t>as declared in the Inputs table) were processed to generate the data outputs</w:t>
      </w:r>
      <w:r w:rsidRPr="00FE15FA">
        <w:t xml:space="preserve">. </w:t>
      </w:r>
      <w:r w:rsidRPr="00650741">
        <w:rPr>
          <w:b/>
        </w:rPr>
        <w:t>Outputs</w:t>
      </w:r>
      <w:r>
        <w:t xml:space="preserve"> tables should include details of how the samples</w:t>
      </w:r>
      <w:r w:rsidRPr="00FE15FA">
        <w:t xml:space="preserve"> </w:t>
      </w:r>
      <w:r>
        <w:t>were processed to create the data that are cited in the Data Citations section of your Data Descriptor manuscript</w:t>
      </w:r>
      <w:r w:rsidRPr="00FE15FA">
        <w:t>.</w:t>
      </w:r>
    </w:p>
    <w:p w14:paraId="0D38615C" w14:textId="4E74D885" w:rsidR="00394F4F" w:rsidRPr="00FE15FA" w:rsidRDefault="00394F4F" w:rsidP="00394F4F">
      <w:pPr>
        <w:pStyle w:val="ListParagraph"/>
        <w:numPr>
          <w:ilvl w:val="0"/>
          <w:numId w:val="10"/>
        </w:numPr>
      </w:pPr>
      <w:r>
        <w:t xml:space="preserve">Each Data Descriptor may have more than one </w:t>
      </w:r>
      <w:r w:rsidRPr="00650741">
        <w:rPr>
          <w:b/>
        </w:rPr>
        <w:t>Outputs</w:t>
      </w:r>
      <w:r>
        <w:t xml:space="preserve"> table. </w:t>
      </w:r>
    </w:p>
    <w:p w14:paraId="4C17E663" w14:textId="77777777" w:rsidR="00394F4F" w:rsidRDefault="00394F4F" w:rsidP="00650741">
      <w:pPr>
        <w:pStyle w:val="ListParagraph"/>
        <w:numPr>
          <w:ilvl w:val="0"/>
          <w:numId w:val="10"/>
        </w:numPr>
      </w:pPr>
      <w:r>
        <w:t xml:space="preserve">The </w:t>
      </w:r>
      <w:r>
        <w:rPr>
          <w:b/>
        </w:rPr>
        <w:t>Outputs</w:t>
      </w:r>
      <w:r>
        <w:t xml:space="preserve"> table should </w:t>
      </w:r>
      <w:r>
        <w:rPr>
          <w:i/>
        </w:rPr>
        <w:t>not</w:t>
      </w:r>
      <w:r>
        <w:t xml:space="preserve"> contain your data. It should focus on the workflow by which your samples were used to generate the data outputs.</w:t>
      </w:r>
    </w:p>
    <w:p w14:paraId="147C31B0" w14:textId="725B01D9" w:rsidR="00FE3C5E" w:rsidRDefault="00FE3C5E" w:rsidP="00650741">
      <w:pPr>
        <w:pStyle w:val="ListParagraph"/>
        <w:numPr>
          <w:ilvl w:val="0"/>
          <w:numId w:val="10"/>
        </w:numPr>
      </w:pPr>
      <w:r>
        <w:t xml:space="preserve">The methods declared in the </w:t>
      </w:r>
      <w:r>
        <w:rPr>
          <w:b/>
        </w:rPr>
        <w:t>Out</w:t>
      </w:r>
      <w:r w:rsidRPr="00FE20FC">
        <w:rPr>
          <w:b/>
        </w:rPr>
        <w:t>puts</w:t>
      </w:r>
      <w:r>
        <w:t xml:space="preserve"> table should correspond to the Method subheadings in your Data Descriptor.</w:t>
      </w:r>
    </w:p>
    <w:p w14:paraId="0D8C5C19" w14:textId="12072C3D" w:rsidR="00394F4F" w:rsidRDefault="00394F4F" w:rsidP="00394F4F">
      <w:pPr>
        <w:pStyle w:val="PlainText"/>
      </w:pPr>
      <w:r>
        <w:t xml:space="preserve">The examples below show how different data output generation workflows can be captured using the </w:t>
      </w:r>
      <w:r>
        <w:rPr>
          <w:b/>
        </w:rPr>
        <w:t>Outputs</w:t>
      </w:r>
      <w:r>
        <w:t xml:space="preserve"> table.</w:t>
      </w:r>
    </w:p>
    <w:p w14:paraId="5CB5E3CD" w14:textId="77777777" w:rsidR="00394F4F" w:rsidRDefault="00394F4F" w:rsidP="00153FB2">
      <w:pPr>
        <w:pStyle w:val="PlainText"/>
        <w:rPr>
          <w:rStyle w:val="IntenseEmphasis"/>
        </w:rPr>
      </w:pPr>
    </w:p>
    <w:p w14:paraId="032D36A5" w14:textId="6E240D55" w:rsidR="00153FB2" w:rsidRPr="004677DF" w:rsidRDefault="00153FB2" w:rsidP="00153FB2">
      <w:pPr>
        <w:pStyle w:val="PlainText"/>
        <w:rPr>
          <w:b/>
          <w:i/>
        </w:rPr>
      </w:pPr>
      <w:r w:rsidRPr="0039631A">
        <w:rPr>
          <w:rStyle w:val="IntenseEmphasis"/>
        </w:rPr>
        <w:t xml:space="preserve">Example 1: </w:t>
      </w:r>
      <w:r w:rsidR="00317A0D">
        <w:rPr>
          <w:rStyle w:val="IntenseEmphasis"/>
        </w:rPr>
        <w:t>One Sample is used to generate each Data output.</w:t>
      </w:r>
      <w:r>
        <w:rPr>
          <w:rStyle w:val="IntenseEmphasis"/>
        </w:rPr>
        <w:t xml:space="preserve"> </w:t>
      </w:r>
    </w:p>
    <w:p w14:paraId="7895FA68" w14:textId="77777777" w:rsidR="00153FB2" w:rsidRDefault="00153FB2" w:rsidP="00153FB2">
      <w:pPr>
        <w:pStyle w:val="PlainText"/>
      </w:pPr>
    </w:p>
    <w:tbl>
      <w:tblPr>
        <w:tblW w:w="10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13"/>
        <w:gridCol w:w="1276"/>
        <w:gridCol w:w="1275"/>
        <w:gridCol w:w="1404"/>
        <w:gridCol w:w="1559"/>
        <w:gridCol w:w="1534"/>
        <w:gridCol w:w="1530"/>
        <w:gridCol w:w="1098"/>
      </w:tblGrid>
      <w:tr w:rsidR="00153FB2" w:rsidRPr="00197CBA" w14:paraId="48D5A6F8" w14:textId="77777777" w:rsidTr="00E16755">
        <w:trPr>
          <w:trHeight w:val="930"/>
          <w:jc w:val="center"/>
        </w:trPr>
        <w:tc>
          <w:tcPr>
            <w:tcW w:w="913" w:type="dxa"/>
            <w:shd w:val="clear" w:color="auto" w:fill="FFFFFF" w:themeFill="background1"/>
            <w:vAlign w:val="center"/>
            <w:hideMark/>
          </w:tcPr>
          <w:p w14:paraId="2CB456E7" w14:textId="77777777" w:rsidR="00153FB2" w:rsidRPr="00197CBA" w:rsidRDefault="00153FB2" w:rsidP="00E16755">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Sample Name</w:t>
            </w:r>
          </w:p>
        </w:tc>
        <w:tc>
          <w:tcPr>
            <w:tcW w:w="1276" w:type="dxa"/>
            <w:shd w:val="clear" w:color="auto" w:fill="FFFFFF" w:themeFill="background1"/>
            <w:vAlign w:val="center"/>
            <w:hideMark/>
          </w:tcPr>
          <w:p w14:paraId="1D76B4B6" w14:textId="77777777" w:rsidR="00153FB2" w:rsidRPr="00197CBA" w:rsidRDefault="00153FB2" w:rsidP="00E16755">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Method</w:t>
            </w:r>
          </w:p>
        </w:tc>
        <w:tc>
          <w:tcPr>
            <w:tcW w:w="1275" w:type="dxa"/>
            <w:shd w:val="clear" w:color="auto" w:fill="FFFFFF" w:themeFill="background1"/>
            <w:vAlign w:val="center"/>
            <w:hideMark/>
          </w:tcPr>
          <w:p w14:paraId="6DFF66F5" w14:textId="77777777" w:rsidR="00153FB2" w:rsidRPr="00197CBA" w:rsidRDefault="00153FB2" w:rsidP="00E16755">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Method</w:t>
            </w:r>
          </w:p>
        </w:tc>
        <w:tc>
          <w:tcPr>
            <w:tcW w:w="1404" w:type="dxa"/>
            <w:shd w:val="clear" w:color="auto" w:fill="FFFFFF" w:themeFill="background1"/>
            <w:vAlign w:val="center"/>
          </w:tcPr>
          <w:p w14:paraId="7A1DB1B9" w14:textId="782055C9" w:rsidR="00153FB2" w:rsidRPr="00197CBA" w:rsidRDefault="00153FB2" w:rsidP="00E16755">
            <w:pPr>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Data output</w:t>
            </w:r>
            <w:r>
              <w:rPr>
                <w:rFonts w:ascii="Calibri" w:eastAsia="Times New Roman" w:hAnsi="Calibri" w:cs="Times New Roman"/>
                <w:b/>
                <w:bCs/>
                <w:sz w:val="20"/>
                <w:szCs w:val="20"/>
                <w:lang w:eastAsia="en-GB"/>
              </w:rPr>
              <w:t xml:space="preserve"> name</w:t>
            </w:r>
          </w:p>
        </w:tc>
        <w:tc>
          <w:tcPr>
            <w:tcW w:w="1559" w:type="dxa"/>
            <w:shd w:val="clear" w:color="auto" w:fill="FFFFFF" w:themeFill="background1"/>
            <w:vAlign w:val="center"/>
            <w:hideMark/>
          </w:tcPr>
          <w:p w14:paraId="6037F5A0" w14:textId="77777777" w:rsidR="00153FB2" w:rsidRPr="00197CBA" w:rsidRDefault="00153FB2" w:rsidP="00E16755">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Raw</w:t>
            </w:r>
            <w:r w:rsidRPr="00197CBA">
              <w:rPr>
                <w:rFonts w:ascii="Calibri" w:eastAsia="Times New Roman" w:hAnsi="Calibri" w:cs="Times New Roman"/>
                <w:b/>
                <w:bCs/>
                <w:sz w:val="20"/>
                <w:szCs w:val="20"/>
                <w:lang w:eastAsia="en-GB"/>
              </w:rPr>
              <w:t xml:space="preserve"> Data File </w:t>
            </w:r>
          </w:p>
        </w:tc>
        <w:tc>
          <w:tcPr>
            <w:tcW w:w="1534" w:type="dxa"/>
            <w:shd w:val="clear" w:color="auto" w:fill="FFFFFF" w:themeFill="background1"/>
            <w:vAlign w:val="center"/>
          </w:tcPr>
          <w:p w14:paraId="5DD6D8DC" w14:textId="77777777" w:rsidR="00153FB2" w:rsidRPr="00197CBA" w:rsidRDefault="00153FB2" w:rsidP="00E16755">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Data Repository</w:t>
            </w:r>
          </w:p>
        </w:tc>
        <w:tc>
          <w:tcPr>
            <w:tcW w:w="1530" w:type="dxa"/>
            <w:shd w:val="clear" w:color="auto" w:fill="FFFFFF" w:themeFill="background1"/>
          </w:tcPr>
          <w:p w14:paraId="164A52AE" w14:textId="77777777" w:rsidR="00153FB2" w:rsidRPr="00197CBA" w:rsidRDefault="00153FB2" w:rsidP="00E16755">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 xml:space="preserve">Data Record </w:t>
            </w:r>
            <w:r>
              <w:rPr>
                <w:rFonts w:ascii="Calibri" w:eastAsia="Times New Roman" w:hAnsi="Calibri" w:cs="Times New Roman"/>
                <w:b/>
                <w:bCs/>
                <w:sz w:val="20"/>
                <w:szCs w:val="20"/>
                <w:lang w:eastAsia="en-GB"/>
              </w:rPr>
              <w:t>Accession</w:t>
            </w:r>
          </w:p>
        </w:tc>
        <w:tc>
          <w:tcPr>
            <w:tcW w:w="1098" w:type="dxa"/>
            <w:shd w:val="clear" w:color="auto" w:fill="FFFFFF" w:themeFill="background1"/>
          </w:tcPr>
          <w:p w14:paraId="3C52A01F" w14:textId="77777777" w:rsidR="00153FB2" w:rsidRPr="00197CBA" w:rsidRDefault="00153FB2" w:rsidP="00E16755">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Data Record URI</w:t>
            </w:r>
          </w:p>
        </w:tc>
      </w:tr>
      <w:tr w:rsidR="005207AB" w:rsidRPr="00197CBA" w14:paraId="3DA9524A" w14:textId="77777777" w:rsidTr="001C48C5">
        <w:trPr>
          <w:trHeight w:val="915"/>
          <w:jc w:val="center"/>
        </w:trPr>
        <w:tc>
          <w:tcPr>
            <w:tcW w:w="913" w:type="dxa"/>
            <w:shd w:val="clear" w:color="auto" w:fill="FFFF00"/>
            <w:noWrap/>
            <w:vAlign w:val="center"/>
            <w:hideMark/>
          </w:tcPr>
          <w:p w14:paraId="47734C8A" w14:textId="77777777" w:rsidR="005207AB" w:rsidRPr="00197CBA" w:rsidRDefault="005207AB" w:rsidP="00E16755">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1</w:t>
            </w:r>
          </w:p>
        </w:tc>
        <w:tc>
          <w:tcPr>
            <w:tcW w:w="1276" w:type="dxa"/>
            <w:shd w:val="clear" w:color="auto" w:fill="auto"/>
            <w:noWrap/>
            <w:vAlign w:val="center"/>
            <w:hideMark/>
          </w:tcPr>
          <w:p w14:paraId="2D4C18CF" w14:textId="77777777" w:rsidR="005207AB" w:rsidRPr="00197CBA" w:rsidRDefault="005207AB" w:rsidP="00E16755">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processing method 1</w:t>
            </w:r>
          </w:p>
        </w:tc>
        <w:tc>
          <w:tcPr>
            <w:tcW w:w="1275" w:type="dxa"/>
            <w:shd w:val="clear" w:color="auto" w:fill="auto"/>
            <w:noWrap/>
            <w:vAlign w:val="center"/>
            <w:hideMark/>
          </w:tcPr>
          <w:p w14:paraId="5B608C66" w14:textId="77777777" w:rsidR="005207AB" w:rsidRPr="00197CBA" w:rsidRDefault="005207AB" w:rsidP="00E16755">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processing method 2</w:t>
            </w:r>
          </w:p>
        </w:tc>
        <w:tc>
          <w:tcPr>
            <w:tcW w:w="1404" w:type="dxa"/>
            <w:shd w:val="clear" w:color="auto" w:fill="FFFF00"/>
            <w:vAlign w:val="center"/>
          </w:tcPr>
          <w:p w14:paraId="21F6FEAC" w14:textId="77777777" w:rsidR="005207AB" w:rsidRPr="00197CBA" w:rsidRDefault="005207AB" w:rsidP="00E16755">
            <w:pPr>
              <w:jc w:val="center"/>
              <w:rPr>
                <w:sz w:val="20"/>
                <w:szCs w:val="20"/>
              </w:rPr>
            </w:pPr>
            <w:r w:rsidRPr="00197CBA">
              <w:rPr>
                <w:sz w:val="20"/>
                <w:szCs w:val="20"/>
              </w:rPr>
              <w:t xml:space="preserve">Output name </w:t>
            </w:r>
            <w:r>
              <w:rPr>
                <w:sz w:val="20"/>
                <w:szCs w:val="20"/>
              </w:rPr>
              <w:t>1</w:t>
            </w:r>
          </w:p>
        </w:tc>
        <w:tc>
          <w:tcPr>
            <w:tcW w:w="1559" w:type="dxa"/>
            <w:shd w:val="clear" w:color="auto" w:fill="FFFF00"/>
            <w:noWrap/>
            <w:vAlign w:val="center"/>
            <w:hideMark/>
          </w:tcPr>
          <w:p w14:paraId="1B94C941" w14:textId="6D165224" w:rsidR="005207AB" w:rsidRPr="005207AB" w:rsidRDefault="001C48C5" w:rsidP="001C48C5">
            <w:pPr>
              <w:spacing w:after="0" w:line="240" w:lineRule="auto"/>
              <w:jc w:val="center"/>
              <w:rPr>
                <w:rFonts w:ascii="Calibri" w:eastAsia="Times New Roman" w:hAnsi="Calibri" w:cs="Times New Roman"/>
                <w:color w:val="000000"/>
                <w:sz w:val="20"/>
                <w:szCs w:val="20"/>
                <w:lang w:eastAsia="en-GB"/>
              </w:rPr>
            </w:pPr>
            <w:r>
              <w:rPr>
                <w:sz w:val="20"/>
                <w:szCs w:val="20"/>
              </w:rPr>
              <w:t>Data file name 1</w:t>
            </w:r>
          </w:p>
        </w:tc>
        <w:tc>
          <w:tcPr>
            <w:tcW w:w="1534" w:type="dxa"/>
            <w:shd w:val="clear" w:color="auto" w:fill="auto"/>
            <w:vAlign w:val="center"/>
          </w:tcPr>
          <w:p w14:paraId="35F98201" w14:textId="4137D358" w:rsidR="005207AB" w:rsidRPr="005207AB" w:rsidRDefault="001C48C5" w:rsidP="001C48C5">
            <w:pPr>
              <w:jc w:val="center"/>
              <w:rPr>
                <w:sz w:val="20"/>
                <w:szCs w:val="20"/>
              </w:rPr>
            </w:pPr>
            <w:r>
              <w:rPr>
                <w:sz w:val="20"/>
                <w:szCs w:val="20"/>
              </w:rPr>
              <w:t>Data repository name</w:t>
            </w:r>
          </w:p>
        </w:tc>
        <w:tc>
          <w:tcPr>
            <w:tcW w:w="1530" w:type="dxa"/>
            <w:shd w:val="clear" w:color="auto" w:fill="FFFFFF" w:themeFill="background1"/>
            <w:vAlign w:val="center"/>
          </w:tcPr>
          <w:p w14:paraId="3FFD2D77" w14:textId="5E529906" w:rsidR="005207AB" w:rsidRPr="005207AB" w:rsidRDefault="001C48C5" w:rsidP="001C48C5">
            <w:pPr>
              <w:jc w:val="center"/>
              <w:rPr>
                <w:sz w:val="20"/>
                <w:szCs w:val="20"/>
              </w:rPr>
            </w:pPr>
            <w:r>
              <w:rPr>
                <w:sz w:val="20"/>
                <w:szCs w:val="20"/>
              </w:rPr>
              <w:t>C</w:t>
            </w:r>
            <w:r w:rsidR="00F36D60">
              <w:rPr>
                <w:sz w:val="20"/>
                <w:szCs w:val="20"/>
              </w:rPr>
              <w:t>itable data reference</w:t>
            </w:r>
          </w:p>
        </w:tc>
        <w:tc>
          <w:tcPr>
            <w:tcW w:w="1098" w:type="dxa"/>
            <w:shd w:val="clear" w:color="auto" w:fill="FFFFFF" w:themeFill="background1"/>
            <w:vAlign w:val="center"/>
          </w:tcPr>
          <w:p w14:paraId="6EC6048C" w14:textId="47C28118" w:rsidR="005207AB" w:rsidRPr="00197CBA" w:rsidRDefault="005207AB" w:rsidP="001C48C5">
            <w:pPr>
              <w:jc w:val="center"/>
              <w:rPr>
                <w:sz w:val="20"/>
                <w:szCs w:val="20"/>
              </w:rPr>
            </w:pPr>
            <w:r>
              <w:rPr>
                <w:sz w:val="20"/>
                <w:szCs w:val="20"/>
              </w:rPr>
              <w:t xml:space="preserve">URL to access the data </w:t>
            </w:r>
          </w:p>
        </w:tc>
      </w:tr>
      <w:tr w:rsidR="00317A0D" w:rsidRPr="00197CBA" w14:paraId="0FA8737A" w14:textId="77777777" w:rsidTr="00317A0D">
        <w:trPr>
          <w:trHeight w:val="915"/>
          <w:jc w:val="center"/>
        </w:trPr>
        <w:tc>
          <w:tcPr>
            <w:tcW w:w="913" w:type="dxa"/>
            <w:shd w:val="clear" w:color="auto" w:fill="E5B8B7" w:themeFill="accent2" w:themeFillTint="66"/>
            <w:noWrap/>
            <w:vAlign w:val="center"/>
            <w:hideMark/>
          </w:tcPr>
          <w:p w14:paraId="4D34278C" w14:textId="6BBEB6F4" w:rsidR="00317A0D" w:rsidRPr="00197CBA" w:rsidRDefault="00317A0D" w:rsidP="00E16755">
            <w:pPr>
              <w:spacing w:after="0" w:line="240" w:lineRule="auto"/>
              <w:jc w:val="center"/>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Sample 2</w:t>
            </w:r>
          </w:p>
        </w:tc>
        <w:tc>
          <w:tcPr>
            <w:tcW w:w="1276" w:type="dxa"/>
            <w:shd w:val="clear" w:color="auto" w:fill="auto"/>
            <w:noWrap/>
            <w:vAlign w:val="center"/>
            <w:hideMark/>
          </w:tcPr>
          <w:p w14:paraId="64DDFD60" w14:textId="77777777" w:rsidR="00317A0D" w:rsidRPr="00197CBA" w:rsidRDefault="00317A0D" w:rsidP="00E16755">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processing method 1</w:t>
            </w:r>
          </w:p>
        </w:tc>
        <w:tc>
          <w:tcPr>
            <w:tcW w:w="1275" w:type="dxa"/>
            <w:shd w:val="clear" w:color="auto" w:fill="auto"/>
            <w:noWrap/>
            <w:vAlign w:val="center"/>
            <w:hideMark/>
          </w:tcPr>
          <w:p w14:paraId="334E2BB6" w14:textId="77777777" w:rsidR="00317A0D" w:rsidRPr="00197CBA" w:rsidRDefault="00317A0D" w:rsidP="00E16755">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processing method 2</w:t>
            </w:r>
          </w:p>
        </w:tc>
        <w:tc>
          <w:tcPr>
            <w:tcW w:w="1404" w:type="dxa"/>
            <w:shd w:val="clear" w:color="auto" w:fill="E5B8B7" w:themeFill="accent2" w:themeFillTint="66"/>
            <w:vAlign w:val="center"/>
          </w:tcPr>
          <w:p w14:paraId="58EFA4CE" w14:textId="0353AC8E" w:rsidR="00317A0D" w:rsidRPr="00197CBA" w:rsidRDefault="00317A0D" w:rsidP="00E16755">
            <w:pPr>
              <w:jc w:val="center"/>
              <w:rPr>
                <w:sz w:val="20"/>
                <w:szCs w:val="20"/>
              </w:rPr>
            </w:pPr>
            <w:r w:rsidRPr="00197CBA">
              <w:rPr>
                <w:sz w:val="20"/>
                <w:szCs w:val="20"/>
              </w:rPr>
              <w:t xml:space="preserve">Output name </w:t>
            </w:r>
            <w:r>
              <w:rPr>
                <w:sz w:val="20"/>
                <w:szCs w:val="20"/>
              </w:rPr>
              <w:t>2</w:t>
            </w:r>
          </w:p>
        </w:tc>
        <w:tc>
          <w:tcPr>
            <w:tcW w:w="1559" w:type="dxa"/>
            <w:shd w:val="clear" w:color="auto" w:fill="E5B8B7" w:themeFill="accent2" w:themeFillTint="66"/>
            <w:noWrap/>
            <w:vAlign w:val="center"/>
            <w:hideMark/>
          </w:tcPr>
          <w:p w14:paraId="7C925BCF" w14:textId="0A6B2333" w:rsidR="00317A0D" w:rsidRPr="00197CBA" w:rsidRDefault="00317A0D" w:rsidP="009304D3">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Data file name</w:t>
            </w:r>
            <w:r>
              <w:rPr>
                <w:rFonts w:ascii="Calibri" w:eastAsia="Times New Roman" w:hAnsi="Calibri" w:cs="Times New Roman"/>
                <w:color w:val="000000"/>
                <w:sz w:val="20"/>
                <w:szCs w:val="20"/>
                <w:lang w:eastAsia="en-GB"/>
              </w:rPr>
              <w:t xml:space="preserve"> 2 </w:t>
            </w:r>
          </w:p>
        </w:tc>
        <w:tc>
          <w:tcPr>
            <w:tcW w:w="1534" w:type="dxa"/>
            <w:shd w:val="clear" w:color="auto" w:fill="auto"/>
            <w:vAlign w:val="center"/>
          </w:tcPr>
          <w:p w14:paraId="15D90066" w14:textId="5BC2A6EA" w:rsidR="00317A0D" w:rsidRPr="00197CBA" w:rsidRDefault="00317A0D" w:rsidP="00E16755">
            <w:pPr>
              <w:jc w:val="center"/>
              <w:rPr>
                <w:sz w:val="20"/>
                <w:szCs w:val="20"/>
              </w:rPr>
            </w:pPr>
            <w:r w:rsidRPr="00197CBA">
              <w:rPr>
                <w:sz w:val="20"/>
                <w:szCs w:val="20"/>
              </w:rPr>
              <w:t xml:space="preserve">Data </w:t>
            </w:r>
            <w:r w:rsidR="001C48C5">
              <w:rPr>
                <w:sz w:val="20"/>
                <w:szCs w:val="20"/>
              </w:rPr>
              <w:t>repository n</w:t>
            </w:r>
            <w:r w:rsidRPr="00197CBA">
              <w:rPr>
                <w:sz w:val="20"/>
                <w:szCs w:val="20"/>
              </w:rPr>
              <w:t>ame</w:t>
            </w:r>
          </w:p>
        </w:tc>
        <w:tc>
          <w:tcPr>
            <w:tcW w:w="1530" w:type="dxa"/>
            <w:shd w:val="clear" w:color="auto" w:fill="FFFFFF" w:themeFill="background1"/>
            <w:vAlign w:val="center"/>
          </w:tcPr>
          <w:p w14:paraId="40F1079F" w14:textId="3234B56C" w:rsidR="00317A0D" w:rsidRPr="00197CBA" w:rsidRDefault="001C48C5" w:rsidP="00317A0D">
            <w:pPr>
              <w:jc w:val="center"/>
              <w:rPr>
                <w:sz w:val="20"/>
                <w:szCs w:val="20"/>
              </w:rPr>
            </w:pPr>
            <w:r>
              <w:rPr>
                <w:sz w:val="20"/>
                <w:szCs w:val="20"/>
              </w:rPr>
              <w:t>Citable data reference</w:t>
            </w:r>
          </w:p>
        </w:tc>
        <w:tc>
          <w:tcPr>
            <w:tcW w:w="1098" w:type="dxa"/>
            <w:shd w:val="clear" w:color="auto" w:fill="FFFFFF" w:themeFill="background1"/>
            <w:vAlign w:val="center"/>
          </w:tcPr>
          <w:p w14:paraId="79BE2BEF" w14:textId="0BDF4F1D" w:rsidR="00317A0D" w:rsidRPr="00197CBA" w:rsidRDefault="00317A0D" w:rsidP="001C48C5">
            <w:pPr>
              <w:jc w:val="center"/>
              <w:rPr>
                <w:sz w:val="20"/>
                <w:szCs w:val="20"/>
              </w:rPr>
            </w:pPr>
            <w:r>
              <w:rPr>
                <w:sz w:val="20"/>
                <w:szCs w:val="20"/>
              </w:rPr>
              <w:t xml:space="preserve">URL to access the data </w:t>
            </w:r>
          </w:p>
        </w:tc>
      </w:tr>
    </w:tbl>
    <w:p w14:paraId="69512462" w14:textId="77777777" w:rsidR="00153FB2" w:rsidRDefault="00153FB2" w:rsidP="00430666">
      <w:pPr>
        <w:pStyle w:val="PlainText"/>
        <w:rPr>
          <w:rStyle w:val="IntenseEmphasis"/>
        </w:rPr>
      </w:pPr>
    </w:p>
    <w:p w14:paraId="68EDBB09" w14:textId="77777777" w:rsidR="00153FB2" w:rsidRDefault="00153FB2" w:rsidP="00430666">
      <w:pPr>
        <w:pStyle w:val="PlainText"/>
        <w:rPr>
          <w:rStyle w:val="IntenseEmphasis"/>
        </w:rPr>
      </w:pPr>
    </w:p>
    <w:p w14:paraId="2ECE9C4E" w14:textId="61C60364" w:rsidR="0093226C" w:rsidRPr="004677DF" w:rsidRDefault="0093226C" w:rsidP="00430666">
      <w:pPr>
        <w:pStyle w:val="PlainText"/>
        <w:rPr>
          <w:b/>
          <w:i/>
        </w:rPr>
      </w:pPr>
      <w:r w:rsidRPr="0039631A">
        <w:rPr>
          <w:rStyle w:val="IntenseEmphasis"/>
        </w:rPr>
        <w:t xml:space="preserve">Example </w:t>
      </w:r>
      <w:r w:rsidR="00317A0D">
        <w:rPr>
          <w:rStyle w:val="IntenseEmphasis"/>
        </w:rPr>
        <w:t>2</w:t>
      </w:r>
      <w:r w:rsidRPr="0039631A">
        <w:rPr>
          <w:rStyle w:val="IntenseEmphasis"/>
        </w:rPr>
        <w:t xml:space="preserve">: </w:t>
      </w:r>
      <w:r w:rsidR="009E318D">
        <w:rPr>
          <w:rStyle w:val="IntenseEmphasis"/>
        </w:rPr>
        <w:t>One Sample is used to generate d</w:t>
      </w:r>
      <w:r w:rsidR="00FE3C5E">
        <w:rPr>
          <w:rStyle w:val="IntenseEmphasis"/>
        </w:rPr>
        <w:t>istinct</w:t>
      </w:r>
      <w:r w:rsidR="009304D3">
        <w:rPr>
          <w:rStyle w:val="IntenseEmphasis"/>
        </w:rPr>
        <w:t xml:space="preserve"> Data ou</w:t>
      </w:r>
      <w:r w:rsidR="00FE3C5E">
        <w:rPr>
          <w:rStyle w:val="IntenseEmphasis"/>
        </w:rPr>
        <w:t>t</w:t>
      </w:r>
      <w:r w:rsidR="009304D3">
        <w:rPr>
          <w:rStyle w:val="IntenseEmphasis"/>
        </w:rPr>
        <w:t xml:space="preserve">puts </w:t>
      </w:r>
      <w:r w:rsidR="005D1B77">
        <w:rPr>
          <w:rStyle w:val="IntenseEmphasis"/>
        </w:rPr>
        <w:t xml:space="preserve"> </w:t>
      </w:r>
    </w:p>
    <w:p w14:paraId="7F07CD67" w14:textId="77777777" w:rsidR="00A621D2" w:rsidRDefault="00A621D2" w:rsidP="00430666">
      <w:pPr>
        <w:pStyle w:val="PlainText"/>
      </w:pPr>
    </w:p>
    <w:tbl>
      <w:tblPr>
        <w:tblW w:w="9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13"/>
        <w:gridCol w:w="1276"/>
        <w:gridCol w:w="1289"/>
        <w:gridCol w:w="1559"/>
        <w:gridCol w:w="1441"/>
        <w:gridCol w:w="1275"/>
        <w:gridCol w:w="1418"/>
      </w:tblGrid>
      <w:tr w:rsidR="00F36D60" w:rsidRPr="00197CBA" w14:paraId="1950EF25" w14:textId="73128062" w:rsidTr="001C48C5">
        <w:trPr>
          <w:trHeight w:val="930"/>
          <w:jc w:val="center"/>
        </w:trPr>
        <w:tc>
          <w:tcPr>
            <w:tcW w:w="913" w:type="dxa"/>
            <w:shd w:val="clear" w:color="auto" w:fill="FFFFFF" w:themeFill="background1"/>
            <w:vAlign w:val="center"/>
            <w:hideMark/>
          </w:tcPr>
          <w:p w14:paraId="695FEDCA" w14:textId="77777777" w:rsidR="00F36D60" w:rsidRPr="00197CBA" w:rsidRDefault="00F36D60" w:rsidP="009304D3">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Sample Name</w:t>
            </w:r>
          </w:p>
        </w:tc>
        <w:tc>
          <w:tcPr>
            <w:tcW w:w="1276" w:type="dxa"/>
            <w:shd w:val="clear" w:color="auto" w:fill="FFFFFF" w:themeFill="background1"/>
            <w:vAlign w:val="center"/>
            <w:hideMark/>
          </w:tcPr>
          <w:p w14:paraId="20324483" w14:textId="77777777" w:rsidR="00F36D60" w:rsidRPr="00197CBA" w:rsidRDefault="00F36D60" w:rsidP="009304D3">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Method</w:t>
            </w:r>
          </w:p>
        </w:tc>
        <w:tc>
          <w:tcPr>
            <w:tcW w:w="1289" w:type="dxa"/>
            <w:shd w:val="clear" w:color="auto" w:fill="FFFFFF" w:themeFill="background1"/>
            <w:vAlign w:val="center"/>
          </w:tcPr>
          <w:p w14:paraId="65679CB2" w14:textId="5218E79F" w:rsidR="00F36D60" w:rsidRPr="00197CBA" w:rsidRDefault="00F36D60" w:rsidP="009304D3">
            <w:pPr>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Data output</w:t>
            </w:r>
            <w:r>
              <w:rPr>
                <w:rFonts w:ascii="Calibri" w:eastAsia="Times New Roman" w:hAnsi="Calibri" w:cs="Times New Roman"/>
                <w:b/>
                <w:bCs/>
                <w:sz w:val="20"/>
                <w:szCs w:val="20"/>
                <w:lang w:eastAsia="en-GB"/>
              </w:rPr>
              <w:t xml:space="preserve"> name</w:t>
            </w:r>
          </w:p>
        </w:tc>
        <w:tc>
          <w:tcPr>
            <w:tcW w:w="1559" w:type="dxa"/>
            <w:shd w:val="clear" w:color="auto" w:fill="FFFFFF" w:themeFill="background1"/>
            <w:vAlign w:val="center"/>
            <w:hideMark/>
          </w:tcPr>
          <w:p w14:paraId="52F33DF7" w14:textId="4B322362" w:rsidR="00F36D60" w:rsidRPr="00197CBA" w:rsidRDefault="00F36D60" w:rsidP="009304D3">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Raw</w:t>
            </w:r>
            <w:r w:rsidRPr="00197CBA">
              <w:rPr>
                <w:rFonts w:ascii="Calibri" w:eastAsia="Times New Roman" w:hAnsi="Calibri" w:cs="Times New Roman"/>
                <w:b/>
                <w:bCs/>
                <w:sz w:val="20"/>
                <w:szCs w:val="20"/>
                <w:lang w:eastAsia="en-GB"/>
              </w:rPr>
              <w:t xml:space="preserve"> Data File</w:t>
            </w:r>
          </w:p>
        </w:tc>
        <w:tc>
          <w:tcPr>
            <w:tcW w:w="1441" w:type="dxa"/>
            <w:shd w:val="clear" w:color="auto" w:fill="FFFFFF" w:themeFill="background1"/>
            <w:vAlign w:val="center"/>
          </w:tcPr>
          <w:p w14:paraId="589D1CBF" w14:textId="77777777" w:rsidR="00F36D60" w:rsidRPr="00197CBA" w:rsidRDefault="00F36D60" w:rsidP="009304D3">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Data Repository</w:t>
            </w:r>
          </w:p>
        </w:tc>
        <w:tc>
          <w:tcPr>
            <w:tcW w:w="1275" w:type="dxa"/>
            <w:shd w:val="clear" w:color="auto" w:fill="FFFFFF" w:themeFill="background1"/>
            <w:vAlign w:val="center"/>
          </w:tcPr>
          <w:p w14:paraId="1E64BA6F" w14:textId="5D83992C" w:rsidR="00F36D60" w:rsidRPr="00197CBA" w:rsidRDefault="00F36D60" w:rsidP="009304D3">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 xml:space="preserve">Data Record </w:t>
            </w:r>
            <w:r>
              <w:rPr>
                <w:rFonts w:ascii="Calibri" w:eastAsia="Times New Roman" w:hAnsi="Calibri" w:cs="Times New Roman"/>
                <w:b/>
                <w:bCs/>
                <w:sz w:val="20"/>
                <w:szCs w:val="20"/>
                <w:lang w:eastAsia="en-GB"/>
              </w:rPr>
              <w:t>Accession</w:t>
            </w:r>
          </w:p>
        </w:tc>
        <w:tc>
          <w:tcPr>
            <w:tcW w:w="1418" w:type="dxa"/>
            <w:shd w:val="clear" w:color="auto" w:fill="FFFFFF" w:themeFill="background1"/>
            <w:vAlign w:val="center"/>
          </w:tcPr>
          <w:p w14:paraId="27D42BFC" w14:textId="169DD912" w:rsidR="00F36D60" w:rsidRPr="00197CBA" w:rsidRDefault="00F36D60" w:rsidP="009304D3">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Data Record URI</w:t>
            </w:r>
          </w:p>
        </w:tc>
      </w:tr>
      <w:tr w:rsidR="00F36D60" w:rsidRPr="00197CBA" w14:paraId="4BE936A1" w14:textId="11A82A1B" w:rsidTr="001C48C5">
        <w:trPr>
          <w:trHeight w:val="1158"/>
          <w:jc w:val="center"/>
        </w:trPr>
        <w:tc>
          <w:tcPr>
            <w:tcW w:w="913" w:type="dxa"/>
            <w:shd w:val="clear" w:color="auto" w:fill="FFFF00"/>
            <w:noWrap/>
            <w:vAlign w:val="center"/>
            <w:hideMark/>
          </w:tcPr>
          <w:p w14:paraId="50F32878" w14:textId="77777777" w:rsidR="00F36D60" w:rsidRPr="00197CBA" w:rsidRDefault="00F36D60" w:rsidP="009304D3">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1</w:t>
            </w:r>
          </w:p>
        </w:tc>
        <w:tc>
          <w:tcPr>
            <w:tcW w:w="1276" w:type="dxa"/>
            <w:shd w:val="clear" w:color="auto" w:fill="auto"/>
            <w:noWrap/>
            <w:vAlign w:val="center"/>
            <w:hideMark/>
          </w:tcPr>
          <w:p w14:paraId="1B646F1E" w14:textId="7D7ABD4D" w:rsidR="00F36D60" w:rsidRPr="00197CBA" w:rsidRDefault="00F36D60" w:rsidP="001C48C5">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processing method</w:t>
            </w:r>
          </w:p>
        </w:tc>
        <w:tc>
          <w:tcPr>
            <w:tcW w:w="1289" w:type="dxa"/>
            <w:shd w:val="clear" w:color="auto" w:fill="DBE5F1" w:themeFill="accent1" w:themeFillTint="33"/>
            <w:vAlign w:val="center"/>
          </w:tcPr>
          <w:p w14:paraId="7A577A38" w14:textId="1C980E65" w:rsidR="00F36D60" w:rsidRPr="00197CBA" w:rsidRDefault="00F36D60" w:rsidP="009304D3">
            <w:pPr>
              <w:jc w:val="center"/>
              <w:rPr>
                <w:sz w:val="20"/>
                <w:szCs w:val="20"/>
              </w:rPr>
            </w:pPr>
            <w:r w:rsidRPr="00197CBA">
              <w:rPr>
                <w:sz w:val="20"/>
                <w:szCs w:val="20"/>
              </w:rPr>
              <w:t xml:space="preserve">Output name </w:t>
            </w:r>
            <w:r>
              <w:rPr>
                <w:sz w:val="20"/>
                <w:szCs w:val="20"/>
              </w:rPr>
              <w:t>1</w:t>
            </w:r>
          </w:p>
        </w:tc>
        <w:tc>
          <w:tcPr>
            <w:tcW w:w="1559" w:type="dxa"/>
            <w:shd w:val="clear" w:color="auto" w:fill="B6DDE8" w:themeFill="accent5" w:themeFillTint="66"/>
            <w:noWrap/>
            <w:vAlign w:val="center"/>
            <w:hideMark/>
          </w:tcPr>
          <w:p w14:paraId="08F8B6B3" w14:textId="448658C8" w:rsidR="00F36D60" w:rsidRPr="00197CBA" w:rsidRDefault="001C48C5" w:rsidP="005207AB">
            <w:pPr>
              <w:spacing w:after="0" w:line="240" w:lineRule="auto"/>
              <w:jc w:val="center"/>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Data file name</w:t>
            </w:r>
          </w:p>
        </w:tc>
        <w:tc>
          <w:tcPr>
            <w:tcW w:w="1441" w:type="dxa"/>
            <w:shd w:val="clear" w:color="auto" w:fill="FFFFFF" w:themeFill="background1"/>
            <w:vAlign w:val="center"/>
          </w:tcPr>
          <w:p w14:paraId="4885AA59" w14:textId="5A71D039" w:rsidR="00F36D60" w:rsidRPr="00197CBA" w:rsidRDefault="00F36D60" w:rsidP="001C48C5">
            <w:pPr>
              <w:jc w:val="center"/>
              <w:rPr>
                <w:sz w:val="20"/>
                <w:szCs w:val="20"/>
              </w:rPr>
            </w:pPr>
            <w:r w:rsidRPr="00197CBA">
              <w:rPr>
                <w:sz w:val="20"/>
                <w:szCs w:val="20"/>
              </w:rPr>
              <w:t xml:space="preserve">Data </w:t>
            </w:r>
            <w:r w:rsidR="001C48C5">
              <w:rPr>
                <w:sz w:val="20"/>
                <w:szCs w:val="20"/>
              </w:rPr>
              <w:t>r</w:t>
            </w:r>
            <w:r w:rsidRPr="00197CBA">
              <w:rPr>
                <w:sz w:val="20"/>
                <w:szCs w:val="20"/>
              </w:rPr>
              <w:t xml:space="preserve">epository </w:t>
            </w:r>
            <w:r w:rsidR="001C48C5">
              <w:rPr>
                <w:sz w:val="20"/>
                <w:szCs w:val="20"/>
              </w:rPr>
              <w:t>n</w:t>
            </w:r>
            <w:r w:rsidRPr="00197CBA">
              <w:rPr>
                <w:sz w:val="20"/>
                <w:szCs w:val="20"/>
              </w:rPr>
              <w:t>ame</w:t>
            </w:r>
          </w:p>
        </w:tc>
        <w:tc>
          <w:tcPr>
            <w:tcW w:w="1275" w:type="dxa"/>
            <w:shd w:val="clear" w:color="auto" w:fill="FFFFFF" w:themeFill="background1"/>
            <w:vAlign w:val="center"/>
          </w:tcPr>
          <w:p w14:paraId="4AE4F073" w14:textId="4F9EB8B4" w:rsidR="00F36D60" w:rsidRPr="00197CBA" w:rsidRDefault="001C48C5" w:rsidP="005207AB">
            <w:pPr>
              <w:jc w:val="center"/>
              <w:rPr>
                <w:sz w:val="20"/>
                <w:szCs w:val="20"/>
              </w:rPr>
            </w:pPr>
            <w:r>
              <w:rPr>
                <w:sz w:val="20"/>
                <w:szCs w:val="20"/>
              </w:rPr>
              <w:t>Citable data reference</w:t>
            </w:r>
            <w:r w:rsidR="00F36D60">
              <w:rPr>
                <w:sz w:val="20"/>
                <w:szCs w:val="20"/>
              </w:rPr>
              <w:t xml:space="preserve"> </w:t>
            </w:r>
          </w:p>
        </w:tc>
        <w:tc>
          <w:tcPr>
            <w:tcW w:w="1418" w:type="dxa"/>
            <w:shd w:val="clear" w:color="auto" w:fill="FFFFFF" w:themeFill="background1"/>
            <w:vAlign w:val="center"/>
          </w:tcPr>
          <w:p w14:paraId="7B641330" w14:textId="10EAB366" w:rsidR="00F36D60" w:rsidRPr="00197CBA" w:rsidRDefault="00F36D60" w:rsidP="001C48C5">
            <w:pPr>
              <w:jc w:val="center"/>
              <w:rPr>
                <w:sz w:val="20"/>
                <w:szCs w:val="20"/>
              </w:rPr>
            </w:pPr>
            <w:r>
              <w:rPr>
                <w:sz w:val="20"/>
                <w:szCs w:val="20"/>
              </w:rPr>
              <w:t xml:space="preserve"> URL to access the data </w:t>
            </w:r>
          </w:p>
        </w:tc>
      </w:tr>
      <w:tr w:rsidR="00F36D60" w:rsidRPr="00197CBA" w14:paraId="4BD7553A" w14:textId="49412048" w:rsidTr="001C48C5">
        <w:trPr>
          <w:trHeight w:val="600"/>
          <w:jc w:val="center"/>
        </w:trPr>
        <w:tc>
          <w:tcPr>
            <w:tcW w:w="913" w:type="dxa"/>
            <w:shd w:val="clear" w:color="auto" w:fill="FFFF00"/>
            <w:noWrap/>
            <w:vAlign w:val="center"/>
            <w:hideMark/>
          </w:tcPr>
          <w:p w14:paraId="4CE1A9EF" w14:textId="77777777" w:rsidR="00F36D60" w:rsidRPr="00197CBA" w:rsidRDefault="00F36D60" w:rsidP="009304D3">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1</w:t>
            </w:r>
          </w:p>
        </w:tc>
        <w:tc>
          <w:tcPr>
            <w:tcW w:w="1276" w:type="dxa"/>
            <w:shd w:val="clear" w:color="auto" w:fill="auto"/>
            <w:noWrap/>
            <w:vAlign w:val="center"/>
            <w:hideMark/>
          </w:tcPr>
          <w:p w14:paraId="084121CD" w14:textId="3BE5A82A" w:rsidR="00F36D60" w:rsidRPr="00197CBA" w:rsidRDefault="00F36D60" w:rsidP="001C48C5">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processing method</w:t>
            </w:r>
          </w:p>
        </w:tc>
        <w:tc>
          <w:tcPr>
            <w:tcW w:w="1289" w:type="dxa"/>
            <w:shd w:val="clear" w:color="auto" w:fill="D6E3BC" w:themeFill="accent3" w:themeFillTint="66"/>
            <w:vAlign w:val="center"/>
          </w:tcPr>
          <w:p w14:paraId="19E074E5" w14:textId="106CF144" w:rsidR="00F36D60" w:rsidRPr="00197CBA" w:rsidRDefault="00F36D60" w:rsidP="009304D3">
            <w:pPr>
              <w:jc w:val="center"/>
              <w:rPr>
                <w:sz w:val="20"/>
                <w:szCs w:val="20"/>
              </w:rPr>
            </w:pPr>
            <w:r w:rsidRPr="00197CBA">
              <w:rPr>
                <w:sz w:val="20"/>
                <w:szCs w:val="20"/>
              </w:rPr>
              <w:t>Output name</w:t>
            </w:r>
            <w:r>
              <w:rPr>
                <w:sz w:val="20"/>
                <w:szCs w:val="20"/>
              </w:rPr>
              <w:t xml:space="preserve"> 2</w:t>
            </w:r>
          </w:p>
        </w:tc>
        <w:tc>
          <w:tcPr>
            <w:tcW w:w="1559" w:type="dxa"/>
            <w:shd w:val="clear" w:color="auto" w:fill="B6DDE8" w:themeFill="accent5" w:themeFillTint="66"/>
            <w:noWrap/>
            <w:vAlign w:val="center"/>
            <w:hideMark/>
          </w:tcPr>
          <w:p w14:paraId="52F12AFD" w14:textId="44616ED2" w:rsidR="00F36D60" w:rsidRPr="00197CBA" w:rsidRDefault="00F36D60" w:rsidP="00FE3C5E">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Data file name</w:t>
            </w:r>
          </w:p>
        </w:tc>
        <w:tc>
          <w:tcPr>
            <w:tcW w:w="1441" w:type="dxa"/>
            <w:shd w:val="clear" w:color="auto" w:fill="FFFFFF" w:themeFill="background1"/>
            <w:vAlign w:val="center"/>
          </w:tcPr>
          <w:p w14:paraId="090B15CA" w14:textId="772C6DA2" w:rsidR="00F36D60" w:rsidRPr="00197CBA" w:rsidRDefault="001C48C5" w:rsidP="009304D3">
            <w:pPr>
              <w:jc w:val="center"/>
              <w:rPr>
                <w:sz w:val="20"/>
                <w:szCs w:val="20"/>
              </w:rPr>
            </w:pPr>
            <w:r>
              <w:rPr>
                <w:sz w:val="20"/>
                <w:szCs w:val="20"/>
              </w:rPr>
              <w:t>Data r</w:t>
            </w:r>
            <w:r w:rsidR="00F36D60" w:rsidRPr="00197CBA">
              <w:rPr>
                <w:sz w:val="20"/>
                <w:szCs w:val="20"/>
              </w:rPr>
              <w:t xml:space="preserve">epository </w:t>
            </w:r>
            <w:r>
              <w:rPr>
                <w:sz w:val="20"/>
                <w:szCs w:val="20"/>
              </w:rPr>
              <w:t>n</w:t>
            </w:r>
            <w:r w:rsidR="00F36D60" w:rsidRPr="00197CBA">
              <w:rPr>
                <w:sz w:val="20"/>
                <w:szCs w:val="20"/>
              </w:rPr>
              <w:t>ame</w:t>
            </w:r>
          </w:p>
        </w:tc>
        <w:tc>
          <w:tcPr>
            <w:tcW w:w="1275" w:type="dxa"/>
            <w:shd w:val="clear" w:color="auto" w:fill="FFFFFF" w:themeFill="background1"/>
            <w:vAlign w:val="center"/>
          </w:tcPr>
          <w:p w14:paraId="094F8CC0" w14:textId="5AC60E92" w:rsidR="00F36D60" w:rsidRPr="00197CBA" w:rsidRDefault="001C48C5" w:rsidP="009304D3">
            <w:pPr>
              <w:jc w:val="center"/>
              <w:rPr>
                <w:sz w:val="20"/>
                <w:szCs w:val="20"/>
              </w:rPr>
            </w:pPr>
            <w:r>
              <w:rPr>
                <w:sz w:val="20"/>
                <w:szCs w:val="20"/>
              </w:rPr>
              <w:t>Citable data reference</w:t>
            </w:r>
          </w:p>
        </w:tc>
        <w:tc>
          <w:tcPr>
            <w:tcW w:w="1418" w:type="dxa"/>
            <w:shd w:val="clear" w:color="auto" w:fill="FFFFFF" w:themeFill="background1"/>
            <w:vAlign w:val="center"/>
          </w:tcPr>
          <w:p w14:paraId="62805022" w14:textId="16F11BCF" w:rsidR="00F36D60" w:rsidRPr="00197CBA" w:rsidRDefault="00F36D60" w:rsidP="001C48C5">
            <w:pPr>
              <w:jc w:val="center"/>
              <w:rPr>
                <w:sz w:val="20"/>
                <w:szCs w:val="20"/>
              </w:rPr>
            </w:pPr>
            <w:r>
              <w:rPr>
                <w:sz w:val="20"/>
                <w:szCs w:val="20"/>
              </w:rPr>
              <w:t xml:space="preserve">URL to access the data </w:t>
            </w:r>
          </w:p>
        </w:tc>
      </w:tr>
      <w:tr w:rsidR="00F36D60" w:rsidRPr="00197CBA" w14:paraId="35FB4A56" w14:textId="6F8F0A5B" w:rsidTr="001C48C5">
        <w:trPr>
          <w:trHeight w:val="600"/>
          <w:jc w:val="center"/>
        </w:trPr>
        <w:tc>
          <w:tcPr>
            <w:tcW w:w="913" w:type="dxa"/>
            <w:shd w:val="clear" w:color="auto" w:fill="E5B8B7" w:themeFill="accent2" w:themeFillTint="66"/>
            <w:noWrap/>
            <w:vAlign w:val="center"/>
          </w:tcPr>
          <w:p w14:paraId="1EED63BF" w14:textId="77777777" w:rsidR="00F36D60" w:rsidRPr="00197CBA" w:rsidRDefault="00F36D60" w:rsidP="009304D3">
            <w:pPr>
              <w:jc w:val="center"/>
              <w:rPr>
                <w:sz w:val="20"/>
                <w:szCs w:val="20"/>
              </w:rPr>
            </w:pPr>
            <w:r w:rsidRPr="00197CBA">
              <w:rPr>
                <w:sz w:val="20"/>
                <w:szCs w:val="20"/>
              </w:rPr>
              <w:t>Sample 2</w:t>
            </w:r>
          </w:p>
        </w:tc>
        <w:tc>
          <w:tcPr>
            <w:tcW w:w="1276" w:type="dxa"/>
            <w:shd w:val="clear" w:color="auto" w:fill="auto"/>
            <w:noWrap/>
            <w:vAlign w:val="center"/>
          </w:tcPr>
          <w:p w14:paraId="1418496A" w14:textId="36DE729B" w:rsidR="00F36D60" w:rsidRPr="00197CBA" w:rsidRDefault="00F36D60" w:rsidP="001C48C5">
            <w:pPr>
              <w:jc w:val="center"/>
              <w:rPr>
                <w:sz w:val="20"/>
                <w:szCs w:val="20"/>
              </w:rPr>
            </w:pPr>
            <w:r w:rsidRPr="00197CBA">
              <w:rPr>
                <w:rFonts w:ascii="Calibri" w:eastAsia="Times New Roman" w:hAnsi="Calibri" w:cs="Times New Roman"/>
                <w:color w:val="000000"/>
                <w:sz w:val="20"/>
                <w:szCs w:val="20"/>
                <w:lang w:eastAsia="en-GB"/>
              </w:rPr>
              <w:t>Sample processing method</w:t>
            </w:r>
          </w:p>
        </w:tc>
        <w:tc>
          <w:tcPr>
            <w:tcW w:w="1289" w:type="dxa"/>
            <w:shd w:val="clear" w:color="auto" w:fill="FBD4B4" w:themeFill="accent6" w:themeFillTint="66"/>
            <w:vAlign w:val="center"/>
          </w:tcPr>
          <w:p w14:paraId="62AB390C" w14:textId="3E707680" w:rsidR="00F36D60" w:rsidRPr="00197CBA" w:rsidRDefault="00F36D60" w:rsidP="009304D3">
            <w:pPr>
              <w:jc w:val="center"/>
              <w:rPr>
                <w:sz w:val="20"/>
                <w:szCs w:val="20"/>
              </w:rPr>
            </w:pPr>
            <w:r w:rsidRPr="00197CBA">
              <w:rPr>
                <w:sz w:val="20"/>
                <w:szCs w:val="20"/>
              </w:rPr>
              <w:t>Output name</w:t>
            </w:r>
            <w:r>
              <w:rPr>
                <w:sz w:val="20"/>
                <w:szCs w:val="20"/>
              </w:rPr>
              <w:t xml:space="preserve"> 3</w:t>
            </w:r>
          </w:p>
        </w:tc>
        <w:tc>
          <w:tcPr>
            <w:tcW w:w="1559" w:type="dxa"/>
            <w:shd w:val="clear" w:color="auto" w:fill="B2A1C7" w:themeFill="accent4" w:themeFillTint="99"/>
            <w:noWrap/>
            <w:vAlign w:val="center"/>
          </w:tcPr>
          <w:p w14:paraId="5DB873B3" w14:textId="1CFB789F" w:rsidR="00F36D60" w:rsidRPr="00197CBA" w:rsidRDefault="00F36D60" w:rsidP="00FE3C5E">
            <w:pPr>
              <w:jc w:val="center"/>
              <w:rPr>
                <w:sz w:val="20"/>
                <w:szCs w:val="20"/>
              </w:rPr>
            </w:pPr>
            <w:r w:rsidRPr="00197CBA">
              <w:rPr>
                <w:rFonts w:ascii="Calibri" w:eastAsia="Times New Roman" w:hAnsi="Calibri" w:cs="Times New Roman"/>
                <w:color w:val="000000"/>
                <w:sz w:val="20"/>
                <w:szCs w:val="20"/>
                <w:lang w:eastAsia="en-GB"/>
              </w:rPr>
              <w:t>Data file name</w:t>
            </w:r>
          </w:p>
        </w:tc>
        <w:tc>
          <w:tcPr>
            <w:tcW w:w="1441" w:type="dxa"/>
            <w:shd w:val="clear" w:color="auto" w:fill="FFFFFF" w:themeFill="background1"/>
            <w:vAlign w:val="center"/>
          </w:tcPr>
          <w:p w14:paraId="083B91EB" w14:textId="25FFC39A" w:rsidR="00F36D60" w:rsidRPr="00197CBA" w:rsidRDefault="001C48C5" w:rsidP="009304D3">
            <w:pPr>
              <w:jc w:val="center"/>
              <w:rPr>
                <w:sz w:val="20"/>
                <w:szCs w:val="20"/>
              </w:rPr>
            </w:pPr>
            <w:r>
              <w:rPr>
                <w:sz w:val="20"/>
                <w:szCs w:val="20"/>
              </w:rPr>
              <w:t>Data repository n</w:t>
            </w:r>
            <w:r w:rsidR="00F36D60" w:rsidRPr="00197CBA">
              <w:rPr>
                <w:sz w:val="20"/>
                <w:szCs w:val="20"/>
              </w:rPr>
              <w:t>ame</w:t>
            </w:r>
          </w:p>
        </w:tc>
        <w:tc>
          <w:tcPr>
            <w:tcW w:w="1275" w:type="dxa"/>
            <w:shd w:val="clear" w:color="auto" w:fill="FFFFFF" w:themeFill="background1"/>
            <w:vAlign w:val="center"/>
          </w:tcPr>
          <w:p w14:paraId="70598975" w14:textId="685AC66A" w:rsidR="00F36D60" w:rsidRPr="00197CBA" w:rsidRDefault="001C48C5" w:rsidP="009304D3">
            <w:pPr>
              <w:jc w:val="center"/>
              <w:rPr>
                <w:sz w:val="20"/>
                <w:szCs w:val="20"/>
              </w:rPr>
            </w:pPr>
            <w:r>
              <w:rPr>
                <w:sz w:val="20"/>
                <w:szCs w:val="20"/>
              </w:rPr>
              <w:t>Citable data reference</w:t>
            </w:r>
            <w:r w:rsidRPr="00197CBA">
              <w:rPr>
                <w:sz w:val="20"/>
                <w:szCs w:val="20"/>
              </w:rPr>
              <w:t xml:space="preserve"> </w:t>
            </w:r>
            <w:r w:rsidR="00F36D60" w:rsidRPr="00197CBA">
              <w:rPr>
                <w:sz w:val="20"/>
                <w:szCs w:val="20"/>
              </w:rPr>
              <w:t>archive</w:t>
            </w:r>
          </w:p>
        </w:tc>
        <w:tc>
          <w:tcPr>
            <w:tcW w:w="1418" w:type="dxa"/>
            <w:shd w:val="clear" w:color="auto" w:fill="FFFFFF" w:themeFill="background1"/>
            <w:vAlign w:val="center"/>
          </w:tcPr>
          <w:p w14:paraId="5D8D3560" w14:textId="3AC4A02D" w:rsidR="00F36D60" w:rsidRPr="00197CBA" w:rsidRDefault="00F36D60" w:rsidP="001C48C5">
            <w:pPr>
              <w:jc w:val="center"/>
              <w:rPr>
                <w:sz w:val="20"/>
                <w:szCs w:val="20"/>
              </w:rPr>
            </w:pPr>
            <w:r>
              <w:rPr>
                <w:sz w:val="20"/>
                <w:szCs w:val="20"/>
              </w:rPr>
              <w:t xml:space="preserve">URL to access the data </w:t>
            </w:r>
          </w:p>
        </w:tc>
      </w:tr>
    </w:tbl>
    <w:p w14:paraId="045F9066" w14:textId="77777777" w:rsidR="00A621D2" w:rsidRDefault="00A621D2" w:rsidP="00430666">
      <w:pPr>
        <w:pStyle w:val="PlainText"/>
      </w:pPr>
    </w:p>
    <w:p w14:paraId="613353A6" w14:textId="77777777" w:rsidR="00FC34F5" w:rsidRDefault="00FC34F5" w:rsidP="00430666">
      <w:pPr>
        <w:pStyle w:val="PlainText"/>
      </w:pPr>
    </w:p>
    <w:p w14:paraId="079B8A89" w14:textId="77777777" w:rsidR="007A0084" w:rsidRDefault="007A0084">
      <w:pPr>
        <w:rPr>
          <w:rStyle w:val="IntenseEmphasis"/>
          <w:rFonts w:ascii="Calibri" w:hAnsi="Calibri"/>
          <w:szCs w:val="21"/>
        </w:rPr>
      </w:pPr>
      <w:r>
        <w:rPr>
          <w:rStyle w:val="IntenseEmphasis"/>
        </w:rPr>
        <w:br w:type="page"/>
      </w:r>
    </w:p>
    <w:p w14:paraId="0FDD549C" w14:textId="047CF843" w:rsidR="009E318D" w:rsidRDefault="009E318D" w:rsidP="005D1B77">
      <w:pPr>
        <w:pStyle w:val="PlainText"/>
        <w:rPr>
          <w:rStyle w:val="IntenseEmphasis"/>
        </w:rPr>
      </w:pPr>
      <w:r>
        <w:rPr>
          <w:rStyle w:val="IntenseEmphasis"/>
        </w:rPr>
        <w:lastRenderedPageBreak/>
        <w:t xml:space="preserve">Example 3: Distinct Methods are used on the same (or different) Samples to generate distinct </w:t>
      </w:r>
      <w:r w:rsidR="0091456D">
        <w:rPr>
          <w:rStyle w:val="IntenseEmphasis"/>
        </w:rPr>
        <w:t>types</w:t>
      </w:r>
      <w:r>
        <w:rPr>
          <w:rStyle w:val="IntenseEmphasis"/>
        </w:rPr>
        <w:t xml:space="preserve"> of data.</w:t>
      </w:r>
    </w:p>
    <w:p w14:paraId="5D941193" w14:textId="77777777" w:rsidR="009E318D" w:rsidRDefault="009E318D" w:rsidP="005D1B77">
      <w:pPr>
        <w:pStyle w:val="PlainText"/>
        <w:rPr>
          <w:rStyle w:val="IntenseEmphasis"/>
        </w:rPr>
      </w:pPr>
    </w:p>
    <w:p w14:paraId="164603E4" w14:textId="619AF39A" w:rsidR="0091456D" w:rsidRDefault="0091456D" w:rsidP="0091456D">
      <w:pPr>
        <w:pStyle w:val="PlainText"/>
        <w:rPr>
          <w:rStyle w:val="IntenseEmphasis"/>
          <w:b w:val="0"/>
          <w:i w:val="0"/>
        </w:rPr>
      </w:pPr>
      <w:r w:rsidRPr="0091456D">
        <w:rPr>
          <w:rStyle w:val="IntenseEmphasis"/>
          <w:b w:val="0"/>
          <w:i w:val="0"/>
        </w:rPr>
        <w:t xml:space="preserve">If </w:t>
      </w:r>
      <w:r w:rsidR="00F36D60">
        <w:rPr>
          <w:rStyle w:val="IntenseEmphasis"/>
          <w:b w:val="0"/>
          <w:i w:val="0"/>
        </w:rPr>
        <w:t>distinct</w:t>
      </w:r>
      <w:r w:rsidR="00F36D60" w:rsidRPr="0091456D">
        <w:rPr>
          <w:rStyle w:val="IntenseEmphasis"/>
          <w:b w:val="0"/>
          <w:i w:val="0"/>
        </w:rPr>
        <w:t xml:space="preserve"> </w:t>
      </w:r>
      <w:r w:rsidR="00F36D60">
        <w:rPr>
          <w:rStyle w:val="IntenseEmphasis"/>
          <w:b w:val="0"/>
          <w:i w:val="0"/>
        </w:rPr>
        <w:t>protocols</w:t>
      </w:r>
      <w:r w:rsidR="00F36D60" w:rsidRPr="0091456D">
        <w:rPr>
          <w:rStyle w:val="IntenseEmphasis"/>
          <w:b w:val="0"/>
          <w:i w:val="0"/>
        </w:rPr>
        <w:t xml:space="preserve"> </w:t>
      </w:r>
      <w:r w:rsidR="001C48C5">
        <w:rPr>
          <w:rStyle w:val="IntenseEmphasis"/>
          <w:b w:val="0"/>
          <w:i w:val="0"/>
        </w:rPr>
        <w:t xml:space="preserve">were used to create </w:t>
      </w:r>
      <w:r w:rsidRPr="0091456D">
        <w:rPr>
          <w:rStyle w:val="IntenseEmphasis"/>
          <w:b w:val="0"/>
          <w:i w:val="0"/>
        </w:rPr>
        <w:t>different types of data</w:t>
      </w:r>
      <w:r w:rsidR="001C48C5">
        <w:rPr>
          <w:rStyle w:val="IntenseEmphasis"/>
          <w:b w:val="0"/>
          <w:i w:val="0"/>
        </w:rPr>
        <w:t xml:space="preserve"> from your samples</w:t>
      </w:r>
      <w:r w:rsidRPr="0091456D">
        <w:rPr>
          <w:rStyle w:val="IntenseEmphasis"/>
          <w:b w:val="0"/>
          <w:i w:val="0"/>
        </w:rPr>
        <w:t xml:space="preserve">, create a distinct </w:t>
      </w:r>
      <w:r w:rsidRPr="001C48C5">
        <w:rPr>
          <w:rStyle w:val="IntenseEmphasis"/>
          <w:i w:val="0"/>
        </w:rPr>
        <w:t>Outputs</w:t>
      </w:r>
      <w:r w:rsidRPr="0091456D">
        <w:rPr>
          <w:rStyle w:val="IntenseEmphasis"/>
          <w:b w:val="0"/>
          <w:i w:val="0"/>
        </w:rPr>
        <w:t xml:space="preserve"> </w:t>
      </w:r>
      <w:r w:rsidR="001C48C5">
        <w:rPr>
          <w:rStyle w:val="IntenseEmphasis"/>
          <w:b w:val="0"/>
          <w:i w:val="0"/>
        </w:rPr>
        <w:t xml:space="preserve">tab in the Excel </w:t>
      </w:r>
      <w:r w:rsidR="00FF5E1C">
        <w:rPr>
          <w:rStyle w:val="IntenseEmphasis"/>
          <w:b w:val="0"/>
          <w:i w:val="0"/>
        </w:rPr>
        <w:t>file</w:t>
      </w:r>
      <w:r w:rsidRPr="0091456D">
        <w:rPr>
          <w:rStyle w:val="IntenseEmphasis"/>
          <w:b w:val="0"/>
          <w:i w:val="0"/>
        </w:rPr>
        <w:t xml:space="preserve"> for each type of data output</w:t>
      </w:r>
      <w:r w:rsidR="00E82113">
        <w:rPr>
          <w:rStyle w:val="IntenseEmphasis"/>
          <w:b w:val="0"/>
          <w:i w:val="0"/>
        </w:rPr>
        <w:t xml:space="preserve"> (see image)</w:t>
      </w:r>
      <w:r w:rsidRPr="0091456D">
        <w:rPr>
          <w:rStyle w:val="IntenseEmphasis"/>
          <w:b w:val="0"/>
          <w:i w:val="0"/>
        </w:rPr>
        <w:t>. These different</w:t>
      </w:r>
      <w:r>
        <w:rPr>
          <w:rStyle w:val="IntenseEmphasis"/>
          <w:b w:val="0"/>
          <w:i w:val="0"/>
        </w:rPr>
        <w:t xml:space="preserve"> types of</w:t>
      </w:r>
      <w:r w:rsidRPr="0091456D">
        <w:rPr>
          <w:rStyle w:val="IntenseEmphasis"/>
          <w:b w:val="0"/>
          <w:i w:val="0"/>
        </w:rPr>
        <w:t xml:space="preserve"> data outputs may be archived </w:t>
      </w:r>
      <w:r>
        <w:rPr>
          <w:rStyle w:val="IntenseEmphasis"/>
          <w:b w:val="0"/>
          <w:i w:val="0"/>
        </w:rPr>
        <w:t>to</w:t>
      </w:r>
      <w:r w:rsidRPr="0091456D">
        <w:rPr>
          <w:rStyle w:val="IntenseEmphasis"/>
          <w:b w:val="0"/>
          <w:i w:val="0"/>
        </w:rPr>
        <w:t xml:space="preserve"> </w:t>
      </w:r>
      <w:r w:rsidR="00FF5E1C">
        <w:rPr>
          <w:rStyle w:val="IntenseEmphasis"/>
          <w:b w:val="0"/>
          <w:i w:val="0"/>
        </w:rPr>
        <w:t xml:space="preserve">the same or </w:t>
      </w:r>
      <w:r w:rsidRPr="0091456D">
        <w:rPr>
          <w:rStyle w:val="IntenseEmphasis"/>
          <w:b w:val="0"/>
          <w:i w:val="0"/>
        </w:rPr>
        <w:t>different repositories.</w:t>
      </w:r>
    </w:p>
    <w:p w14:paraId="0B208DF2" w14:textId="70E54420" w:rsidR="00E82113" w:rsidRPr="0091456D" w:rsidRDefault="00E82113" w:rsidP="0091456D">
      <w:pPr>
        <w:pStyle w:val="PlainText"/>
        <w:rPr>
          <w:rStyle w:val="IntenseEmphasis"/>
          <w:b w:val="0"/>
          <w:i w:val="0"/>
        </w:rPr>
      </w:pPr>
      <w:r>
        <w:rPr>
          <w:bCs/>
          <w:iCs/>
          <w:noProof/>
          <w:color w:val="4F81BD" w:themeColor="accent1"/>
          <w:lang w:eastAsia="en-GB"/>
        </w:rPr>
        <w:drawing>
          <wp:inline distT="0" distB="0" distL="0" distR="0" wp14:anchorId="0C3DB8D5" wp14:editId="7B6B01FB">
            <wp:extent cx="5391150" cy="4762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76250"/>
                    </a:xfrm>
                    <a:prstGeom prst="rect">
                      <a:avLst/>
                    </a:prstGeom>
                    <a:noFill/>
                    <a:ln>
                      <a:solidFill>
                        <a:schemeClr val="tx1"/>
                      </a:solidFill>
                    </a:ln>
                  </pic:spPr>
                </pic:pic>
              </a:graphicData>
            </a:graphic>
          </wp:inline>
        </w:drawing>
      </w:r>
    </w:p>
    <w:p w14:paraId="09709381" w14:textId="77777777" w:rsidR="0091456D" w:rsidRDefault="0091456D" w:rsidP="0091456D">
      <w:pPr>
        <w:pStyle w:val="PlainText"/>
        <w:rPr>
          <w:rStyle w:val="IntenseEmphasis"/>
        </w:rPr>
      </w:pPr>
    </w:p>
    <w:p w14:paraId="17EC67FC" w14:textId="77777777" w:rsidR="001F7008" w:rsidRDefault="001F7008" w:rsidP="005D1B77">
      <w:pPr>
        <w:pStyle w:val="PlainText"/>
        <w:rPr>
          <w:rStyle w:val="IntenseEmphasis"/>
        </w:rPr>
      </w:pPr>
    </w:p>
    <w:p w14:paraId="51DB6058" w14:textId="7B600008" w:rsidR="000B642A" w:rsidRDefault="000B642A" w:rsidP="005D1B77">
      <w:pPr>
        <w:pStyle w:val="PlainText"/>
        <w:rPr>
          <w:rStyle w:val="IntenseEmphasis"/>
        </w:rPr>
      </w:pPr>
      <w:r>
        <w:rPr>
          <w:rStyle w:val="IntenseEmphasis"/>
        </w:rPr>
        <w:t>Outputs_</w:t>
      </w:r>
      <w:r w:rsidR="001C48C5">
        <w:rPr>
          <w:rStyle w:val="IntenseEmphasis"/>
        </w:rPr>
        <w:t>template_</w:t>
      </w:r>
      <w:r>
        <w:rPr>
          <w:rStyle w:val="IntenseEmphasis"/>
        </w:rPr>
        <w:t>1</w:t>
      </w:r>
    </w:p>
    <w:tbl>
      <w:tblPr>
        <w:tblW w:w="93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13"/>
        <w:gridCol w:w="1276"/>
        <w:gridCol w:w="1404"/>
        <w:gridCol w:w="1559"/>
        <w:gridCol w:w="1534"/>
        <w:gridCol w:w="1530"/>
        <w:gridCol w:w="1098"/>
      </w:tblGrid>
      <w:tr w:rsidR="003275E3" w:rsidRPr="00197CBA" w14:paraId="11846259" w14:textId="77777777" w:rsidTr="000B642A">
        <w:trPr>
          <w:trHeight w:val="930"/>
          <w:jc w:val="center"/>
        </w:trPr>
        <w:tc>
          <w:tcPr>
            <w:tcW w:w="913" w:type="dxa"/>
            <w:shd w:val="clear" w:color="auto" w:fill="FFFFFF" w:themeFill="background1"/>
            <w:vAlign w:val="center"/>
            <w:hideMark/>
          </w:tcPr>
          <w:p w14:paraId="12BF2078" w14:textId="77777777" w:rsidR="003275E3" w:rsidRPr="00197CBA" w:rsidRDefault="003275E3" w:rsidP="000B642A">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Sample Name</w:t>
            </w:r>
          </w:p>
        </w:tc>
        <w:tc>
          <w:tcPr>
            <w:tcW w:w="1276" w:type="dxa"/>
            <w:shd w:val="clear" w:color="auto" w:fill="FFFFFF" w:themeFill="background1"/>
            <w:vAlign w:val="center"/>
            <w:hideMark/>
          </w:tcPr>
          <w:p w14:paraId="494D4DA5" w14:textId="77777777" w:rsidR="003275E3" w:rsidRPr="00197CBA" w:rsidRDefault="003275E3" w:rsidP="000B642A">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Method</w:t>
            </w:r>
          </w:p>
        </w:tc>
        <w:tc>
          <w:tcPr>
            <w:tcW w:w="1404" w:type="dxa"/>
            <w:shd w:val="clear" w:color="auto" w:fill="FFFFFF" w:themeFill="background1"/>
            <w:vAlign w:val="center"/>
          </w:tcPr>
          <w:p w14:paraId="201C1016" w14:textId="23661D92" w:rsidR="003275E3" w:rsidRPr="00197CBA" w:rsidRDefault="003275E3" w:rsidP="000B642A">
            <w:pPr>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Data output</w:t>
            </w:r>
            <w:r>
              <w:rPr>
                <w:rFonts w:ascii="Calibri" w:eastAsia="Times New Roman" w:hAnsi="Calibri" w:cs="Times New Roman"/>
                <w:b/>
                <w:bCs/>
                <w:sz w:val="20"/>
                <w:szCs w:val="20"/>
                <w:lang w:eastAsia="en-GB"/>
              </w:rPr>
              <w:t xml:space="preserve"> name</w:t>
            </w:r>
          </w:p>
        </w:tc>
        <w:tc>
          <w:tcPr>
            <w:tcW w:w="1559" w:type="dxa"/>
            <w:shd w:val="clear" w:color="auto" w:fill="FFFFFF" w:themeFill="background1"/>
            <w:vAlign w:val="center"/>
            <w:hideMark/>
          </w:tcPr>
          <w:p w14:paraId="6FA1E319" w14:textId="7028052F" w:rsidR="003275E3" w:rsidRPr="00197CBA" w:rsidRDefault="003275E3" w:rsidP="000B642A">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Raw</w:t>
            </w:r>
            <w:r w:rsidRPr="00197CBA">
              <w:rPr>
                <w:rFonts w:ascii="Calibri" w:eastAsia="Times New Roman" w:hAnsi="Calibri" w:cs="Times New Roman"/>
                <w:b/>
                <w:bCs/>
                <w:sz w:val="20"/>
                <w:szCs w:val="20"/>
                <w:lang w:eastAsia="en-GB"/>
              </w:rPr>
              <w:t xml:space="preserve"> Data File</w:t>
            </w:r>
          </w:p>
        </w:tc>
        <w:tc>
          <w:tcPr>
            <w:tcW w:w="1534" w:type="dxa"/>
            <w:shd w:val="clear" w:color="auto" w:fill="FFFFFF" w:themeFill="background1"/>
            <w:vAlign w:val="center"/>
          </w:tcPr>
          <w:p w14:paraId="30921E62" w14:textId="77777777" w:rsidR="003275E3" w:rsidRPr="00197CBA" w:rsidRDefault="003275E3" w:rsidP="000B642A">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Data Repository</w:t>
            </w:r>
          </w:p>
        </w:tc>
        <w:tc>
          <w:tcPr>
            <w:tcW w:w="1530" w:type="dxa"/>
            <w:shd w:val="clear" w:color="auto" w:fill="FFFFFF" w:themeFill="background1"/>
            <w:vAlign w:val="center"/>
          </w:tcPr>
          <w:p w14:paraId="70A46972" w14:textId="77777777" w:rsidR="003275E3" w:rsidRPr="00197CBA" w:rsidRDefault="003275E3" w:rsidP="000B642A">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 xml:space="preserve">Data Record </w:t>
            </w:r>
            <w:r>
              <w:rPr>
                <w:rFonts w:ascii="Calibri" w:eastAsia="Times New Roman" w:hAnsi="Calibri" w:cs="Times New Roman"/>
                <w:b/>
                <w:bCs/>
                <w:sz w:val="20"/>
                <w:szCs w:val="20"/>
                <w:lang w:eastAsia="en-GB"/>
              </w:rPr>
              <w:t>Accession</w:t>
            </w:r>
          </w:p>
        </w:tc>
        <w:tc>
          <w:tcPr>
            <w:tcW w:w="1098" w:type="dxa"/>
            <w:shd w:val="clear" w:color="auto" w:fill="FFFFFF" w:themeFill="background1"/>
            <w:vAlign w:val="center"/>
          </w:tcPr>
          <w:p w14:paraId="6E6E1E11" w14:textId="77777777" w:rsidR="003275E3" w:rsidRPr="00197CBA" w:rsidRDefault="003275E3" w:rsidP="000B642A">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Data Record URI</w:t>
            </w:r>
          </w:p>
        </w:tc>
      </w:tr>
      <w:tr w:rsidR="003275E3" w:rsidRPr="00197CBA" w14:paraId="12A50102" w14:textId="77777777" w:rsidTr="000B642A">
        <w:trPr>
          <w:trHeight w:val="915"/>
          <w:jc w:val="center"/>
        </w:trPr>
        <w:tc>
          <w:tcPr>
            <w:tcW w:w="913" w:type="dxa"/>
            <w:shd w:val="clear" w:color="auto" w:fill="FFFF00"/>
            <w:noWrap/>
            <w:vAlign w:val="center"/>
            <w:hideMark/>
          </w:tcPr>
          <w:p w14:paraId="1EBDA0AA" w14:textId="3869E74E" w:rsidR="003275E3" w:rsidRPr="00197CBA" w:rsidRDefault="003275E3" w:rsidP="000B642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1</w:t>
            </w:r>
          </w:p>
        </w:tc>
        <w:tc>
          <w:tcPr>
            <w:tcW w:w="1276" w:type="dxa"/>
            <w:shd w:val="clear" w:color="auto" w:fill="00B050"/>
            <w:noWrap/>
            <w:vAlign w:val="center"/>
            <w:hideMark/>
          </w:tcPr>
          <w:p w14:paraId="6BC9534D" w14:textId="77777777" w:rsidR="003275E3" w:rsidRPr="00197CBA" w:rsidRDefault="003275E3" w:rsidP="000B642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processing method 1</w:t>
            </w:r>
          </w:p>
        </w:tc>
        <w:tc>
          <w:tcPr>
            <w:tcW w:w="1404" w:type="dxa"/>
            <w:shd w:val="clear" w:color="auto" w:fill="auto"/>
            <w:vAlign w:val="center"/>
          </w:tcPr>
          <w:p w14:paraId="44F2FE34" w14:textId="77777777" w:rsidR="003275E3" w:rsidRPr="00197CBA" w:rsidRDefault="003275E3" w:rsidP="000B642A">
            <w:pPr>
              <w:jc w:val="center"/>
              <w:rPr>
                <w:sz w:val="20"/>
                <w:szCs w:val="20"/>
              </w:rPr>
            </w:pPr>
            <w:r w:rsidRPr="00197CBA">
              <w:rPr>
                <w:sz w:val="20"/>
                <w:szCs w:val="20"/>
              </w:rPr>
              <w:t xml:space="preserve">Output name </w:t>
            </w:r>
            <w:r>
              <w:rPr>
                <w:sz w:val="20"/>
                <w:szCs w:val="20"/>
              </w:rPr>
              <w:t>1</w:t>
            </w:r>
          </w:p>
        </w:tc>
        <w:tc>
          <w:tcPr>
            <w:tcW w:w="1559" w:type="dxa"/>
            <w:shd w:val="clear" w:color="auto" w:fill="auto"/>
            <w:noWrap/>
            <w:vAlign w:val="center"/>
            <w:hideMark/>
          </w:tcPr>
          <w:p w14:paraId="390EDE11" w14:textId="77777777" w:rsidR="003275E3" w:rsidRPr="00197CBA" w:rsidRDefault="003275E3" w:rsidP="000B642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Data file name</w:t>
            </w:r>
            <w:r>
              <w:rPr>
                <w:rFonts w:ascii="Calibri" w:eastAsia="Times New Roman" w:hAnsi="Calibri" w:cs="Times New Roman"/>
                <w:color w:val="000000"/>
                <w:sz w:val="20"/>
                <w:szCs w:val="20"/>
                <w:lang w:eastAsia="en-GB"/>
              </w:rPr>
              <w:t xml:space="preserve"> 1</w:t>
            </w:r>
          </w:p>
        </w:tc>
        <w:tc>
          <w:tcPr>
            <w:tcW w:w="1534" w:type="dxa"/>
            <w:shd w:val="clear" w:color="auto" w:fill="auto"/>
            <w:vAlign w:val="center"/>
          </w:tcPr>
          <w:p w14:paraId="0A6A0F77" w14:textId="6989E103" w:rsidR="003275E3" w:rsidRPr="00197CBA" w:rsidRDefault="001C48C5" w:rsidP="0091456D">
            <w:pPr>
              <w:jc w:val="center"/>
              <w:rPr>
                <w:sz w:val="20"/>
                <w:szCs w:val="20"/>
              </w:rPr>
            </w:pPr>
            <w:r>
              <w:rPr>
                <w:sz w:val="20"/>
                <w:szCs w:val="20"/>
              </w:rPr>
              <w:t>Data r</w:t>
            </w:r>
            <w:r w:rsidR="003275E3" w:rsidRPr="00197CBA">
              <w:rPr>
                <w:sz w:val="20"/>
                <w:szCs w:val="20"/>
              </w:rPr>
              <w:t>epository</w:t>
            </w:r>
            <w:r w:rsidR="0091456D">
              <w:rPr>
                <w:sz w:val="20"/>
                <w:szCs w:val="20"/>
              </w:rPr>
              <w:t xml:space="preserve"> 1</w:t>
            </w:r>
            <w:r w:rsidR="003275E3" w:rsidRPr="00197CBA">
              <w:rPr>
                <w:sz w:val="20"/>
                <w:szCs w:val="20"/>
              </w:rPr>
              <w:t xml:space="preserve"> </w:t>
            </w:r>
          </w:p>
        </w:tc>
        <w:tc>
          <w:tcPr>
            <w:tcW w:w="1530" w:type="dxa"/>
            <w:shd w:val="clear" w:color="auto" w:fill="FFFFFF" w:themeFill="background1"/>
            <w:vAlign w:val="center"/>
          </w:tcPr>
          <w:p w14:paraId="21E0012E" w14:textId="6765B666" w:rsidR="003275E3" w:rsidRPr="00197CBA" w:rsidRDefault="001C48C5" w:rsidP="000B642A">
            <w:pPr>
              <w:jc w:val="center"/>
              <w:rPr>
                <w:sz w:val="20"/>
                <w:szCs w:val="20"/>
              </w:rPr>
            </w:pPr>
            <w:r>
              <w:rPr>
                <w:sz w:val="20"/>
                <w:szCs w:val="20"/>
              </w:rPr>
              <w:t>Citable data reference</w:t>
            </w:r>
          </w:p>
        </w:tc>
        <w:tc>
          <w:tcPr>
            <w:tcW w:w="1098" w:type="dxa"/>
            <w:shd w:val="clear" w:color="auto" w:fill="FFFFFF" w:themeFill="background1"/>
            <w:vAlign w:val="center"/>
          </w:tcPr>
          <w:p w14:paraId="2999F6FD" w14:textId="3E3D6449" w:rsidR="003275E3" w:rsidRPr="00197CBA" w:rsidRDefault="003275E3" w:rsidP="001C48C5">
            <w:pPr>
              <w:jc w:val="center"/>
              <w:rPr>
                <w:sz w:val="20"/>
                <w:szCs w:val="20"/>
              </w:rPr>
            </w:pPr>
            <w:r>
              <w:rPr>
                <w:sz w:val="20"/>
                <w:szCs w:val="20"/>
              </w:rPr>
              <w:t xml:space="preserve">URL to access the data </w:t>
            </w:r>
          </w:p>
        </w:tc>
      </w:tr>
      <w:tr w:rsidR="003275E3" w:rsidRPr="00197CBA" w14:paraId="21D5C3AC" w14:textId="77777777" w:rsidTr="000B642A">
        <w:trPr>
          <w:trHeight w:val="915"/>
          <w:jc w:val="center"/>
        </w:trPr>
        <w:tc>
          <w:tcPr>
            <w:tcW w:w="913" w:type="dxa"/>
            <w:shd w:val="clear" w:color="auto" w:fill="E5B8B7" w:themeFill="accent2" w:themeFillTint="66"/>
            <w:noWrap/>
            <w:vAlign w:val="center"/>
            <w:hideMark/>
          </w:tcPr>
          <w:p w14:paraId="5F246CF0" w14:textId="6B913C85" w:rsidR="003275E3" w:rsidRPr="00197CBA" w:rsidRDefault="000B642A" w:rsidP="000B642A">
            <w:pPr>
              <w:spacing w:after="0" w:line="240" w:lineRule="auto"/>
              <w:jc w:val="center"/>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 xml:space="preserve">Sample </w:t>
            </w:r>
            <w:r w:rsidR="00441EC6">
              <w:rPr>
                <w:rFonts w:ascii="Calibri" w:eastAsia="Times New Roman" w:hAnsi="Calibri" w:cs="Times New Roman"/>
                <w:color w:val="000000"/>
                <w:sz w:val="20"/>
                <w:szCs w:val="20"/>
                <w:lang w:eastAsia="en-GB"/>
              </w:rPr>
              <w:t>3</w:t>
            </w:r>
          </w:p>
        </w:tc>
        <w:tc>
          <w:tcPr>
            <w:tcW w:w="1276" w:type="dxa"/>
            <w:shd w:val="clear" w:color="auto" w:fill="00B050"/>
            <w:noWrap/>
            <w:vAlign w:val="center"/>
            <w:hideMark/>
          </w:tcPr>
          <w:p w14:paraId="13740A68" w14:textId="77777777" w:rsidR="003275E3" w:rsidRPr="00197CBA" w:rsidRDefault="003275E3" w:rsidP="000B642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processing method 1</w:t>
            </w:r>
          </w:p>
        </w:tc>
        <w:tc>
          <w:tcPr>
            <w:tcW w:w="1404" w:type="dxa"/>
            <w:shd w:val="clear" w:color="auto" w:fill="auto"/>
            <w:vAlign w:val="center"/>
          </w:tcPr>
          <w:p w14:paraId="11297833" w14:textId="77777777" w:rsidR="003275E3" w:rsidRPr="00197CBA" w:rsidRDefault="003275E3" w:rsidP="000B642A">
            <w:pPr>
              <w:jc w:val="center"/>
              <w:rPr>
                <w:sz w:val="20"/>
                <w:szCs w:val="20"/>
              </w:rPr>
            </w:pPr>
            <w:r w:rsidRPr="00197CBA">
              <w:rPr>
                <w:sz w:val="20"/>
                <w:szCs w:val="20"/>
              </w:rPr>
              <w:t xml:space="preserve">Output name </w:t>
            </w:r>
            <w:r>
              <w:rPr>
                <w:sz w:val="20"/>
                <w:szCs w:val="20"/>
              </w:rPr>
              <w:t>2</w:t>
            </w:r>
          </w:p>
        </w:tc>
        <w:tc>
          <w:tcPr>
            <w:tcW w:w="1559" w:type="dxa"/>
            <w:shd w:val="clear" w:color="auto" w:fill="auto"/>
            <w:noWrap/>
            <w:vAlign w:val="center"/>
            <w:hideMark/>
          </w:tcPr>
          <w:p w14:paraId="7EF4FDA3" w14:textId="74A346C0" w:rsidR="003275E3" w:rsidRPr="00197CBA" w:rsidRDefault="003275E3" w:rsidP="000B642A">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Data file name</w:t>
            </w:r>
            <w:r w:rsidR="000B642A">
              <w:rPr>
                <w:rFonts w:ascii="Calibri" w:eastAsia="Times New Roman" w:hAnsi="Calibri" w:cs="Times New Roman"/>
                <w:color w:val="000000"/>
                <w:sz w:val="20"/>
                <w:szCs w:val="20"/>
                <w:lang w:eastAsia="en-GB"/>
              </w:rPr>
              <w:t xml:space="preserve"> 1</w:t>
            </w:r>
          </w:p>
        </w:tc>
        <w:tc>
          <w:tcPr>
            <w:tcW w:w="1534" w:type="dxa"/>
            <w:shd w:val="clear" w:color="auto" w:fill="auto"/>
            <w:vAlign w:val="center"/>
          </w:tcPr>
          <w:p w14:paraId="17B35080" w14:textId="6F80F194" w:rsidR="003275E3" w:rsidRPr="00197CBA" w:rsidRDefault="001C48C5" w:rsidP="0091456D">
            <w:pPr>
              <w:jc w:val="center"/>
              <w:rPr>
                <w:sz w:val="20"/>
                <w:szCs w:val="20"/>
              </w:rPr>
            </w:pPr>
            <w:r>
              <w:rPr>
                <w:sz w:val="20"/>
                <w:szCs w:val="20"/>
              </w:rPr>
              <w:t>Data r</w:t>
            </w:r>
            <w:r w:rsidR="003275E3" w:rsidRPr="00197CBA">
              <w:rPr>
                <w:sz w:val="20"/>
                <w:szCs w:val="20"/>
              </w:rPr>
              <w:t xml:space="preserve">epository </w:t>
            </w:r>
            <w:r w:rsidR="0091456D">
              <w:rPr>
                <w:sz w:val="20"/>
                <w:szCs w:val="20"/>
              </w:rPr>
              <w:t>1</w:t>
            </w:r>
          </w:p>
        </w:tc>
        <w:tc>
          <w:tcPr>
            <w:tcW w:w="1530" w:type="dxa"/>
            <w:shd w:val="clear" w:color="auto" w:fill="FFFFFF" w:themeFill="background1"/>
            <w:vAlign w:val="center"/>
          </w:tcPr>
          <w:p w14:paraId="552402C2" w14:textId="32067EDB" w:rsidR="003275E3" w:rsidRPr="00197CBA" w:rsidRDefault="001C48C5" w:rsidP="000B642A">
            <w:pPr>
              <w:jc w:val="center"/>
              <w:rPr>
                <w:sz w:val="20"/>
                <w:szCs w:val="20"/>
              </w:rPr>
            </w:pPr>
            <w:r>
              <w:rPr>
                <w:sz w:val="20"/>
                <w:szCs w:val="20"/>
              </w:rPr>
              <w:t>Citable data reference</w:t>
            </w:r>
          </w:p>
        </w:tc>
        <w:tc>
          <w:tcPr>
            <w:tcW w:w="1098" w:type="dxa"/>
            <w:shd w:val="clear" w:color="auto" w:fill="FFFFFF" w:themeFill="background1"/>
            <w:vAlign w:val="center"/>
          </w:tcPr>
          <w:p w14:paraId="618AB885" w14:textId="543D1E5C" w:rsidR="003275E3" w:rsidRPr="00197CBA" w:rsidRDefault="003275E3" w:rsidP="001C48C5">
            <w:pPr>
              <w:jc w:val="center"/>
              <w:rPr>
                <w:sz w:val="20"/>
                <w:szCs w:val="20"/>
              </w:rPr>
            </w:pPr>
            <w:r>
              <w:rPr>
                <w:sz w:val="20"/>
                <w:szCs w:val="20"/>
              </w:rPr>
              <w:t xml:space="preserve">URL to access the data </w:t>
            </w:r>
          </w:p>
        </w:tc>
      </w:tr>
    </w:tbl>
    <w:p w14:paraId="1473154A" w14:textId="77777777" w:rsidR="009E318D" w:rsidRDefault="009E318D" w:rsidP="005D1B77">
      <w:pPr>
        <w:pStyle w:val="PlainText"/>
        <w:rPr>
          <w:rStyle w:val="IntenseEmphasis"/>
        </w:rPr>
      </w:pPr>
    </w:p>
    <w:p w14:paraId="26426E26" w14:textId="77777777" w:rsidR="00920E33" w:rsidRDefault="00920E33" w:rsidP="005D1B77">
      <w:pPr>
        <w:pStyle w:val="PlainText"/>
        <w:rPr>
          <w:rStyle w:val="IntenseEmphasis"/>
        </w:rPr>
      </w:pPr>
    </w:p>
    <w:p w14:paraId="5D8870A2" w14:textId="77777777" w:rsidR="00920E33" w:rsidRDefault="00920E33" w:rsidP="005D1B77">
      <w:pPr>
        <w:pStyle w:val="PlainText"/>
        <w:rPr>
          <w:rStyle w:val="IntenseEmphasis"/>
        </w:rPr>
      </w:pPr>
    </w:p>
    <w:p w14:paraId="2DC1C89A" w14:textId="2CEE33EF" w:rsidR="000B642A" w:rsidRDefault="000B642A" w:rsidP="005D1B77">
      <w:pPr>
        <w:pStyle w:val="PlainText"/>
        <w:rPr>
          <w:rStyle w:val="IntenseEmphasis"/>
        </w:rPr>
      </w:pPr>
      <w:r>
        <w:rPr>
          <w:rStyle w:val="IntenseEmphasis"/>
        </w:rPr>
        <w:t>Outputs_</w:t>
      </w:r>
      <w:r w:rsidR="001C48C5">
        <w:rPr>
          <w:rStyle w:val="IntenseEmphasis"/>
        </w:rPr>
        <w:t>template_</w:t>
      </w:r>
      <w:r>
        <w:rPr>
          <w:rStyle w:val="IntenseEmphasis"/>
        </w:rPr>
        <w:t>2</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13"/>
        <w:gridCol w:w="1276"/>
        <w:gridCol w:w="1276"/>
        <w:gridCol w:w="1404"/>
        <w:gridCol w:w="1559"/>
        <w:gridCol w:w="1147"/>
        <w:gridCol w:w="1418"/>
        <w:gridCol w:w="992"/>
      </w:tblGrid>
      <w:tr w:rsidR="000B642A" w:rsidRPr="00197CBA" w14:paraId="6C20FFC0" w14:textId="77777777" w:rsidTr="000B642A">
        <w:trPr>
          <w:trHeight w:val="930"/>
          <w:jc w:val="center"/>
        </w:trPr>
        <w:tc>
          <w:tcPr>
            <w:tcW w:w="913" w:type="dxa"/>
            <w:shd w:val="clear" w:color="auto" w:fill="FFFFFF" w:themeFill="background1"/>
            <w:vAlign w:val="center"/>
            <w:hideMark/>
          </w:tcPr>
          <w:p w14:paraId="46AFBDCD" w14:textId="77777777" w:rsidR="000B642A" w:rsidRPr="00197CBA" w:rsidRDefault="000B642A" w:rsidP="00E16755">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Sample Name</w:t>
            </w:r>
          </w:p>
        </w:tc>
        <w:tc>
          <w:tcPr>
            <w:tcW w:w="1276" w:type="dxa"/>
            <w:shd w:val="clear" w:color="auto" w:fill="FFFFFF" w:themeFill="background1"/>
            <w:vAlign w:val="center"/>
          </w:tcPr>
          <w:p w14:paraId="0CA17C4E" w14:textId="4643F1BA" w:rsidR="000B642A" w:rsidRPr="00197CBA" w:rsidRDefault="000B642A" w:rsidP="00E16755">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Method</w:t>
            </w:r>
          </w:p>
        </w:tc>
        <w:tc>
          <w:tcPr>
            <w:tcW w:w="1276" w:type="dxa"/>
            <w:shd w:val="clear" w:color="auto" w:fill="FFFFFF" w:themeFill="background1"/>
            <w:vAlign w:val="center"/>
            <w:hideMark/>
          </w:tcPr>
          <w:p w14:paraId="5F1131F2" w14:textId="218F2C41" w:rsidR="000B642A" w:rsidRPr="00197CBA" w:rsidRDefault="000B642A" w:rsidP="00E16755">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Method</w:t>
            </w:r>
          </w:p>
        </w:tc>
        <w:tc>
          <w:tcPr>
            <w:tcW w:w="1404" w:type="dxa"/>
            <w:shd w:val="clear" w:color="auto" w:fill="FFFFFF" w:themeFill="background1"/>
            <w:vAlign w:val="center"/>
          </w:tcPr>
          <w:p w14:paraId="31B5EDE7" w14:textId="1A53981C" w:rsidR="000B642A" w:rsidRPr="00197CBA" w:rsidRDefault="000B642A" w:rsidP="00E16755">
            <w:pPr>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Data output</w:t>
            </w:r>
            <w:r>
              <w:rPr>
                <w:rFonts w:ascii="Calibri" w:eastAsia="Times New Roman" w:hAnsi="Calibri" w:cs="Times New Roman"/>
                <w:b/>
                <w:bCs/>
                <w:sz w:val="20"/>
                <w:szCs w:val="20"/>
                <w:lang w:eastAsia="en-GB"/>
              </w:rPr>
              <w:t xml:space="preserve"> name</w:t>
            </w:r>
          </w:p>
        </w:tc>
        <w:tc>
          <w:tcPr>
            <w:tcW w:w="1559" w:type="dxa"/>
            <w:shd w:val="clear" w:color="auto" w:fill="FFFFFF" w:themeFill="background1"/>
            <w:vAlign w:val="center"/>
            <w:hideMark/>
          </w:tcPr>
          <w:p w14:paraId="2B747A5B" w14:textId="77777777" w:rsidR="000B642A" w:rsidRPr="00197CBA" w:rsidRDefault="000B642A" w:rsidP="00E16755">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Raw</w:t>
            </w:r>
            <w:r w:rsidRPr="00197CBA">
              <w:rPr>
                <w:rFonts w:ascii="Calibri" w:eastAsia="Times New Roman" w:hAnsi="Calibri" w:cs="Times New Roman"/>
                <w:b/>
                <w:bCs/>
                <w:sz w:val="20"/>
                <w:szCs w:val="20"/>
                <w:lang w:eastAsia="en-GB"/>
              </w:rPr>
              <w:t xml:space="preserve"> Data File </w:t>
            </w:r>
          </w:p>
        </w:tc>
        <w:tc>
          <w:tcPr>
            <w:tcW w:w="1147" w:type="dxa"/>
            <w:shd w:val="clear" w:color="auto" w:fill="FFFFFF" w:themeFill="background1"/>
            <w:vAlign w:val="center"/>
          </w:tcPr>
          <w:p w14:paraId="2E86BAD1" w14:textId="77777777" w:rsidR="000B642A" w:rsidRPr="00197CBA" w:rsidRDefault="000B642A" w:rsidP="00E16755">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Data Repository</w:t>
            </w:r>
          </w:p>
        </w:tc>
        <w:tc>
          <w:tcPr>
            <w:tcW w:w="1418" w:type="dxa"/>
            <w:shd w:val="clear" w:color="auto" w:fill="FFFFFF" w:themeFill="background1"/>
          </w:tcPr>
          <w:p w14:paraId="01B9C1E4" w14:textId="77777777" w:rsidR="000B642A" w:rsidRPr="00197CBA" w:rsidRDefault="000B642A" w:rsidP="00E16755">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 xml:space="preserve">Data Record </w:t>
            </w:r>
            <w:r>
              <w:rPr>
                <w:rFonts w:ascii="Calibri" w:eastAsia="Times New Roman" w:hAnsi="Calibri" w:cs="Times New Roman"/>
                <w:b/>
                <w:bCs/>
                <w:sz w:val="20"/>
                <w:szCs w:val="20"/>
                <w:lang w:eastAsia="en-GB"/>
              </w:rPr>
              <w:t>Accession</w:t>
            </w:r>
          </w:p>
        </w:tc>
        <w:tc>
          <w:tcPr>
            <w:tcW w:w="992" w:type="dxa"/>
            <w:shd w:val="clear" w:color="auto" w:fill="FFFFFF" w:themeFill="background1"/>
          </w:tcPr>
          <w:p w14:paraId="4E4FF2C3" w14:textId="77777777" w:rsidR="000B642A" w:rsidRPr="00197CBA" w:rsidRDefault="000B642A" w:rsidP="00E16755">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Data Record URI</w:t>
            </w:r>
          </w:p>
        </w:tc>
      </w:tr>
      <w:tr w:rsidR="00441EC6" w:rsidRPr="00197CBA" w14:paraId="1927AAF6" w14:textId="77777777" w:rsidTr="00441EC6">
        <w:trPr>
          <w:trHeight w:val="915"/>
          <w:jc w:val="center"/>
        </w:trPr>
        <w:tc>
          <w:tcPr>
            <w:tcW w:w="913" w:type="dxa"/>
            <w:shd w:val="clear" w:color="auto" w:fill="FFFF00"/>
            <w:noWrap/>
            <w:vAlign w:val="center"/>
            <w:hideMark/>
          </w:tcPr>
          <w:p w14:paraId="49006295" w14:textId="3DCB9B20" w:rsidR="000B642A" w:rsidRPr="00197CBA" w:rsidRDefault="000B642A" w:rsidP="00E16755">
            <w:pPr>
              <w:spacing w:after="0" w:line="240" w:lineRule="auto"/>
              <w:jc w:val="center"/>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 xml:space="preserve">Sample </w:t>
            </w:r>
            <w:r w:rsidR="00441EC6">
              <w:rPr>
                <w:rFonts w:ascii="Calibri" w:eastAsia="Times New Roman" w:hAnsi="Calibri" w:cs="Times New Roman"/>
                <w:color w:val="000000"/>
                <w:sz w:val="20"/>
                <w:szCs w:val="20"/>
                <w:lang w:eastAsia="en-GB"/>
              </w:rPr>
              <w:t>1</w:t>
            </w:r>
          </w:p>
        </w:tc>
        <w:tc>
          <w:tcPr>
            <w:tcW w:w="1276" w:type="dxa"/>
            <w:shd w:val="clear" w:color="auto" w:fill="FF0000"/>
            <w:vAlign w:val="center"/>
          </w:tcPr>
          <w:p w14:paraId="371C26BD" w14:textId="379D582B" w:rsidR="000B642A" w:rsidRDefault="000B642A" w:rsidP="00E16755">
            <w:pPr>
              <w:spacing w:after="0" w:line="240" w:lineRule="auto"/>
              <w:jc w:val="center"/>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Sample processing method 2</w:t>
            </w:r>
          </w:p>
        </w:tc>
        <w:tc>
          <w:tcPr>
            <w:tcW w:w="1276" w:type="dxa"/>
            <w:shd w:val="clear" w:color="auto" w:fill="E36C0A" w:themeFill="accent6" w:themeFillShade="BF"/>
            <w:noWrap/>
            <w:vAlign w:val="center"/>
            <w:hideMark/>
          </w:tcPr>
          <w:p w14:paraId="2ED2D54E" w14:textId="4D72E3B5" w:rsidR="000B642A" w:rsidRPr="00197CBA" w:rsidRDefault="000B642A" w:rsidP="00E16755">
            <w:pPr>
              <w:spacing w:after="0" w:line="240" w:lineRule="auto"/>
              <w:jc w:val="center"/>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Sample processing method 3</w:t>
            </w:r>
          </w:p>
        </w:tc>
        <w:tc>
          <w:tcPr>
            <w:tcW w:w="1404" w:type="dxa"/>
            <w:shd w:val="clear" w:color="auto" w:fill="auto"/>
            <w:vAlign w:val="center"/>
          </w:tcPr>
          <w:p w14:paraId="694DEFBE" w14:textId="759471CB" w:rsidR="000B642A" w:rsidRPr="00197CBA" w:rsidRDefault="000B642A" w:rsidP="00E16755">
            <w:pPr>
              <w:jc w:val="center"/>
              <w:rPr>
                <w:sz w:val="20"/>
                <w:szCs w:val="20"/>
              </w:rPr>
            </w:pPr>
            <w:r w:rsidRPr="00197CBA">
              <w:rPr>
                <w:sz w:val="20"/>
                <w:szCs w:val="20"/>
              </w:rPr>
              <w:t xml:space="preserve">Output name </w:t>
            </w:r>
            <w:r>
              <w:rPr>
                <w:sz w:val="20"/>
                <w:szCs w:val="20"/>
              </w:rPr>
              <w:t>3</w:t>
            </w:r>
          </w:p>
        </w:tc>
        <w:tc>
          <w:tcPr>
            <w:tcW w:w="1559" w:type="dxa"/>
            <w:shd w:val="clear" w:color="auto" w:fill="auto"/>
            <w:noWrap/>
            <w:vAlign w:val="center"/>
            <w:hideMark/>
          </w:tcPr>
          <w:p w14:paraId="6DF34721" w14:textId="2EB6FE34" w:rsidR="000B642A" w:rsidRPr="00197CBA" w:rsidRDefault="000B642A" w:rsidP="00E16755">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Data file name</w:t>
            </w:r>
            <w:r>
              <w:rPr>
                <w:rFonts w:ascii="Calibri" w:eastAsia="Times New Roman" w:hAnsi="Calibri" w:cs="Times New Roman"/>
                <w:color w:val="000000"/>
                <w:sz w:val="20"/>
                <w:szCs w:val="20"/>
                <w:lang w:eastAsia="en-GB"/>
              </w:rPr>
              <w:t xml:space="preserve"> 2</w:t>
            </w:r>
          </w:p>
        </w:tc>
        <w:tc>
          <w:tcPr>
            <w:tcW w:w="1147" w:type="dxa"/>
            <w:shd w:val="clear" w:color="auto" w:fill="auto"/>
            <w:vAlign w:val="center"/>
          </w:tcPr>
          <w:p w14:paraId="28FCA78A" w14:textId="79947B9B" w:rsidR="000B642A" w:rsidRPr="00197CBA" w:rsidRDefault="001C48C5" w:rsidP="0091456D">
            <w:pPr>
              <w:jc w:val="center"/>
              <w:rPr>
                <w:sz w:val="20"/>
                <w:szCs w:val="20"/>
              </w:rPr>
            </w:pPr>
            <w:r>
              <w:rPr>
                <w:sz w:val="20"/>
                <w:szCs w:val="20"/>
              </w:rPr>
              <w:t>Data r</w:t>
            </w:r>
            <w:r w:rsidR="000B642A" w:rsidRPr="00197CBA">
              <w:rPr>
                <w:sz w:val="20"/>
                <w:szCs w:val="20"/>
              </w:rPr>
              <w:t xml:space="preserve">epository </w:t>
            </w:r>
            <w:r w:rsidR="0091456D">
              <w:rPr>
                <w:sz w:val="20"/>
                <w:szCs w:val="20"/>
              </w:rPr>
              <w:t>2</w:t>
            </w:r>
          </w:p>
        </w:tc>
        <w:tc>
          <w:tcPr>
            <w:tcW w:w="1418" w:type="dxa"/>
            <w:shd w:val="clear" w:color="auto" w:fill="FFFFFF" w:themeFill="background1"/>
            <w:vAlign w:val="center"/>
          </w:tcPr>
          <w:p w14:paraId="7FB417D8" w14:textId="28F0C799" w:rsidR="000B642A" w:rsidRPr="00197CBA" w:rsidRDefault="001C48C5" w:rsidP="00E16755">
            <w:pPr>
              <w:jc w:val="center"/>
              <w:rPr>
                <w:sz w:val="20"/>
                <w:szCs w:val="20"/>
              </w:rPr>
            </w:pPr>
            <w:r>
              <w:rPr>
                <w:sz w:val="20"/>
                <w:szCs w:val="20"/>
              </w:rPr>
              <w:t>Citable data reference</w:t>
            </w:r>
          </w:p>
        </w:tc>
        <w:tc>
          <w:tcPr>
            <w:tcW w:w="992" w:type="dxa"/>
            <w:shd w:val="clear" w:color="auto" w:fill="FFFFFF" w:themeFill="background1"/>
            <w:vAlign w:val="center"/>
          </w:tcPr>
          <w:p w14:paraId="3B03BAF2" w14:textId="2441BF3B" w:rsidR="000B642A" w:rsidRPr="00197CBA" w:rsidRDefault="000B642A" w:rsidP="001C48C5">
            <w:pPr>
              <w:jc w:val="center"/>
              <w:rPr>
                <w:sz w:val="20"/>
                <w:szCs w:val="20"/>
              </w:rPr>
            </w:pPr>
            <w:r>
              <w:rPr>
                <w:sz w:val="20"/>
                <w:szCs w:val="20"/>
              </w:rPr>
              <w:t xml:space="preserve">URL to access the data </w:t>
            </w:r>
          </w:p>
        </w:tc>
      </w:tr>
      <w:tr w:rsidR="00441EC6" w:rsidRPr="00197CBA" w14:paraId="1E2AB1BF" w14:textId="77777777" w:rsidTr="00441EC6">
        <w:trPr>
          <w:trHeight w:val="915"/>
          <w:jc w:val="center"/>
        </w:trPr>
        <w:tc>
          <w:tcPr>
            <w:tcW w:w="913" w:type="dxa"/>
            <w:shd w:val="clear" w:color="auto" w:fill="00B0F0"/>
            <w:noWrap/>
            <w:vAlign w:val="center"/>
            <w:hideMark/>
          </w:tcPr>
          <w:p w14:paraId="21D65910" w14:textId="470AE82D" w:rsidR="000B642A" w:rsidRPr="00197CBA" w:rsidRDefault="000B642A" w:rsidP="00E16755">
            <w:pPr>
              <w:spacing w:after="0" w:line="240" w:lineRule="auto"/>
              <w:jc w:val="center"/>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 xml:space="preserve">Sample </w:t>
            </w:r>
            <w:r w:rsidR="00441EC6">
              <w:rPr>
                <w:rFonts w:ascii="Calibri" w:eastAsia="Times New Roman" w:hAnsi="Calibri" w:cs="Times New Roman"/>
                <w:color w:val="000000"/>
                <w:sz w:val="20"/>
                <w:szCs w:val="20"/>
                <w:lang w:eastAsia="en-GB"/>
              </w:rPr>
              <w:t>2</w:t>
            </w:r>
          </w:p>
        </w:tc>
        <w:tc>
          <w:tcPr>
            <w:tcW w:w="1276" w:type="dxa"/>
            <w:shd w:val="clear" w:color="auto" w:fill="FF0000"/>
            <w:vAlign w:val="center"/>
          </w:tcPr>
          <w:p w14:paraId="7AED6761" w14:textId="2A4C3D2B" w:rsidR="000B642A" w:rsidRDefault="000B642A" w:rsidP="00E16755">
            <w:pPr>
              <w:spacing w:after="0" w:line="240" w:lineRule="auto"/>
              <w:jc w:val="center"/>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Sample processing method 2</w:t>
            </w:r>
          </w:p>
        </w:tc>
        <w:tc>
          <w:tcPr>
            <w:tcW w:w="1276" w:type="dxa"/>
            <w:shd w:val="clear" w:color="auto" w:fill="E36C0A" w:themeFill="accent6" w:themeFillShade="BF"/>
            <w:noWrap/>
            <w:vAlign w:val="center"/>
            <w:hideMark/>
          </w:tcPr>
          <w:p w14:paraId="37238F68" w14:textId="64B53109" w:rsidR="000B642A" w:rsidRPr="00197CBA" w:rsidRDefault="000B642A" w:rsidP="00E16755">
            <w:pPr>
              <w:spacing w:after="0" w:line="240" w:lineRule="auto"/>
              <w:jc w:val="center"/>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Sample processing method 3</w:t>
            </w:r>
          </w:p>
        </w:tc>
        <w:tc>
          <w:tcPr>
            <w:tcW w:w="1404" w:type="dxa"/>
            <w:shd w:val="clear" w:color="auto" w:fill="auto"/>
            <w:vAlign w:val="center"/>
          </w:tcPr>
          <w:p w14:paraId="6A416564" w14:textId="20775A9F" w:rsidR="000B642A" w:rsidRPr="00197CBA" w:rsidRDefault="000B642A" w:rsidP="00E16755">
            <w:pPr>
              <w:jc w:val="center"/>
              <w:rPr>
                <w:sz w:val="20"/>
                <w:szCs w:val="20"/>
              </w:rPr>
            </w:pPr>
            <w:r w:rsidRPr="00197CBA">
              <w:rPr>
                <w:sz w:val="20"/>
                <w:szCs w:val="20"/>
              </w:rPr>
              <w:t xml:space="preserve">Output name </w:t>
            </w:r>
            <w:r>
              <w:rPr>
                <w:sz w:val="20"/>
                <w:szCs w:val="20"/>
              </w:rPr>
              <w:t>4</w:t>
            </w:r>
          </w:p>
        </w:tc>
        <w:tc>
          <w:tcPr>
            <w:tcW w:w="1559" w:type="dxa"/>
            <w:shd w:val="clear" w:color="auto" w:fill="auto"/>
            <w:noWrap/>
            <w:vAlign w:val="center"/>
            <w:hideMark/>
          </w:tcPr>
          <w:p w14:paraId="69DB9AA5" w14:textId="77777777" w:rsidR="000B642A" w:rsidRPr="00197CBA" w:rsidRDefault="000B642A" w:rsidP="00E16755">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Data file name</w:t>
            </w:r>
            <w:r>
              <w:rPr>
                <w:rFonts w:ascii="Calibri" w:eastAsia="Times New Roman" w:hAnsi="Calibri" w:cs="Times New Roman"/>
                <w:color w:val="000000"/>
                <w:sz w:val="20"/>
                <w:szCs w:val="20"/>
                <w:lang w:eastAsia="en-GB"/>
              </w:rPr>
              <w:t xml:space="preserve"> 2 </w:t>
            </w:r>
          </w:p>
        </w:tc>
        <w:tc>
          <w:tcPr>
            <w:tcW w:w="1147" w:type="dxa"/>
            <w:shd w:val="clear" w:color="auto" w:fill="auto"/>
            <w:vAlign w:val="center"/>
          </w:tcPr>
          <w:p w14:paraId="28C8ACAC" w14:textId="3B27A7E0" w:rsidR="000B642A" w:rsidRPr="00197CBA" w:rsidRDefault="001C48C5" w:rsidP="0091456D">
            <w:pPr>
              <w:jc w:val="center"/>
              <w:rPr>
                <w:sz w:val="20"/>
                <w:szCs w:val="20"/>
              </w:rPr>
            </w:pPr>
            <w:r>
              <w:rPr>
                <w:sz w:val="20"/>
                <w:szCs w:val="20"/>
              </w:rPr>
              <w:t>Data r</w:t>
            </w:r>
            <w:r w:rsidR="000B642A" w:rsidRPr="00197CBA">
              <w:rPr>
                <w:sz w:val="20"/>
                <w:szCs w:val="20"/>
              </w:rPr>
              <w:t xml:space="preserve">epository </w:t>
            </w:r>
            <w:r w:rsidR="0091456D">
              <w:rPr>
                <w:sz w:val="20"/>
                <w:szCs w:val="20"/>
              </w:rPr>
              <w:t>2</w:t>
            </w:r>
          </w:p>
        </w:tc>
        <w:tc>
          <w:tcPr>
            <w:tcW w:w="1418" w:type="dxa"/>
            <w:shd w:val="clear" w:color="auto" w:fill="FFFFFF" w:themeFill="background1"/>
            <w:vAlign w:val="center"/>
          </w:tcPr>
          <w:p w14:paraId="3594F835" w14:textId="27A34AA6" w:rsidR="000B642A" w:rsidRPr="00197CBA" w:rsidRDefault="001C48C5" w:rsidP="00E16755">
            <w:pPr>
              <w:jc w:val="center"/>
              <w:rPr>
                <w:sz w:val="20"/>
                <w:szCs w:val="20"/>
              </w:rPr>
            </w:pPr>
            <w:r>
              <w:rPr>
                <w:sz w:val="20"/>
                <w:szCs w:val="20"/>
              </w:rPr>
              <w:t>Citable data reference</w:t>
            </w:r>
          </w:p>
        </w:tc>
        <w:tc>
          <w:tcPr>
            <w:tcW w:w="992" w:type="dxa"/>
            <w:shd w:val="clear" w:color="auto" w:fill="FFFFFF" w:themeFill="background1"/>
            <w:vAlign w:val="center"/>
          </w:tcPr>
          <w:p w14:paraId="2F02EC29" w14:textId="09520EF5" w:rsidR="000B642A" w:rsidRPr="00197CBA" w:rsidRDefault="000B642A" w:rsidP="001C48C5">
            <w:pPr>
              <w:jc w:val="center"/>
              <w:rPr>
                <w:sz w:val="20"/>
                <w:szCs w:val="20"/>
              </w:rPr>
            </w:pPr>
            <w:r>
              <w:rPr>
                <w:sz w:val="20"/>
                <w:szCs w:val="20"/>
              </w:rPr>
              <w:t xml:space="preserve">URL to access the data </w:t>
            </w:r>
          </w:p>
        </w:tc>
      </w:tr>
    </w:tbl>
    <w:p w14:paraId="1E04660B" w14:textId="72DD256D" w:rsidR="009E318D" w:rsidRDefault="009E318D" w:rsidP="005D1B77">
      <w:pPr>
        <w:pStyle w:val="PlainText"/>
        <w:rPr>
          <w:rStyle w:val="IntenseEmphasis"/>
        </w:rPr>
      </w:pPr>
    </w:p>
    <w:p w14:paraId="29CB6347" w14:textId="77777777" w:rsidR="009E318D" w:rsidRDefault="009E318D" w:rsidP="005D1B77">
      <w:pPr>
        <w:pStyle w:val="PlainText"/>
        <w:rPr>
          <w:rStyle w:val="IntenseEmphasis"/>
        </w:rPr>
      </w:pPr>
    </w:p>
    <w:p w14:paraId="7AAC65DE" w14:textId="51F1A79E" w:rsidR="00920E33" w:rsidRDefault="00920E33">
      <w:pPr>
        <w:rPr>
          <w:rStyle w:val="IntenseEmphasis"/>
          <w:rFonts w:ascii="Calibri" w:hAnsi="Calibri"/>
          <w:szCs w:val="21"/>
        </w:rPr>
      </w:pPr>
      <w:r>
        <w:rPr>
          <w:rStyle w:val="IntenseEmphasis"/>
        </w:rPr>
        <w:br w:type="page"/>
      </w:r>
    </w:p>
    <w:p w14:paraId="6C78F565" w14:textId="77777777" w:rsidR="00920E33" w:rsidRDefault="00920E33" w:rsidP="005D1B77">
      <w:pPr>
        <w:pStyle w:val="PlainText"/>
        <w:rPr>
          <w:rStyle w:val="IntenseEmphasis"/>
        </w:rPr>
        <w:sectPr w:rsidR="00920E33" w:rsidSect="0039631A">
          <w:headerReference w:type="default" r:id="rId12"/>
          <w:footerReference w:type="default" r:id="rId13"/>
          <w:pgSz w:w="11906" w:h="16838"/>
          <w:pgMar w:top="720" w:right="720" w:bottom="720" w:left="720" w:header="708" w:footer="708" w:gutter="0"/>
          <w:cols w:space="708"/>
          <w:docGrid w:linePitch="360"/>
        </w:sectPr>
      </w:pPr>
    </w:p>
    <w:p w14:paraId="0107B85F" w14:textId="28D41D68" w:rsidR="009E318D" w:rsidRDefault="009E318D" w:rsidP="005D1B77">
      <w:pPr>
        <w:pStyle w:val="PlainText"/>
        <w:rPr>
          <w:rStyle w:val="IntenseEmphasis"/>
        </w:rPr>
      </w:pPr>
    </w:p>
    <w:p w14:paraId="18BDCEE9" w14:textId="6FB4E79E" w:rsidR="005D1B77" w:rsidRPr="004677DF" w:rsidRDefault="005D1B77" w:rsidP="005D1B77">
      <w:pPr>
        <w:pStyle w:val="PlainText"/>
        <w:rPr>
          <w:b/>
          <w:i/>
        </w:rPr>
      </w:pPr>
      <w:r w:rsidRPr="0039631A">
        <w:rPr>
          <w:rStyle w:val="IntenseEmphasis"/>
        </w:rPr>
        <w:t xml:space="preserve">Example </w:t>
      </w:r>
      <w:r w:rsidR="00920E33">
        <w:rPr>
          <w:rStyle w:val="IntenseEmphasis"/>
        </w:rPr>
        <w:t>4</w:t>
      </w:r>
      <w:r w:rsidRPr="0039631A">
        <w:rPr>
          <w:rStyle w:val="IntenseEmphasis"/>
        </w:rPr>
        <w:t xml:space="preserve">: </w:t>
      </w:r>
      <w:r w:rsidR="00441EC6">
        <w:rPr>
          <w:rStyle w:val="IntenseEmphasis"/>
        </w:rPr>
        <w:t xml:space="preserve">The </w:t>
      </w:r>
      <w:r w:rsidR="0091456D">
        <w:rPr>
          <w:rStyle w:val="IntenseEmphasis"/>
        </w:rPr>
        <w:t xml:space="preserve">initial data outputs are processed to derive a </w:t>
      </w:r>
      <w:r w:rsidR="0091456D" w:rsidRPr="0061595A">
        <w:rPr>
          <w:rStyle w:val="IntenseEmphasis"/>
          <w:i w:val="0"/>
        </w:rPr>
        <w:t>second</w:t>
      </w:r>
      <w:r w:rsidR="0091456D">
        <w:rPr>
          <w:rStyle w:val="IntenseEmphasis"/>
        </w:rPr>
        <w:t xml:space="preserve"> set of data outputs.</w:t>
      </w:r>
    </w:p>
    <w:p w14:paraId="34355745" w14:textId="77777777" w:rsidR="00A621D2" w:rsidRDefault="00A621D2" w:rsidP="00430666">
      <w:pPr>
        <w:pStyle w:val="PlainText"/>
        <w:rPr>
          <w:ins w:id="2" w:author="Tristan Matthews" w:date="2018-08-17T10:59:00Z"/>
        </w:rPr>
      </w:pPr>
    </w:p>
    <w:tbl>
      <w:tblPr>
        <w:tblW w:w="14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14"/>
        <w:gridCol w:w="1082"/>
        <w:gridCol w:w="1384"/>
        <w:gridCol w:w="992"/>
        <w:gridCol w:w="1143"/>
        <w:gridCol w:w="1276"/>
        <w:gridCol w:w="1134"/>
        <w:gridCol w:w="1417"/>
        <w:gridCol w:w="1418"/>
        <w:gridCol w:w="1417"/>
        <w:gridCol w:w="1418"/>
        <w:gridCol w:w="1209"/>
      </w:tblGrid>
      <w:tr w:rsidR="00441EC6" w:rsidRPr="00197CBA" w14:paraId="518991E3" w14:textId="6082E05D" w:rsidTr="00C04FC8">
        <w:trPr>
          <w:trHeight w:val="930"/>
          <w:jc w:val="center"/>
        </w:trPr>
        <w:tc>
          <w:tcPr>
            <w:tcW w:w="914" w:type="dxa"/>
            <w:shd w:val="clear" w:color="auto" w:fill="FFFFFF" w:themeFill="background1"/>
            <w:vAlign w:val="center"/>
            <w:hideMark/>
          </w:tcPr>
          <w:p w14:paraId="4868B2B5" w14:textId="77777777" w:rsidR="00920E33" w:rsidRPr="00197CBA" w:rsidRDefault="00920E33" w:rsidP="00E16755">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Sample Name</w:t>
            </w:r>
          </w:p>
        </w:tc>
        <w:tc>
          <w:tcPr>
            <w:tcW w:w="1082" w:type="dxa"/>
            <w:shd w:val="clear" w:color="auto" w:fill="FFFFFF" w:themeFill="background1"/>
            <w:vAlign w:val="center"/>
            <w:hideMark/>
          </w:tcPr>
          <w:p w14:paraId="739CAF81" w14:textId="77777777" w:rsidR="00920E33" w:rsidRPr="00197CBA" w:rsidRDefault="00920E33" w:rsidP="00E16755">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Method</w:t>
            </w:r>
          </w:p>
        </w:tc>
        <w:tc>
          <w:tcPr>
            <w:tcW w:w="1384" w:type="dxa"/>
            <w:shd w:val="clear" w:color="auto" w:fill="FFFFFF" w:themeFill="background1"/>
            <w:vAlign w:val="center"/>
          </w:tcPr>
          <w:p w14:paraId="5D05DB54" w14:textId="0A268BA4" w:rsidR="00920E33" w:rsidRPr="00197CBA" w:rsidRDefault="00920E33" w:rsidP="00E16755">
            <w:pPr>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Data output</w:t>
            </w:r>
            <w:r>
              <w:rPr>
                <w:rFonts w:ascii="Calibri" w:eastAsia="Times New Roman" w:hAnsi="Calibri" w:cs="Times New Roman"/>
                <w:b/>
                <w:bCs/>
                <w:sz w:val="20"/>
                <w:szCs w:val="20"/>
                <w:lang w:eastAsia="en-GB"/>
              </w:rPr>
              <w:t xml:space="preserve"> name</w:t>
            </w:r>
          </w:p>
        </w:tc>
        <w:tc>
          <w:tcPr>
            <w:tcW w:w="992" w:type="dxa"/>
            <w:shd w:val="clear" w:color="auto" w:fill="FFFFFF" w:themeFill="background1"/>
            <w:vAlign w:val="center"/>
            <w:hideMark/>
          </w:tcPr>
          <w:p w14:paraId="44BBFBE8" w14:textId="77777777" w:rsidR="00920E33" w:rsidRPr="00197CBA" w:rsidRDefault="00920E33" w:rsidP="00E16755">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Raw</w:t>
            </w:r>
            <w:r w:rsidRPr="00197CBA">
              <w:rPr>
                <w:rFonts w:ascii="Calibri" w:eastAsia="Times New Roman" w:hAnsi="Calibri" w:cs="Times New Roman"/>
                <w:b/>
                <w:bCs/>
                <w:sz w:val="20"/>
                <w:szCs w:val="20"/>
                <w:lang w:eastAsia="en-GB"/>
              </w:rPr>
              <w:t xml:space="preserve"> Data File</w:t>
            </w:r>
          </w:p>
        </w:tc>
        <w:tc>
          <w:tcPr>
            <w:tcW w:w="1143" w:type="dxa"/>
            <w:shd w:val="clear" w:color="auto" w:fill="FFFFFF" w:themeFill="background1"/>
            <w:vAlign w:val="center"/>
          </w:tcPr>
          <w:p w14:paraId="7ABBDDAD" w14:textId="77777777" w:rsidR="00920E33" w:rsidRPr="00197CBA" w:rsidRDefault="00920E33" w:rsidP="00E16755">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Data Repository</w:t>
            </w:r>
          </w:p>
        </w:tc>
        <w:tc>
          <w:tcPr>
            <w:tcW w:w="1276" w:type="dxa"/>
            <w:shd w:val="clear" w:color="auto" w:fill="FFFFFF" w:themeFill="background1"/>
            <w:vAlign w:val="center"/>
          </w:tcPr>
          <w:p w14:paraId="1434335B" w14:textId="77777777" w:rsidR="00920E33" w:rsidRPr="00197CBA" w:rsidRDefault="00920E33" w:rsidP="00E16755">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 xml:space="preserve">Data Record </w:t>
            </w:r>
            <w:r>
              <w:rPr>
                <w:rFonts w:ascii="Calibri" w:eastAsia="Times New Roman" w:hAnsi="Calibri" w:cs="Times New Roman"/>
                <w:b/>
                <w:bCs/>
                <w:sz w:val="20"/>
                <w:szCs w:val="20"/>
                <w:lang w:eastAsia="en-GB"/>
              </w:rPr>
              <w:t>Accession</w:t>
            </w:r>
          </w:p>
        </w:tc>
        <w:tc>
          <w:tcPr>
            <w:tcW w:w="1134" w:type="dxa"/>
            <w:shd w:val="clear" w:color="auto" w:fill="FFFFFF" w:themeFill="background1"/>
            <w:vAlign w:val="center"/>
          </w:tcPr>
          <w:p w14:paraId="31A2E720" w14:textId="77777777" w:rsidR="00920E33" w:rsidRPr="00197CBA" w:rsidRDefault="00920E33" w:rsidP="00E16755">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Data Record URI</w:t>
            </w:r>
          </w:p>
        </w:tc>
        <w:tc>
          <w:tcPr>
            <w:tcW w:w="1417" w:type="dxa"/>
            <w:shd w:val="clear" w:color="auto" w:fill="FFFF00"/>
            <w:vAlign w:val="center"/>
          </w:tcPr>
          <w:p w14:paraId="70302C8A" w14:textId="2C7A4A5E" w:rsidR="00920E33" w:rsidRDefault="00920E33" w:rsidP="00920E33">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Method</w:t>
            </w:r>
          </w:p>
        </w:tc>
        <w:tc>
          <w:tcPr>
            <w:tcW w:w="1418" w:type="dxa"/>
            <w:shd w:val="clear" w:color="auto" w:fill="FFFF00"/>
            <w:vAlign w:val="center"/>
          </w:tcPr>
          <w:p w14:paraId="74316524" w14:textId="24BF9C3F" w:rsidR="00920E33" w:rsidRDefault="00920E33" w:rsidP="00920E33">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Derived Data File</w:t>
            </w:r>
          </w:p>
        </w:tc>
        <w:tc>
          <w:tcPr>
            <w:tcW w:w="1417" w:type="dxa"/>
            <w:shd w:val="clear" w:color="auto" w:fill="FFFF00"/>
            <w:vAlign w:val="center"/>
          </w:tcPr>
          <w:p w14:paraId="3CA6CA61" w14:textId="085A80D5" w:rsidR="00920E33" w:rsidRDefault="00920E33" w:rsidP="00920E33">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Data Repository</w:t>
            </w:r>
          </w:p>
        </w:tc>
        <w:tc>
          <w:tcPr>
            <w:tcW w:w="1418" w:type="dxa"/>
            <w:shd w:val="clear" w:color="auto" w:fill="FFFF00"/>
            <w:vAlign w:val="center"/>
          </w:tcPr>
          <w:p w14:paraId="729C9D4A" w14:textId="130D1A23" w:rsidR="00920E33" w:rsidRDefault="00920E33" w:rsidP="00920E33">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Data Record Accession</w:t>
            </w:r>
          </w:p>
        </w:tc>
        <w:tc>
          <w:tcPr>
            <w:tcW w:w="1209" w:type="dxa"/>
            <w:shd w:val="clear" w:color="auto" w:fill="FFFF00"/>
            <w:vAlign w:val="center"/>
          </w:tcPr>
          <w:p w14:paraId="17E63158" w14:textId="78B07160" w:rsidR="00920E33" w:rsidRDefault="00920E33" w:rsidP="00920E33">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Data Record URI</w:t>
            </w:r>
          </w:p>
        </w:tc>
      </w:tr>
      <w:tr w:rsidR="00441EC6" w:rsidRPr="00197CBA" w14:paraId="26FD7F51" w14:textId="74FFC379" w:rsidTr="00C04FC8">
        <w:trPr>
          <w:trHeight w:val="915"/>
          <w:jc w:val="center"/>
        </w:trPr>
        <w:tc>
          <w:tcPr>
            <w:tcW w:w="914" w:type="dxa"/>
            <w:shd w:val="clear" w:color="auto" w:fill="auto"/>
            <w:noWrap/>
            <w:vAlign w:val="center"/>
            <w:hideMark/>
          </w:tcPr>
          <w:p w14:paraId="25AE9472" w14:textId="77777777" w:rsidR="00920E33" w:rsidRPr="00197CBA" w:rsidRDefault="00920E33" w:rsidP="00E16755">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1</w:t>
            </w:r>
          </w:p>
        </w:tc>
        <w:tc>
          <w:tcPr>
            <w:tcW w:w="1082" w:type="dxa"/>
            <w:shd w:val="clear" w:color="auto" w:fill="auto"/>
            <w:noWrap/>
            <w:vAlign w:val="center"/>
            <w:hideMark/>
          </w:tcPr>
          <w:p w14:paraId="3581B13B" w14:textId="77777777" w:rsidR="00920E33" w:rsidRPr="00197CBA" w:rsidRDefault="00920E33" w:rsidP="00E16755">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Sample processing method 1</w:t>
            </w:r>
          </w:p>
        </w:tc>
        <w:tc>
          <w:tcPr>
            <w:tcW w:w="1384" w:type="dxa"/>
            <w:shd w:val="clear" w:color="auto" w:fill="auto"/>
            <w:vAlign w:val="center"/>
          </w:tcPr>
          <w:p w14:paraId="4B78F9C7" w14:textId="77777777" w:rsidR="00920E33" w:rsidRPr="00197CBA" w:rsidRDefault="00920E33" w:rsidP="00E16755">
            <w:pPr>
              <w:jc w:val="center"/>
              <w:rPr>
                <w:sz w:val="20"/>
                <w:szCs w:val="20"/>
              </w:rPr>
            </w:pPr>
            <w:r w:rsidRPr="00197CBA">
              <w:rPr>
                <w:sz w:val="20"/>
                <w:szCs w:val="20"/>
              </w:rPr>
              <w:t xml:space="preserve">Output name </w:t>
            </w:r>
            <w:r>
              <w:rPr>
                <w:sz w:val="20"/>
                <w:szCs w:val="20"/>
              </w:rPr>
              <w:t>1</w:t>
            </w:r>
          </w:p>
        </w:tc>
        <w:tc>
          <w:tcPr>
            <w:tcW w:w="992" w:type="dxa"/>
            <w:shd w:val="clear" w:color="auto" w:fill="auto"/>
            <w:noWrap/>
            <w:vAlign w:val="center"/>
            <w:hideMark/>
          </w:tcPr>
          <w:p w14:paraId="7B131CDC" w14:textId="77777777" w:rsidR="00920E33" w:rsidRPr="00197CBA" w:rsidRDefault="00920E33" w:rsidP="00E16755">
            <w:pPr>
              <w:spacing w:after="0" w:line="240" w:lineRule="auto"/>
              <w:jc w:val="center"/>
              <w:rPr>
                <w:rFonts w:ascii="Calibri" w:eastAsia="Times New Roman" w:hAnsi="Calibri" w:cs="Times New Roman"/>
                <w:color w:val="000000"/>
                <w:sz w:val="20"/>
                <w:szCs w:val="20"/>
                <w:lang w:eastAsia="en-GB"/>
              </w:rPr>
            </w:pPr>
            <w:r w:rsidRPr="00197CBA">
              <w:rPr>
                <w:rFonts w:ascii="Calibri" w:eastAsia="Times New Roman" w:hAnsi="Calibri" w:cs="Times New Roman"/>
                <w:color w:val="000000"/>
                <w:sz w:val="20"/>
                <w:szCs w:val="20"/>
                <w:lang w:eastAsia="en-GB"/>
              </w:rPr>
              <w:t>Data file name</w:t>
            </w:r>
            <w:r>
              <w:rPr>
                <w:rFonts w:ascii="Calibri" w:eastAsia="Times New Roman" w:hAnsi="Calibri" w:cs="Times New Roman"/>
                <w:color w:val="000000"/>
                <w:sz w:val="20"/>
                <w:szCs w:val="20"/>
                <w:lang w:eastAsia="en-GB"/>
              </w:rPr>
              <w:t xml:space="preserve"> 1</w:t>
            </w:r>
          </w:p>
        </w:tc>
        <w:tc>
          <w:tcPr>
            <w:tcW w:w="1143" w:type="dxa"/>
            <w:shd w:val="clear" w:color="auto" w:fill="auto"/>
            <w:vAlign w:val="center"/>
          </w:tcPr>
          <w:p w14:paraId="27470E66" w14:textId="77777777" w:rsidR="00920E33" w:rsidRPr="00197CBA" w:rsidRDefault="00920E33" w:rsidP="00E16755">
            <w:pPr>
              <w:jc w:val="center"/>
              <w:rPr>
                <w:sz w:val="20"/>
                <w:szCs w:val="20"/>
              </w:rPr>
            </w:pPr>
            <w:r w:rsidRPr="00197CBA">
              <w:rPr>
                <w:sz w:val="20"/>
                <w:szCs w:val="20"/>
              </w:rPr>
              <w:t>Data Repository Name</w:t>
            </w:r>
          </w:p>
        </w:tc>
        <w:tc>
          <w:tcPr>
            <w:tcW w:w="1276" w:type="dxa"/>
            <w:shd w:val="clear" w:color="auto" w:fill="FFFFFF" w:themeFill="background1"/>
            <w:vAlign w:val="center"/>
          </w:tcPr>
          <w:p w14:paraId="6C0016E0" w14:textId="77777777" w:rsidR="00920E33" w:rsidRPr="00197CBA" w:rsidRDefault="00920E33" w:rsidP="00E16755">
            <w:pPr>
              <w:jc w:val="center"/>
              <w:rPr>
                <w:sz w:val="20"/>
                <w:szCs w:val="20"/>
              </w:rPr>
            </w:pPr>
            <w:r w:rsidRPr="00197CBA">
              <w:rPr>
                <w:sz w:val="20"/>
                <w:szCs w:val="20"/>
              </w:rPr>
              <w:t>Unique identifier for the data archive</w:t>
            </w:r>
          </w:p>
        </w:tc>
        <w:tc>
          <w:tcPr>
            <w:tcW w:w="1134" w:type="dxa"/>
            <w:shd w:val="clear" w:color="auto" w:fill="FFFFFF" w:themeFill="background1"/>
            <w:vAlign w:val="center"/>
          </w:tcPr>
          <w:p w14:paraId="5A7A7593" w14:textId="77777777" w:rsidR="00920E33" w:rsidRPr="00197CBA" w:rsidRDefault="00920E33" w:rsidP="00E16755">
            <w:pPr>
              <w:jc w:val="center"/>
              <w:rPr>
                <w:sz w:val="20"/>
                <w:szCs w:val="20"/>
              </w:rPr>
            </w:pPr>
            <w:r>
              <w:rPr>
                <w:sz w:val="20"/>
                <w:szCs w:val="20"/>
              </w:rPr>
              <w:t>URL to access the data archive</w:t>
            </w:r>
          </w:p>
        </w:tc>
        <w:tc>
          <w:tcPr>
            <w:tcW w:w="1417" w:type="dxa"/>
            <w:shd w:val="clear" w:color="auto" w:fill="FFFF00"/>
            <w:vAlign w:val="center"/>
          </w:tcPr>
          <w:p w14:paraId="6E451056" w14:textId="27DD5888" w:rsidR="00920E33" w:rsidRDefault="00920E33" w:rsidP="00920E33">
            <w:pPr>
              <w:jc w:val="center"/>
              <w:rPr>
                <w:sz w:val="20"/>
                <w:szCs w:val="20"/>
              </w:rPr>
            </w:pPr>
            <w:r>
              <w:rPr>
                <w:rFonts w:ascii="Calibri" w:eastAsia="Times New Roman" w:hAnsi="Calibri" w:cs="Times New Roman"/>
                <w:color w:val="000000"/>
                <w:sz w:val="20"/>
                <w:szCs w:val="20"/>
                <w:lang w:eastAsia="en-GB"/>
              </w:rPr>
              <w:t>Sample processing method 2</w:t>
            </w:r>
          </w:p>
        </w:tc>
        <w:tc>
          <w:tcPr>
            <w:tcW w:w="1418" w:type="dxa"/>
            <w:shd w:val="clear" w:color="auto" w:fill="FFFF00"/>
            <w:vAlign w:val="center"/>
          </w:tcPr>
          <w:p w14:paraId="36AAF619" w14:textId="65D9E2A5" w:rsidR="00920E33" w:rsidRDefault="00920E33" w:rsidP="00920E33">
            <w:pPr>
              <w:jc w:val="center"/>
              <w:rPr>
                <w:sz w:val="20"/>
                <w:szCs w:val="20"/>
              </w:rPr>
            </w:pPr>
            <w:r>
              <w:rPr>
                <w:sz w:val="20"/>
                <w:szCs w:val="20"/>
              </w:rPr>
              <w:t>Data file name 2</w:t>
            </w:r>
          </w:p>
        </w:tc>
        <w:tc>
          <w:tcPr>
            <w:tcW w:w="1417" w:type="dxa"/>
            <w:shd w:val="clear" w:color="auto" w:fill="FFFF00"/>
            <w:vAlign w:val="center"/>
          </w:tcPr>
          <w:p w14:paraId="796FE89A" w14:textId="72D8B1E6" w:rsidR="00920E33" w:rsidRDefault="00920E33" w:rsidP="00920E33">
            <w:pPr>
              <w:jc w:val="center"/>
              <w:rPr>
                <w:sz w:val="20"/>
                <w:szCs w:val="20"/>
              </w:rPr>
            </w:pPr>
            <w:r>
              <w:rPr>
                <w:sz w:val="20"/>
                <w:szCs w:val="20"/>
              </w:rPr>
              <w:t>Data Repository Name</w:t>
            </w:r>
          </w:p>
        </w:tc>
        <w:tc>
          <w:tcPr>
            <w:tcW w:w="1418" w:type="dxa"/>
            <w:shd w:val="clear" w:color="auto" w:fill="FFFF00"/>
            <w:vAlign w:val="center"/>
          </w:tcPr>
          <w:p w14:paraId="472BD161" w14:textId="1CA138E8" w:rsidR="00920E33" w:rsidRDefault="00920E33" w:rsidP="00920E33">
            <w:pPr>
              <w:jc w:val="center"/>
              <w:rPr>
                <w:sz w:val="20"/>
                <w:szCs w:val="20"/>
              </w:rPr>
            </w:pPr>
            <w:r w:rsidRPr="00197CBA">
              <w:rPr>
                <w:sz w:val="20"/>
                <w:szCs w:val="20"/>
              </w:rPr>
              <w:t>Unique identifier for the data archive</w:t>
            </w:r>
          </w:p>
        </w:tc>
        <w:tc>
          <w:tcPr>
            <w:tcW w:w="1209" w:type="dxa"/>
            <w:shd w:val="clear" w:color="auto" w:fill="FFFF00"/>
            <w:vAlign w:val="center"/>
          </w:tcPr>
          <w:p w14:paraId="12FAF63D" w14:textId="7010ECAD" w:rsidR="00920E33" w:rsidRDefault="00920E33" w:rsidP="00920E33">
            <w:pPr>
              <w:jc w:val="center"/>
              <w:rPr>
                <w:sz w:val="20"/>
                <w:szCs w:val="20"/>
              </w:rPr>
            </w:pPr>
            <w:r>
              <w:rPr>
                <w:sz w:val="20"/>
                <w:szCs w:val="20"/>
              </w:rPr>
              <w:t>URL to access the data archive</w:t>
            </w:r>
          </w:p>
        </w:tc>
      </w:tr>
    </w:tbl>
    <w:p w14:paraId="0C0D120A" w14:textId="77777777" w:rsidR="00920E33" w:rsidRDefault="00920E33" w:rsidP="00430666">
      <w:pPr>
        <w:pStyle w:val="PlainText"/>
      </w:pPr>
    </w:p>
    <w:p w14:paraId="6C79CFC3" w14:textId="77777777" w:rsidR="00920E33" w:rsidRDefault="00920E33" w:rsidP="00430666">
      <w:pPr>
        <w:pStyle w:val="PlainText"/>
      </w:pPr>
    </w:p>
    <w:p w14:paraId="18246CA5" w14:textId="77777777" w:rsidR="00920E33" w:rsidRDefault="00920E33" w:rsidP="00430666">
      <w:pPr>
        <w:pStyle w:val="PlainText"/>
      </w:pPr>
    </w:p>
    <w:p w14:paraId="58FBAEA8" w14:textId="77777777" w:rsidR="00A621D2" w:rsidRDefault="00197CBA" w:rsidP="00430666">
      <w:pPr>
        <w:pStyle w:val="PlainText"/>
      </w:pPr>
      <w:r>
        <w:t>Duplicate the Derived Data columns to the right of the table as many times as required to capture each subsequent Derived Data Output whose generation is described in the Data Descriptor. Data generated as part of the technical validation process do not need to be captured as Derived Data in the metadata tables.</w:t>
      </w:r>
    </w:p>
    <w:p w14:paraId="3D9ED253" w14:textId="77777777" w:rsidR="00C04FC8" w:rsidRDefault="00C04FC8" w:rsidP="00430666">
      <w:pPr>
        <w:pStyle w:val="PlainText"/>
      </w:pPr>
    </w:p>
    <w:tbl>
      <w:tblPr>
        <w:tblW w:w="151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134"/>
        <w:gridCol w:w="1134"/>
        <w:gridCol w:w="1417"/>
        <w:gridCol w:w="1418"/>
        <w:gridCol w:w="1417"/>
        <w:gridCol w:w="1418"/>
        <w:gridCol w:w="1209"/>
        <w:gridCol w:w="1209"/>
        <w:gridCol w:w="1209"/>
        <w:gridCol w:w="1209"/>
        <w:gridCol w:w="1209"/>
        <w:gridCol w:w="1209"/>
      </w:tblGrid>
      <w:tr w:rsidR="00C04FC8" w:rsidRPr="00197CBA" w14:paraId="62CC0A3B" w14:textId="3C3047CC" w:rsidTr="00D3189D">
        <w:trPr>
          <w:trHeight w:val="930"/>
          <w:jc w:val="center"/>
        </w:trPr>
        <w:tc>
          <w:tcPr>
            <w:tcW w:w="1134" w:type="dxa"/>
            <w:tcBorders>
              <w:top w:val="dashed" w:sz="4" w:space="0" w:color="auto"/>
              <w:left w:val="nil"/>
              <w:bottom w:val="dashed" w:sz="4" w:space="0" w:color="auto"/>
              <w:right w:val="single" w:sz="4" w:space="0" w:color="auto"/>
            </w:tcBorders>
            <w:shd w:val="clear" w:color="auto" w:fill="FFFFFF" w:themeFill="background1"/>
            <w:vAlign w:val="center"/>
          </w:tcPr>
          <w:p w14:paraId="1D2307E5" w14:textId="1A8E80A3" w:rsidR="00C04FC8" w:rsidRPr="00C04FC8" w:rsidRDefault="00C04FC8" w:rsidP="00D3189D">
            <w:pPr>
              <w:spacing w:after="0" w:line="240" w:lineRule="auto"/>
              <w:jc w:val="center"/>
              <w:rPr>
                <w:rFonts w:ascii="Calibri" w:eastAsia="Times New Roman" w:hAnsi="Calibri" w:cs="Times New Roman"/>
                <w:b/>
                <w:bCs/>
                <w:color w:val="A6A6A6" w:themeColor="background1" w:themeShade="A6"/>
                <w:sz w:val="20"/>
                <w:szCs w:val="20"/>
                <w:lang w:eastAsia="en-GB"/>
              </w:rPr>
            </w:pPr>
            <w:r w:rsidRPr="00C04FC8">
              <w:rPr>
                <w:rFonts w:ascii="Calibri" w:eastAsia="Times New Roman" w:hAnsi="Calibri" w:cs="Times New Roman"/>
                <w:b/>
                <w:bCs/>
                <w:color w:val="A6A6A6" w:themeColor="background1" w:themeShade="A6"/>
                <w:sz w:val="20"/>
                <w:szCs w:val="20"/>
                <w:lang w:eastAsia="en-GB"/>
              </w:rPr>
              <w:t>Data Record Accession</w:t>
            </w:r>
          </w:p>
        </w:tc>
        <w:tc>
          <w:tcPr>
            <w:tcW w:w="1134" w:type="dxa"/>
            <w:tcBorders>
              <w:left w:val="single" w:sz="4" w:space="0" w:color="auto"/>
            </w:tcBorders>
            <w:shd w:val="clear" w:color="auto" w:fill="FFFFFF" w:themeFill="background1"/>
            <w:vAlign w:val="center"/>
          </w:tcPr>
          <w:p w14:paraId="4D8F523C" w14:textId="5F2B59DB" w:rsidR="00C04FC8" w:rsidRPr="00197CBA" w:rsidRDefault="00C04FC8" w:rsidP="00E16755">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Data Record URI</w:t>
            </w:r>
          </w:p>
        </w:tc>
        <w:tc>
          <w:tcPr>
            <w:tcW w:w="1417" w:type="dxa"/>
            <w:shd w:val="clear" w:color="auto" w:fill="FFFF00"/>
            <w:vAlign w:val="center"/>
          </w:tcPr>
          <w:p w14:paraId="0E529AF8" w14:textId="77777777" w:rsidR="00C04FC8" w:rsidRDefault="00C04FC8" w:rsidP="00E16755">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Method</w:t>
            </w:r>
          </w:p>
        </w:tc>
        <w:tc>
          <w:tcPr>
            <w:tcW w:w="1418" w:type="dxa"/>
            <w:shd w:val="clear" w:color="auto" w:fill="FFFF00"/>
            <w:vAlign w:val="center"/>
          </w:tcPr>
          <w:p w14:paraId="120FE766" w14:textId="77777777" w:rsidR="00C04FC8" w:rsidRDefault="00C04FC8" w:rsidP="00E16755">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Derived Data File</w:t>
            </w:r>
          </w:p>
        </w:tc>
        <w:tc>
          <w:tcPr>
            <w:tcW w:w="1417" w:type="dxa"/>
            <w:shd w:val="clear" w:color="auto" w:fill="FFFF00"/>
            <w:vAlign w:val="center"/>
          </w:tcPr>
          <w:p w14:paraId="072CFC97" w14:textId="77777777" w:rsidR="00C04FC8" w:rsidRDefault="00C04FC8" w:rsidP="00E16755">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Data Repository</w:t>
            </w:r>
          </w:p>
        </w:tc>
        <w:tc>
          <w:tcPr>
            <w:tcW w:w="1418" w:type="dxa"/>
            <w:shd w:val="clear" w:color="auto" w:fill="FFFF00"/>
            <w:vAlign w:val="center"/>
          </w:tcPr>
          <w:p w14:paraId="63E2D9BC" w14:textId="77777777" w:rsidR="00C04FC8" w:rsidRDefault="00C04FC8" w:rsidP="00E16755">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Data Record Accession</w:t>
            </w:r>
          </w:p>
        </w:tc>
        <w:tc>
          <w:tcPr>
            <w:tcW w:w="1209" w:type="dxa"/>
            <w:shd w:val="clear" w:color="auto" w:fill="FFFF00"/>
            <w:vAlign w:val="center"/>
          </w:tcPr>
          <w:p w14:paraId="10C7F9EF" w14:textId="77777777" w:rsidR="00C04FC8" w:rsidRDefault="00C04FC8" w:rsidP="00E16755">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Data Record URI</w:t>
            </w:r>
          </w:p>
        </w:tc>
        <w:tc>
          <w:tcPr>
            <w:tcW w:w="1209" w:type="dxa"/>
            <w:shd w:val="clear" w:color="auto" w:fill="00B0F0"/>
            <w:vAlign w:val="center"/>
          </w:tcPr>
          <w:p w14:paraId="5B4CD407" w14:textId="0023E06B" w:rsidR="00C04FC8" w:rsidRDefault="00C04FC8" w:rsidP="00E16755">
            <w:pPr>
              <w:spacing w:after="0" w:line="240" w:lineRule="auto"/>
              <w:jc w:val="center"/>
              <w:rPr>
                <w:rFonts w:ascii="Calibri" w:eastAsia="Times New Roman" w:hAnsi="Calibri" w:cs="Times New Roman"/>
                <w:b/>
                <w:bCs/>
                <w:sz w:val="20"/>
                <w:szCs w:val="20"/>
                <w:lang w:eastAsia="en-GB"/>
              </w:rPr>
            </w:pPr>
            <w:r w:rsidRPr="00197CBA">
              <w:rPr>
                <w:rFonts w:ascii="Calibri" w:eastAsia="Times New Roman" w:hAnsi="Calibri" w:cs="Times New Roman"/>
                <w:b/>
                <w:bCs/>
                <w:sz w:val="20"/>
                <w:szCs w:val="20"/>
                <w:lang w:eastAsia="en-GB"/>
              </w:rPr>
              <w:t>Method</w:t>
            </w:r>
          </w:p>
        </w:tc>
        <w:tc>
          <w:tcPr>
            <w:tcW w:w="1209" w:type="dxa"/>
            <w:shd w:val="clear" w:color="auto" w:fill="00B0F0"/>
            <w:vAlign w:val="center"/>
          </w:tcPr>
          <w:p w14:paraId="2D6EF1CD" w14:textId="7B65209D" w:rsidR="00C04FC8" w:rsidRDefault="00C04FC8" w:rsidP="00E16755">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Derived Data File</w:t>
            </w:r>
          </w:p>
        </w:tc>
        <w:tc>
          <w:tcPr>
            <w:tcW w:w="1209" w:type="dxa"/>
            <w:shd w:val="clear" w:color="auto" w:fill="00B0F0"/>
            <w:vAlign w:val="center"/>
          </w:tcPr>
          <w:p w14:paraId="143F1679" w14:textId="71A12CA2" w:rsidR="00C04FC8" w:rsidRDefault="00C04FC8" w:rsidP="00E16755">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Data Repository</w:t>
            </w:r>
          </w:p>
        </w:tc>
        <w:tc>
          <w:tcPr>
            <w:tcW w:w="1209" w:type="dxa"/>
            <w:shd w:val="clear" w:color="auto" w:fill="00B0F0"/>
            <w:vAlign w:val="center"/>
          </w:tcPr>
          <w:p w14:paraId="534DE0FE" w14:textId="4F3A25D5" w:rsidR="00C04FC8" w:rsidRDefault="00C04FC8" w:rsidP="00E16755">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Data Record Accession</w:t>
            </w:r>
          </w:p>
        </w:tc>
        <w:tc>
          <w:tcPr>
            <w:tcW w:w="1209" w:type="dxa"/>
            <w:shd w:val="clear" w:color="auto" w:fill="00B0F0"/>
            <w:vAlign w:val="center"/>
          </w:tcPr>
          <w:p w14:paraId="6DBD6396" w14:textId="04CA3446" w:rsidR="00C04FC8" w:rsidRDefault="00C04FC8" w:rsidP="00E16755">
            <w:pPr>
              <w:spacing w:after="0" w:line="240" w:lineRule="auto"/>
              <w:jc w:val="center"/>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Data Record URI</w:t>
            </w:r>
          </w:p>
        </w:tc>
      </w:tr>
      <w:tr w:rsidR="00C04FC8" w:rsidRPr="00197CBA" w14:paraId="5EDD79B3" w14:textId="48601A27" w:rsidTr="00D3189D">
        <w:trPr>
          <w:trHeight w:val="915"/>
          <w:jc w:val="center"/>
        </w:trPr>
        <w:tc>
          <w:tcPr>
            <w:tcW w:w="1134" w:type="dxa"/>
            <w:tcBorders>
              <w:top w:val="dashed" w:sz="4" w:space="0" w:color="auto"/>
              <w:left w:val="nil"/>
              <w:bottom w:val="dashed" w:sz="4" w:space="0" w:color="auto"/>
              <w:right w:val="single" w:sz="4" w:space="0" w:color="auto"/>
            </w:tcBorders>
            <w:shd w:val="clear" w:color="auto" w:fill="FFFFFF" w:themeFill="background1"/>
            <w:vAlign w:val="center"/>
          </w:tcPr>
          <w:p w14:paraId="6B368806" w14:textId="00F989BD" w:rsidR="00C04FC8" w:rsidRPr="00C04FC8" w:rsidRDefault="00D3189D" w:rsidP="00D3189D">
            <w:pPr>
              <w:jc w:val="center"/>
              <w:rPr>
                <w:color w:val="A6A6A6" w:themeColor="background1" w:themeShade="A6"/>
                <w:sz w:val="20"/>
                <w:szCs w:val="20"/>
              </w:rPr>
            </w:pPr>
            <w:r>
              <w:rPr>
                <w:color w:val="A6A6A6" w:themeColor="background1" w:themeShade="A6"/>
                <w:sz w:val="20"/>
                <w:szCs w:val="20"/>
              </w:rPr>
              <w:t>Unique identifier for the data archive</w:t>
            </w:r>
          </w:p>
        </w:tc>
        <w:tc>
          <w:tcPr>
            <w:tcW w:w="1134" w:type="dxa"/>
            <w:tcBorders>
              <w:left w:val="single" w:sz="4" w:space="0" w:color="auto"/>
            </w:tcBorders>
            <w:shd w:val="clear" w:color="auto" w:fill="FFFFFF" w:themeFill="background1"/>
            <w:vAlign w:val="center"/>
          </w:tcPr>
          <w:p w14:paraId="25F10C58" w14:textId="63F28DCB" w:rsidR="00C04FC8" w:rsidRPr="00197CBA" w:rsidRDefault="00C04FC8" w:rsidP="00E16755">
            <w:pPr>
              <w:jc w:val="center"/>
              <w:rPr>
                <w:sz w:val="20"/>
                <w:szCs w:val="20"/>
              </w:rPr>
            </w:pPr>
            <w:r>
              <w:rPr>
                <w:sz w:val="20"/>
                <w:szCs w:val="20"/>
              </w:rPr>
              <w:t>URL to access the data archive</w:t>
            </w:r>
          </w:p>
        </w:tc>
        <w:tc>
          <w:tcPr>
            <w:tcW w:w="1417" w:type="dxa"/>
            <w:shd w:val="clear" w:color="auto" w:fill="FFFF00"/>
            <w:vAlign w:val="center"/>
          </w:tcPr>
          <w:p w14:paraId="2B736429" w14:textId="77777777" w:rsidR="00C04FC8" w:rsidRDefault="00C04FC8" w:rsidP="00E16755">
            <w:pPr>
              <w:jc w:val="center"/>
              <w:rPr>
                <w:sz w:val="20"/>
                <w:szCs w:val="20"/>
              </w:rPr>
            </w:pPr>
            <w:r>
              <w:rPr>
                <w:rFonts w:ascii="Calibri" w:eastAsia="Times New Roman" w:hAnsi="Calibri" w:cs="Times New Roman"/>
                <w:color w:val="000000"/>
                <w:sz w:val="20"/>
                <w:szCs w:val="20"/>
                <w:lang w:eastAsia="en-GB"/>
              </w:rPr>
              <w:t>Sample processing method 2</w:t>
            </w:r>
          </w:p>
        </w:tc>
        <w:tc>
          <w:tcPr>
            <w:tcW w:w="1418" w:type="dxa"/>
            <w:shd w:val="clear" w:color="auto" w:fill="FFFF00"/>
            <w:vAlign w:val="center"/>
          </w:tcPr>
          <w:p w14:paraId="04D64AB8" w14:textId="77777777" w:rsidR="00C04FC8" w:rsidRDefault="00C04FC8" w:rsidP="00E16755">
            <w:pPr>
              <w:jc w:val="center"/>
              <w:rPr>
                <w:sz w:val="20"/>
                <w:szCs w:val="20"/>
              </w:rPr>
            </w:pPr>
            <w:r>
              <w:rPr>
                <w:sz w:val="20"/>
                <w:szCs w:val="20"/>
              </w:rPr>
              <w:t>Data file name 2</w:t>
            </w:r>
          </w:p>
        </w:tc>
        <w:tc>
          <w:tcPr>
            <w:tcW w:w="1417" w:type="dxa"/>
            <w:shd w:val="clear" w:color="auto" w:fill="FFFF00"/>
            <w:vAlign w:val="center"/>
          </w:tcPr>
          <w:p w14:paraId="2BFD35CF" w14:textId="77777777" w:rsidR="00C04FC8" w:rsidRDefault="00C04FC8" w:rsidP="00E16755">
            <w:pPr>
              <w:jc w:val="center"/>
              <w:rPr>
                <w:sz w:val="20"/>
                <w:szCs w:val="20"/>
              </w:rPr>
            </w:pPr>
            <w:r>
              <w:rPr>
                <w:sz w:val="20"/>
                <w:szCs w:val="20"/>
              </w:rPr>
              <w:t>Data Repository Name</w:t>
            </w:r>
          </w:p>
        </w:tc>
        <w:tc>
          <w:tcPr>
            <w:tcW w:w="1418" w:type="dxa"/>
            <w:shd w:val="clear" w:color="auto" w:fill="FFFF00"/>
            <w:vAlign w:val="center"/>
          </w:tcPr>
          <w:p w14:paraId="2C060C2F" w14:textId="77777777" w:rsidR="00C04FC8" w:rsidRDefault="00C04FC8" w:rsidP="00E16755">
            <w:pPr>
              <w:jc w:val="center"/>
              <w:rPr>
                <w:sz w:val="20"/>
                <w:szCs w:val="20"/>
              </w:rPr>
            </w:pPr>
            <w:r w:rsidRPr="00197CBA">
              <w:rPr>
                <w:sz w:val="20"/>
                <w:szCs w:val="20"/>
              </w:rPr>
              <w:t>Unique identifier for the data archive</w:t>
            </w:r>
          </w:p>
        </w:tc>
        <w:tc>
          <w:tcPr>
            <w:tcW w:w="1209" w:type="dxa"/>
            <w:shd w:val="clear" w:color="auto" w:fill="FFFF00"/>
            <w:vAlign w:val="center"/>
          </w:tcPr>
          <w:p w14:paraId="7F0E3393" w14:textId="77777777" w:rsidR="00C04FC8" w:rsidRDefault="00C04FC8" w:rsidP="00E16755">
            <w:pPr>
              <w:jc w:val="center"/>
              <w:rPr>
                <w:sz w:val="20"/>
                <w:szCs w:val="20"/>
              </w:rPr>
            </w:pPr>
            <w:r>
              <w:rPr>
                <w:sz w:val="20"/>
                <w:szCs w:val="20"/>
              </w:rPr>
              <w:t>URL to access the data archive</w:t>
            </w:r>
          </w:p>
        </w:tc>
        <w:tc>
          <w:tcPr>
            <w:tcW w:w="1209" w:type="dxa"/>
            <w:shd w:val="clear" w:color="auto" w:fill="00B0F0"/>
            <w:vAlign w:val="center"/>
          </w:tcPr>
          <w:p w14:paraId="1152C979" w14:textId="5C441760" w:rsidR="00C04FC8" w:rsidRDefault="00C04FC8" w:rsidP="00E16755">
            <w:pPr>
              <w:jc w:val="center"/>
              <w:rPr>
                <w:sz w:val="20"/>
                <w:szCs w:val="20"/>
              </w:rPr>
            </w:pPr>
            <w:r>
              <w:rPr>
                <w:rFonts w:ascii="Calibri" w:eastAsia="Times New Roman" w:hAnsi="Calibri" w:cs="Times New Roman"/>
                <w:color w:val="000000"/>
                <w:sz w:val="20"/>
                <w:szCs w:val="20"/>
                <w:lang w:eastAsia="en-GB"/>
              </w:rPr>
              <w:t>Sample processing method 2</w:t>
            </w:r>
          </w:p>
        </w:tc>
        <w:tc>
          <w:tcPr>
            <w:tcW w:w="1209" w:type="dxa"/>
            <w:shd w:val="clear" w:color="auto" w:fill="00B0F0"/>
            <w:vAlign w:val="center"/>
          </w:tcPr>
          <w:p w14:paraId="3007DB1C" w14:textId="3B41B5B0" w:rsidR="00C04FC8" w:rsidRDefault="00C04FC8" w:rsidP="00E16755">
            <w:pPr>
              <w:jc w:val="center"/>
              <w:rPr>
                <w:sz w:val="20"/>
                <w:szCs w:val="20"/>
              </w:rPr>
            </w:pPr>
            <w:r>
              <w:rPr>
                <w:sz w:val="20"/>
                <w:szCs w:val="20"/>
              </w:rPr>
              <w:t>Data file name 2</w:t>
            </w:r>
          </w:p>
        </w:tc>
        <w:tc>
          <w:tcPr>
            <w:tcW w:w="1209" w:type="dxa"/>
            <w:shd w:val="clear" w:color="auto" w:fill="00B0F0"/>
            <w:vAlign w:val="center"/>
          </w:tcPr>
          <w:p w14:paraId="386D84D5" w14:textId="62E3E56C" w:rsidR="00C04FC8" w:rsidRDefault="00C04FC8" w:rsidP="00E16755">
            <w:pPr>
              <w:jc w:val="center"/>
              <w:rPr>
                <w:sz w:val="20"/>
                <w:szCs w:val="20"/>
              </w:rPr>
            </w:pPr>
            <w:r>
              <w:rPr>
                <w:sz w:val="20"/>
                <w:szCs w:val="20"/>
              </w:rPr>
              <w:t>Data Repository Name</w:t>
            </w:r>
          </w:p>
        </w:tc>
        <w:tc>
          <w:tcPr>
            <w:tcW w:w="1209" w:type="dxa"/>
            <w:shd w:val="clear" w:color="auto" w:fill="00B0F0"/>
            <w:vAlign w:val="center"/>
          </w:tcPr>
          <w:p w14:paraId="5C8DBA0A" w14:textId="5BE53AD2" w:rsidR="00C04FC8" w:rsidRDefault="00C04FC8" w:rsidP="00E16755">
            <w:pPr>
              <w:jc w:val="center"/>
              <w:rPr>
                <w:sz w:val="20"/>
                <w:szCs w:val="20"/>
              </w:rPr>
            </w:pPr>
            <w:r w:rsidRPr="00197CBA">
              <w:rPr>
                <w:sz w:val="20"/>
                <w:szCs w:val="20"/>
              </w:rPr>
              <w:t>Unique identifier for the data archive</w:t>
            </w:r>
          </w:p>
        </w:tc>
        <w:tc>
          <w:tcPr>
            <w:tcW w:w="1209" w:type="dxa"/>
            <w:shd w:val="clear" w:color="auto" w:fill="00B0F0"/>
            <w:vAlign w:val="center"/>
          </w:tcPr>
          <w:p w14:paraId="44270998" w14:textId="040E7B49" w:rsidR="00C04FC8" w:rsidRDefault="00C04FC8" w:rsidP="00E16755">
            <w:pPr>
              <w:jc w:val="center"/>
              <w:rPr>
                <w:sz w:val="20"/>
                <w:szCs w:val="20"/>
              </w:rPr>
            </w:pPr>
            <w:r>
              <w:rPr>
                <w:sz w:val="20"/>
                <w:szCs w:val="20"/>
              </w:rPr>
              <w:t>URL to access the data archive</w:t>
            </w:r>
          </w:p>
        </w:tc>
      </w:tr>
    </w:tbl>
    <w:p w14:paraId="4A6856F2" w14:textId="77777777" w:rsidR="00D17AA1" w:rsidRDefault="00D17AA1" w:rsidP="00430666">
      <w:pPr>
        <w:pStyle w:val="PlainText"/>
      </w:pPr>
    </w:p>
    <w:p w14:paraId="554EAA84" w14:textId="77777777" w:rsidR="001653D9" w:rsidRDefault="001653D9" w:rsidP="00430666">
      <w:pPr>
        <w:pStyle w:val="PlainText"/>
        <w:rPr>
          <w:b/>
          <w:i/>
        </w:rPr>
      </w:pPr>
    </w:p>
    <w:p w14:paraId="5727CDBC" w14:textId="77777777" w:rsidR="00441FF8" w:rsidRDefault="00441FF8" w:rsidP="00430666">
      <w:pPr>
        <w:pStyle w:val="PlainText"/>
        <w:rPr>
          <w:b/>
          <w:i/>
        </w:rPr>
      </w:pPr>
    </w:p>
    <w:p w14:paraId="2D0C8A74" w14:textId="77777777" w:rsidR="00441FF8" w:rsidRDefault="00441FF8" w:rsidP="00430666">
      <w:pPr>
        <w:pStyle w:val="PlainText"/>
      </w:pPr>
    </w:p>
    <w:p w14:paraId="45F07E2B" w14:textId="77777777" w:rsidR="00955B88" w:rsidRPr="00430666" w:rsidRDefault="00430666" w:rsidP="002B6089">
      <w:pPr>
        <w:pStyle w:val="PlainText"/>
      </w:pPr>
      <w:r w:rsidRPr="001B3227">
        <w:rPr>
          <w:b/>
          <w:i/>
        </w:rPr>
        <w:t>Feedback:</w:t>
      </w:r>
      <w:r w:rsidR="00BE71C9">
        <w:rPr>
          <w:b/>
          <w:i/>
        </w:rPr>
        <w:t xml:space="preserve"> </w:t>
      </w:r>
      <w:r w:rsidR="000057AB">
        <w:t xml:space="preserve">Please send any feedback on this </w:t>
      </w:r>
      <w:r>
        <w:t xml:space="preserve">metadata template to </w:t>
      </w:r>
      <w:hyperlink r:id="rId14" w:history="1">
        <w:r w:rsidRPr="00495145">
          <w:rPr>
            <w:rStyle w:val="Hyperlink"/>
          </w:rPr>
          <w:t>scientificdata@nature.com</w:t>
        </w:r>
      </w:hyperlink>
      <w:r>
        <w:t>, marked for attention of the Data Curation Editor.</w:t>
      </w:r>
    </w:p>
    <w:sectPr w:rsidR="00955B88" w:rsidRPr="00430666" w:rsidSect="00920E33">
      <w:pgSz w:w="16838" w:h="11906" w:orient="landscape"/>
      <w:pgMar w:top="720" w:right="720" w:bottom="720" w:left="72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150DF0" w15:done="0"/>
  <w15:commentEx w15:paraId="0C59FB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150DF0" w16cid:durableId="1F11870B"/>
  <w16cid:commentId w16cid:paraId="0C59FB00" w16cid:durableId="1F11871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40DF8" w14:textId="77777777" w:rsidR="007E0702" w:rsidRDefault="007E0702" w:rsidP="00CD732B">
      <w:pPr>
        <w:spacing w:after="0" w:line="240" w:lineRule="auto"/>
      </w:pPr>
      <w:r>
        <w:separator/>
      </w:r>
    </w:p>
  </w:endnote>
  <w:endnote w:type="continuationSeparator" w:id="0">
    <w:p w14:paraId="5AC9B13A" w14:textId="77777777" w:rsidR="007E0702" w:rsidRDefault="007E0702" w:rsidP="00CD7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57A90" w14:textId="77777777" w:rsidR="005207AB" w:rsidRDefault="005207AB">
    <w:pPr>
      <w:pStyle w:val="Footer"/>
      <w:pBdr>
        <w:top w:val="thinThickSmallGap" w:sz="24" w:space="1" w:color="622423" w:themeColor="accent2" w:themeShade="7F"/>
      </w:pBdr>
      <w:rPr>
        <w:rFonts w:asciiTheme="majorHAnsi" w:eastAsiaTheme="majorEastAsia" w:hAnsiTheme="majorHAnsi" w:cstheme="majorBidi"/>
        <w:noProof/>
      </w:rPr>
    </w:pPr>
    <w:r>
      <w:rPr>
        <w:rFonts w:asciiTheme="majorHAnsi" w:eastAsiaTheme="majorEastAsia" w:hAnsiTheme="majorHAnsi" w:cstheme="majorBidi"/>
      </w:rPr>
      <w:t>Scientific Data metadata template user notes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F5E1C" w:rsidRPr="00FF5E1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578BBC2E" w14:textId="73D8AB74" w:rsidR="005207AB" w:rsidRPr="00CD732B" w:rsidRDefault="005207AB" w:rsidP="00CD732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noProof/>
      </w:rPr>
      <w:t>Document Last Updated: September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BFBF1" w14:textId="77777777" w:rsidR="007E0702" w:rsidRDefault="007E0702" w:rsidP="00CD732B">
      <w:pPr>
        <w:spacing w:after="0" w:line="240" w:lineRule="auto"/>
      </w:pPr>
      <w:r>
        <w:separator/>
      </w:r>
    </w:p>
  </w:footnote>
  <w:footnote w:type="continuationSeparator" w:id="0">
    <w:p w14:paraId="7EFE1D7E" w14:textId="77777777" w:rsidR="007E0702" w:rsidRDefault="007E0702" w:rsidP="00CD73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60C59" w14:textId="77777777" w:rsidR="005207AB" w:rsidRPr="00715FB0" w:rsidRDefault="005207AB" w:rsidP="00F73925">
    <w:pPr>
      <w:pStyle w:val="ReturnAddress"/>
      <w:framePr w:w="5942" w:wrap="notBeside" w:hAnchor="page" w:x="5625" w:y="492"/>
      <w:jc w:val="right"/>
      <w:rPr>
        <w:rFonts w:cs="Arial"/>
        <w:sz w:val="20"/>
      </w:rPr>
    </w:pPr>
    <w:bookmarkStart w:id="1" w:name="Address"/>
    <w:r>
      <w:rPr>
        <w:noProof/>
        <w:lang w:eastAsia="en-GB"/>
      </w:rPr>
      <w:drawing>
        <wp:inline distT="0" distB="0" distL="0" distR="0" wp14:anchorId="3F5ED99E" wp14:editId="34CF48FB">
          <wp:extent cx="1992912" cy="263063"/>
          <wp:effectExtent l="0" t="0" r="7620" b="3810"/>
          <wp:docPr id="6" name="Picture 6" descr="U:\Pictures\Nature_Research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ictures\Nature_Research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2905" cy="263062"/>
                  </a:xfrm>
                  <a:prstGeom prst="rect">
                    <a:avLst/>
                  </a:prstGeom>
                  <a:noFill/>
                  <a:ln>
                    <a:noFill/>
                  </a:ln>
                </pic:spPr>
              </pic:pic>
            </a:graphicData>
          </a:graphic>
        </wp:inline>
      </w:drawing>
    </w:r>
  </w:p>
  <w:bookmarkEnd w:id="1"/>
  <w:p w14:paraId="70548CEB" w14:textId="77777777" w:rsidR="005207AB" w:rsidRPr="00F73925" w:rsidRDefault="005207AB" w:rsidP="00F73925">
    <w:pPr>
      <w:pStyle w:val="ReturnAddress"/>
      <w:framePr w:w="5942" w:wrap="notBeside" w:hAnchor="page" w:x="5625" w:y="492"/>
      <w:ind w:right="400"/>
      <w:rPr>
        <w:rFonts w:cs="Arial"/>
        <w:color w:val="333333"/>
        <w:sz w:val="18"/>
        <w:szCs w:val="18"/>
        <w:lang w:val="fr-FR"/>
      </w:rPr>
    </w:pPr>
    <w:r w:rsidRPr="00056A5B">
      <w:rPr>
        <w:rFonts w:cs="Arial"/>
        <w:color w:val="333333"/>
        <w:sz w:val="18"/>
        <w:szCs w:val="18"/>
        <w:lang w:val="fr-FR"/>
      </w:rPr>
      <w:tab/>
    </w:r>
    <w:r w:rsidRPr="00056A5B">
      <w:rPr>
        <w:rFonts w:cs="Arial"/>
        <w:color w:val="333333"/>
        <w:sz w:val="18"/>
        <w:szCs w:val="18"/>
        <w:lang w:val="fr-FR"/>
      </w:rPr>
      <w:tab/>
      <w:t xml:space="preserve">                                            </w:t>
    </w:r>
    <w:r>
      <w:rPr>
        <w:rFonts w:cs="Arial"/>
        <w:color w:val="333333"/>
        <w:sz w:val="18"/>
        <w:szCs w:val="18"/>
        <w:lang w:val="fr-FR"/>
      </w:rPr>
      <w:t xml:space="preserve">           </w:t>
    </w:r>
    <w:r w:rsidRPr="00056A5B">
      <w:rPr>
        <w:rFonts w:ascii="Arial Narrow" w:hAnsi="Arial Narrow" w:cs="Arial"/>
        <w:color w:val="333333"/>
        <w:sz w:val="18"/>
        <w:szCs w:val="18"/>
        <w:lang w:val="fr-FR"/>
      </w:rPr>
      <w:tab/>
    </w:r>
    <w:r w:rsidRPr="00056A5B">
      <w:rPr>
        <w:rFonts w:ascii="Arial Narrow" w:hAnsi="Arial Narrow" w:cs="Arial"/>
        <w:color w:val="333333"/>
        <w:sz w:val="18"/>
        <w:szCs w:val="18"/>
        <w:lang w:val="fr-FR"/>
      </w:rPr>
      <w:tab/>
    </w:r>
    <w:r w:rsidRPr="00056A5B">
      <w:rPr>
        <w:rFonts w:ascii="Arial Narrow" w:hAnsi="Arial Narrow" w:cs="Arial"/>
        <w:color w:val="333333"/>
        <w:sz w:val="18"/>
        <w:szCs w:val="18"/>
        <w:lang w:val="fr-FR"/>
      </w:rPr>
      <w:tab/>
    </w:r>
  </w:p>
  <w:p w14:paraId="76AF045C" w14:textId="77777777" w:rsidR="005207AB" w:rsidRDefault="005207AB" w:rsidP="00F73925">
    <w:pPr>
      <w:pStyle w:val="Header"/>
    </w:pPr>
    <w:r>
      <w:rPr>
        <w:noProof/>
        <w:lang w:eastAsia="en-GB"/>
      </w:rPr>
      <w:drawing>
        <wp:inline distT="0" distB="0" distL="0" distR="0" wp14:anchorId="0F2FA312" wp14:editId="318FB3DE">
          <wp:extent cx="3348841" cy="263242"/>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Data_new_logo_2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345167" cy="26295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0A26"/>
    <w:multiLevelType w:val="hybridMultilevel"/>
    <w:tmpl w:val="2D36E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97410F"/>
    <w:multiLevelType w:val="hybridMultilevel"/>
    <w:tmpl w:val="FBA2280C"/>
    <w:lvl w:ilvl="0" w:tplc="55F2AF78">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A9508F4"/>
    <w:multiLevelType w:val="hybridMultilevel"/>
    <w:tmpl w:val="51266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9E4DB7"/>
    <w:multiLevelType w:val="hybridMultilevel"/>
    <w:tmpl w:val="E0B2A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BC18B5"/>
    <w:multiLevelType w:val="hybridMultilevel"/>
    <w:tmpl w:val="3AEE1246"/>
    <w:lvl w:ilvl="0" w:tplc="B68A3986">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254654"/>
    <w:multiLevelType w:val="hybridMultilevel"/>
    <w:tmpl w:val="F0103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4130B8"/>
    <w:multiLevelType w:val="hybridMultilevel"/>
    <w:tmpl w:val="3C669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D07141B"/>
    <w:multiLevelType w:val="hybridMultilevel"/>
    <w:tmpl w:val="74DEFF34"/>
    <w:name w:val="WW8Num22"/>
    <w:lvl w:ilvl="0" w:tplc="23F4AD16">
      <w:start w:val="1"/>
      <w:numFmt w:val="bullet"/>
      <w:lvlText w:val=""/>
      <w:lvlJc w:val="left"/>
      <w:pPr>
        <w:ind w:left="-32767" w:hanging="3240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A2A4C"/>
    <w:multiLevelType w:val="hybridMultilevel"/>
    <w:tmpl w:val="D534BC9A"/>
    <w:lvl w:ilvl="0" w:tplc="94D2A0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91609E"/>
    <w:multiLevelType w:val="hybridMultilevel"/>
    <w:tmpl w:val="4DECE4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D6C788C"/>
    <w:multiLevelType w:val="hybridMultilevel"/>
    <w:tmpl w:val="C1F8F9AE"/>
    <w:lvl w:ilvl="0" w:tplc="D406901A">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59B6E8A"/>
    <w:multiLevelType w:val="hybridMultilevel"/>
    <w:tmpl w:val="E9D2C6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4473CE3"/>
    <w:multiLevelType w:val="hybridMultilevel"/>
    <w:tmpl w:val="2DFC7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9"/>
  </w:num>
  <w:num w:numId="5">
    <w:abstractNumId w:val="8"/>
  </w:num>
  <w:num w:numId="6">
    <w:abstractNumId w:val="3"/>
  </w:num>
  <w:num w:numId="7">
    <w:abstractNumId w:val="4"/>
  </w:num>
  <w:num w:numId="8">
    <w:abstractNumId w:val="7"/>
  </w:num>
  <w:num w:numId="9">
    <w:abstractNumId w:val="5"/>
  </w:num>
  <w:num w:numId="10">
    <w:abstractNumId w:val="2"/>
  </w:num>
  <w:num w:numId="11">
    <w:abstractNumId w:val="6"/>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593"/>
    <w:rsid w:val="000057AB"/>
    <w:rsid w:val="000057D1"/>
    <w:rsid w:val="00007736"/>
    <w:rsid w:val="00037A8C"/>
    <w:rsid w:val="0006261A"/>
    <w:rsid w:val="000B642A"/>
    <w:rsid w:val="00153FB2"/>
    <w:rsid w:val="001653D9"/>
    <w:rsid w:val="00197CBA"/>
    <w:rsid w:val="001A53B2"/>
    <w:rsid w:val="001C430C"/>
    <w:rsid w:val="001C48C5"/>
    <w:rsid w:val="001E4903"/>
    <w:rsid w:val="001F7008"/>
    <w:rsid w:val="00214847"/>
    <w:rsid w:val="0025484E"/>
    <w:rsid w:val="002577AB"/>
    <w:rsid w:val="00261789"/>
    <w:rsid w:val="002A2E37"/>
    <w:rsid w:val="002A4E6C"/>
    <w:rsid w:val="002A5625"/>
    <w:rsid w:val="002B421F"/>
    <w:rsid w:val="002B6089"/>
    <w:rsid w:val="002D4E4C"/>
    <w:rsid w:val="002E13AB"/>
    <w:rsid w:val="002E7241"/>
    <w:rsid w:val="0031488E"/>
    <w:rsid w:val="00317A0D"/>
    <w:rsid w:val="003275E3"/>
    <w:rsid w:val="00394F4F"/>
    <w:rsid w:val="0039631A"/>
    <w:rsid w:val="003A64A4"/>
    <w:rsid w:val="0040425E"/>
    <w:rsid w:val="00430666"/>
    <w:rsid w:val="00433907"/>
    <w:rsid w:val="00441EC6"/>
    <w:rsid w:val="00441FF8"/>
    <w:rsid w:val="0046329A"/>
    <w:rsid w:val="00475D3C"/>
    <w:rsid w:val="004914AE"/>
    <w:rsid w:val="004E7608"/>
    <w:rsid w:val="005207AB"/>
    <w:rsid w:val="005212C5"/>
    <w:rsid w:val="00525654"/>
    <w:rsid w:val="00584CE8"/>
    <w:rsid w:val="0058711A"/>
    <w:rsid w:val="005A217F"/>
    <w:rsid w:val="005C6B7A"/>
    <w:rsid w:val="005D1B77"/>
    <w:rsid w:val="005E2A67"/>
    <w:rsid w:val="00615258"/>
    <w:rsid w:val="0061595A"/>
    <w:rsid w:val="00650741"/>
    <w:rsid w:val="006611EE"/>
    <w:rsid w:val="006643C3"/>
    <w:rsid w:val="0067015F"/>
    <w:rsid w:val="006759BB"/>
    <w:rsid w:val="006938F8"/>
    <w:rsid w:val="006C37BC"/>
    <w:rsid w:val="006C3EB9"/>
    <w:rsid w:val="006C7C24"/>
    <w:rsid w:val="0071531D"/>
    <w:rsid w:val="00797292"/>
    <w:rsid w:val="007A0084"/>
    <w:rsid w:val="007C10D1"/>
    <w:rsid w:val="007E0702"/>
    <w:rsid w:val="007E1776"/>
    <w:rsid w:val="007E5C6A"/>
    <w:rsid w:val="00844E8A"/>
    <w:rsid w:val="0088373E"/>
    <w:rsid w:val="00892DA5"/>
    <w:rsid w:val="008B5F25"/>
    <w:rsid w:val="008C4FD6"/>
    <w:rsid w:val="008F6372"/>
    <w:rsid w:val="00912F4D"/>
    <w:rsid w:val="0091456D"/>
    <w:rsid w:val="009158A2"/>
    <w:rsid w:val="009165B1"/>
    <w:rsid w:val="00920E33"/>
    <w:rsid w:val="00920F03"/>
    <w:rsid w:val="00930165"/>
    <w:rsid w:val="009304D3"/>
    <w:rsid w:val="0093226C"/>
    <w:rsid w:val="00955B88"/>
    <w:rsid w:val="00971856"/>
    <w:rsid w:val="00976D5F"/>
    <w:rsid w:val="009B3C0E"/>
    <w:rsid w:val="009E0EF5"/>
    <w:rsid w:val="009E318D"/>
    <w:rsid w:val="00A12154"/>
    <w:rsid w:val="00A508DF"/>
    <w:rsid w:val="00A52FF8"/>
    <w:rsid w:val="00A621D2"/>
    <w:rsid w:val="00A7688B"/>
    <w:rsid w:val="00AA382F"/>
    <w:rsid w:val="00AC6D92"/>
    <w:rsid w:val="00B26D79"/>
    <w:rsid w:val="00B36004"/>
    <w:rsid w:val="00B37058"/>
    <w:rsid w:val="00B37928"/>
    <w:rsid w:val="00B67805"/>
    <w:rsid w:val="00B94AC0"/>
    <w:rsid w:val="00BA0E40"/>
    <w:rsid w:val="00BD4555"/>
    <w:rsid w:val="00BE71C9"/>
    <w:rsid w:val="00BF4C5B"/>
    <w:rsid w:val="00C03DDF"/>
    <w:rsid w:val="00C04FC8"/>
    <w:rsid w:val="00C1286E"/>
    <w:rsid w:val="00C42CEF"/>
    <w:rsid w:val="00C50264"/>
    <w:rsid w:val="00C70B02"/>
    <w:rsid w:val="00C97CB0"/>
    <w:rsid w:val="00CB7064"/>
    <w:rsid w:val="00CD732B"/>
    <w:rsid w:val="00CF736A"/>
    <w:rsid w:val="00D17AA1"/>
    <w:rsid w:val="00D30950"/>
    <w:rsid w:val="00D3189D"/>
    <w:rsid w:val="00D51E31"/>
    <w:rsid w:val="00D74FA4"/>
    <w:rsid w:val="00D86E2D"/>
    <w:rsid w:val="00DA0F4E"/>
    <w:rsid w:val="00DD0E95"/>
    <w:rsid w:val="00DD4593"/>
    <w:rsid w:val="00DF2EAA"/>
    <w:rsid w:val="00E16755"/>
    <w:rsid w:val="00E27CD3"/>
    <w:rsid w:val="00E65B98"/>
    <w:rsid w:val="00E65DB9"/>
    <w:rsid w:val="00E721AD"/>
    <w:rsid w:val="00E80204"/>
    <w:rsid w:val="00E82113"/>
    <w:rsid w:val="00E96AD4"/>
    <w:rsid w:val="00EC4E1C"/>
    <w:rsid w:val="00ED7137"/>
    <w:rsid w:val="00EF6964"/>
    <w:rsid w:val="00F0211A"/>
    <w:rsid w:val="00F36D60"/>
    <w:rsid w:val="00F73925"/>
    <w:rsid w:val="00F82CC5"/>
    <w:rsid w:val="00F95613"/>
    <w:rsid w:val="00FC34F5"/>
    <w:rsid w:val="00FE15FA"/>
    <w:rsid w:val="00FE3088"/>
    <w:rsid w:val="00FE3C5E"/>
    <w:rsid w:val="00FF5E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2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6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E2D"/>
    <w:pPr>
      <w:ind w:left="720"/>
      <w:contextualSpacing/>
    </w:pPr>
  </w:style>
  <w:style w:type="paragraph" w:styleId="Header">
    <w:name w:val="header"/>
    <w:basedOn w:val="Normal"/>
    <w:link w:val="HeaderChar"/>
    <w:uiPriority w:val="99"/>
    <w:unhideWhenUsed/>
    <w:rsid w:val="00CD7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32B"/>
  </w:style>
  <w:style w:type="paragraph" w:styleId="Footer">
    <w:name w:val="footer"/>
    <w:basedOn w:val="Normal"/>
    <w:link w:val="FooterChar"/>
    <w:uiPriority w:val="99"/>
    <w:unhideWhenUsed/>
    <w:rsid w:val="00CD7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32B"/>
  </w:style>
  <w:style w:type="paragraph" w:styleId="BalloonText">
    <w:name w:val="Balloon Text"/>
    <w:basedOn w:val="Normal"/>
    <w:link w:val="BalloonTextChar"/>
    <w:uiPriority w:val="99"/>
    <w:semiHidden/>
    <w:unhideWhenUsed/>
    <w:rsid w:val="00CD7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32B"/>
    <w:rPr>
      <w:rFonts w:ascii="Tahoma" w:hAnsi="Tahoma" w:cs="Tahoma"/>
      <w:sz w:val="16"/>
      <w:szCs w:val="16"/>
    </w:rPr>
  </w:style>
  <w:style w:type="paragraph" w:customStyle="1" w:styleId="ReturnAddress">
    <w:name w:val="Return Address"/>
    <w:basedOn w:val="Normal"/>
    <w:rsid w:val="00F73925"/>
    <w:pPr>
      <w:keepLines/>
      <w:framePr w:w="4320" w:h="965" w:hSpace="187" w:vSpace="187" w:wrap="notBeside" w:vAnchor="page" w:hAnchor="margin" w:xAlign="right" w:y="966" w:anchorLock="1"/>
      <w:tabs>
        <w:tab w:val="left" w:pos="2160"/>
      </w:tabs>
      <w:spacing w:after="0" w:line="160" w:lineRule="atLeast"/>
    </w:pPr>
    <w:rPr>
      <w:rFonts w:ascii="Arial" w:eastAsia="Times New Roman" w:hAnsi="Arial" w:cs="Times New Roman"/>
      <w:sz w:val="14"/>
      <w:szCs w:val="20"/>
    </w:rPr>
  </w:style>
  <w:style w:type="character" w:customStyle="1" w:styleId="apple-converted-space">
    <w:name w:val="apple-converted-space"/>
    <w:basedOn w:val="DefaultParagraphFont"/>
    <w:rsid w:val="00B94AC0"/>
  </w:style>
  <w:style w:type="character" w:styleId="Hyperlink">
    <w:name w:val="Hyperlink"/>
    <w:basedOn w:val="DefaultParagraphFont"/>
    <w:uiPriority w:val="99"/>
    <w:unhideWhenUsed/>
    <w:rsid w:val="00955B88"/>
    <w:rPr>
      <w:color w:val="0000FF" w:themeColor="hyperlink"/>
      <w:u w:val="single"/>
    </w:rPr>
  </w:style>
  <w:style w:type="paragraph" w:styleId="PlainText">
    <w:name w:val="Plain Text"/>
    <w:basedOn w:val="Normal"/>
    <w:link w:val="PlainTextChar"/>
    <w:uiPriority w:val="99"/>
    <w:unhideWhenUsed/>
    <w:rsid w:val="0043066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30666"/>
    <w:rPr>
      <w:rFonts w:ascii="Calibri" w:hAnsi="Calibri"/>
      <w:szCs w:val="21"/>
    </w:rPr>
  </w:style>
  <w:style w:type="table" w:styleId="TableGrid">
    <w:name w:val="Table Grid"/>
    <w:basedOn w:val="TableNormal"/>
    <w:uiPriority w:val="59"/>
    <w:rsid w:val="002B6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39631A"/>
    <w:rPr>
      <w:b/>
      <w:bCs/>
      <w:i/>
      <w:iCs/>
      <w:color w:val="4F81BD" w:themeColor="accent1"/>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FollowedHyperlink">
    <w:name w:val="FollowedHyperlink"/>
    <w:basedOn w:val="DefaultParagraphFont"/>
    <w:uiPriority w:val="99"/>
    <w:semiHidden/>
    <w:unhideWhenUsed/>
    <w:rsid w:val="003275E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6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E2D"/>
    <w:pPr>
      <w:ind w:left="720"/>
      <w:contextualSpacing/>
    </w:pPr>
  </w:style>
  <w:style w:type="paragraph" w:styleId="Header">
    <w:name w:val="header"/>
    <w:basedOn w:val="Normal"/>
    <w:link w:val="HeaderChar"/>
    <w:uiPriority w:val="99"/>
    <w:unhideWhenUsed/>
    <w:rsid w:val="00CD7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32B"/>
  </w:style>
  <w:style w:type="paragraph" w:styleId="Footer">
    <w:name w:val="footer"/>
    <w:basedOn w:val="Normal"/>
    <w:link w:val="FooterChar"/>
    <w:uiPriority w:val="99"/>
    <w:unhideWhenUsed/>
    <w:rsid w:val="00CD7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32B"/>
  </w:style>
  <w:style w:type="paragraph" w:styleId="BalloonText">
    <w:name w:val="Balloon Text"/>
    <w:basedOn w:val="Normal"/>
    <w:link w:val="BalloonTextChar"/>
    <w:uiPriority w:val="99"/>
    <w:semiHidden/>
    <w:unhideWhenUsed/>
    <w:rsid w:val="00CD7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32B"/>
    <w:rPr>
      <w:rFonts w:ascii="Tahoma" w:hAnsi="Tahoma" w:cs="Tahoma"/>
      <w:sz w:val="16"/>
      <w:szCs w:val="16"/>
    </w:rPr>
  </w:style>
  <w:style w:type="paragraph" w:customStyle="1" w:styleId="ReturnAddress">
    <w:name w:val="Return Address"/>
    <w:basedOn w:val="Normal"/>
    <w:rsid w:val="00F73925"/>
    <w:pPr>
      <w:keepLines/>
      <w:framePr w:w="4320" w:h="965" w:hSpace="187" w:vSpace="187" w:wrap="notBeside" w:vAnchor="page" w:hAnchor="margin" w:xAlign="right" w:y="966" w:anchorLock="1"/>
      <w:tabs>
        <w:tab w:val="left" w:pos="2160"/>
      </w:tabs>
      <w:spacing w:after="0" w:line="160" w:lineRule="atLeast"/>
    </w:pPr>
    <w:rPr>
      <w:rFonts w:ascii="Arial" w:eastAsia="Times New Roman" w:hAnsi="Arial" w:cs="Times New Roman"/>
      <w:sz w:val="14"/>
      <w:szCs w:val="20"/>
    </w:rPr>
  </w:style>
  <w:style w:type="character" w:customStyle="1" w:styleId="apple-converted-space">
    <w:name w:val="apple-converted-space"/>
    <w:basedOn w:val="DefaultParagraphFont"/>
    <w:rsid w:val="00B94AC0"/>
  </w:style>
  <w:style w:type="character" w:styleId="Hyperlink">
    <w:name w:val="Hyperlink"/>
    <w:basedOn w:val="DefaultParagraphFont"/>
    <w:uiPriority w:val="99"/>
    <w:unhideWhenUsed/>
    <w:rsid w:val="00955B88"/>
    <w:rPr>
      <w:color w:val="0000FF" w:themeColor="hyperlink"/>
      <w:u w:val="single"/>
    </w:rPr>
  </w:style>
  <w:style w:type="paragraph" w:styleId="PlainText">
    <w:name w:val="Plain Text"/>
    <w:basedOn w:val="Normal"/>
    <w:link w:val="PlainTextChar"/>
    <w:uiPriority w:val="99"/>
    <w:unhideWhenUsed/>
    <w:rsid w:val="0043066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30666"/>
    <w:rPr>
      <w:rFonts w:ascii="Calibri" w:hAnsi="Calibri"/>
      <w:szCs w:val="21"/>
    </w:rPr>
  </w:style>
  <w:style w:type="table" w:styleId="TableGrid">
    <w:name w:val="Table Grid"/>
    <w:basedOn w:val="TableNormal"/>
    <w:uiPriority w:val="59"/>
    <w:rsid w:val="002B6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39631A"/>
    <w:rPr>
      <w:b/>
      <w:bCs/>
      <w:i/>
      <w:iCs/>
      <w:color w:val="4F81BD" w:themeColor="accent1"/>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FollowedHyperlink">
    <w:name w:val="FollowedHyperlink"/>
    <w:basedOn w:val="DefaultParagraphFont"/>
    <w:uiPriority w:val="99"/>
    <w:semiHidden/>
    <w:unhideWhenUsed/>
    <w:rsid w:val="003275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756287">
      <w:bodyDiv w:val="1"/>
      <w:marLeft w:val="0"/>
      <w:marRight w:val="0"/>
      <w:marTop w:val="0"/>
      <w:marBottom w:val="0"/>
      <w:divBdr>
        <w:top w:val="none" w:sz="0" w:space="0" w:color="auto"/>
        <w:left w:val="none" w:sz="0" w:space="0" w:color="auto"/>
        <w:bottom w:val="none" w:sz="0" w:space="0" w:color="auto"/>
        <w:right w:val="none" w:sz="0" w:space="0" w:color="auto"/>
      </w:divBdr>
    </w:div>
    <w:div w:id="1209999317">
      <w:bodyDiv w:val="1"/>
      <w:marLeft w:val="0"/>
      <w:marRight w:val="0"/>
      <w:marTop w:val="0"/>
      <w:marBottom w:val="0"/>
      <w:divBdr>
        <w:top w:val="none" w:sz="0" w:space="0" w:color="auto"/>
        <w:left w:val="none" w:sz="0" w:space="0" w:color="auto"/>
        <w:bottom w:val="none" w:sz="0" w:space="0" w:color="auto"/>
        <w:right w:val="none" w:sz="0" w:space="0" w:color="auto"/>
      </w:divBdr>
    </w:div>
    <w:div w:id="1308703194">
      <w:bodyDiv w:val="1"/>
      <w:marLeft w:val="0"/>
      <w:marRight w:val="0"/>
      <w:marTop w:val="0"/>
      <w:marBottom w:val="0"/>
      <w:divBdr>
        <w:top w:val="none" w:sz="0" w:space="0" w:color="auto"/>
        <w:left w:val="none" w:sz="0" w:space="0" w:color="auto"/>
        <w:bottom w:val="none" w:sz="0" w:space="0" w:color="auto"/>
        <w:right w:val="none" w:sz="0" w:space="0" w:color="auto"/>
      </w:divBdr>
    </w:div>
    <w:div w:id="1440486509">
      <w:bodyDiv w:val="1"/>
      <w:marLeft w:val="0"/>
      <w:marRight w:val="0"/>
      <w:marTop w:val="0"/>
      <w:marBottom w:val="0"/>
      <w:divBdr>
        <w:top w:val="none" w:sz="0" w:space="0" w:color="auto"/>
        <w:left w:val="none" w:sz="0" w:space="0" w:color="auto"/>
        <w:bottom w:val="none" w:sz="0" w:space="0" w:color="auto"/>
        <w:right w:val="none" w:sz="0" w:space="0" w:color="auto"/>
      </w:divBdr>
    </w:div>
    <w:div w:id="1692873510">
      <w:bodyDiv w:val="1"/>
      <w:marLeft w:val="0"/>
      <w:marRight w:val="0"/>
      <w:marTop w:val="0"/>
      <w:marBottom w:val="0"/>
      <w:divBdr>
        <w:top w:val="none" w:sz="0" w:space="0" w:color="auto"/>
        <w:left w:val="none" w:sz="0" w:space="0" w:color="auto"/>
        <w:bottom w:val="none" w:sz="0" w:space="0" w:color="auto"/>
        <w:right w:val="none" w:sz="0" w:space="0" w:color="auto"/>
      </w:divBdr>
    </w:div>
    <w:div w:id="193450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yperlink" Target="http://scientificdata.isa-explorer.org/" TargetMode="External"/><Relationship Id="rId14" Type="http://schemas.openxmlformats.org/officeDocument/2006/relationships/hyperlink" Target="mailto:scientificdata@natur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54A97-F517-4FD2-9433-E22967B0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9397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 Khodiyar</dc:creator>
  <cp:lastModifiedBy>Tristan Matthews</cp:lastModifiedBy>
  <cp:revision>11</cp:revision>
  <cp:lastPrinted>2017-09-13T09:27:00Z</cp:lastPrinted>
  <dcterms:created xsi:type="dcterms:W3CDTF">2018-09-07T11:16:00Z</dcterms:created>
  <dcterms:modified xsi:type="dcterms:W3CDTF">2018-09-19T13:40:00Z</dcterms:modified>
</cp:coreProperties>
</file>