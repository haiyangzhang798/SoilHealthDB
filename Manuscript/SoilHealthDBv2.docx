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2D633" w14:textId="6026F68C" w:rsidR="00BB1D57" w:rsidRPr="00AA7997" w:rsidRDefault="00BB1D57" w:rsidP="00EF1BCB">
      <w:pPr>
        <w:pStyle w:val="3"/>
        <w:spacing w:after="0"/>
        <w:rPr>
          <w:rFonts w:ascii="Times New Roman" w:hAnsi="Times New Roman" w:cs="Times New Roman"/>
          <w:sz w:val="24"/>
          <w:szCs w:val="24"/>
          <w:lang w:val="en-US"/>
        </w:rPr>
      </w:pPr>
      <w:bookmarkStart w:id="0" w:name="OLE_LINK51"/>
      <w:bookmarkStart w:id="1" w:name="OLE_LINK52"/>
      <w:r w:rsidRPr="00AA7997">
        <w:rPr>
          <w:rFonts w:ascii="Times New Roman" w:hAnsi="Times New Roman" w:cs="Times New Roman"/>
          <w:sz w:val="24"/>
          <w:szCs w:val="24"/>
          <w:lang w:val="en-US"/>
        </w:rPr>
        <w:t xml:space="preserve">A database for </w:t>
      </w:r>
      <w:r w:rsidR="00831161" w:rsidRPr="00AA7997">
        <w:rPr>
          <w:rFonts w:ascii="Times New Roman" w:hAnsi="Times New Roman" w:cs="Times New Roman"/>
          <w:sz w:val="24"/>
          <w:szCs w:val="24"/>
          <w:lang w:val="en-US"/>
        </w:rPr>
        <w:t xml:space="preserve">global </w:t>
      </w:r>
      <w:r w:rsidRPr="00AA7997">
        <w:rPr>
          <w:rFonts w:ascii="Times New Roman" w:hAnsi="Times New Roman" w:cs="Times New Roman"/>
          <w:sz w:val="24"/>
          <w:szCs w:val="24"/>
          <w:lang w:val="en-US"/>
        </w:rPr>
        <w:t>soil health assessment</w:t>
      </w:r>
    </w:p>
    <w:p w14:paraId="3E03B738" w14:textId="77777777" w:rsidR="00C658AC" w:rsidRPr="00AA7997" w:rsidRDefault="00C658AC" w:rsidP="00EF1BCB">
      <w:pPr>
        <w:pStyle w:val="3"/>
        <w:spacing w:before="0" w:after="0"/>
        <w:rPr>
          <w:rFonts w:ascii="Times New Roman" w:hAnsi="Times New Roman" w:cs="Times New Roman"/>
          <w:sz w:val="24"/>
          <w:szCs w:val="24"/>
          <w:lang w:val="en-US"/>
        </w:rPr>
      </w:pPr>
    </w:p>
    <w:bookmarkEnd w:id="0"/>
    <w:bookmarkEnd w:id="1"/>
    <w:p w14:paraId="0E39CBD8" w14:textId="3C1715EA" w:rsidR="00B2161C" w:rsidRPr="00AA7997" w:rsidRDefault="00BB1D57" w:rsidP="00EF1BCB">
      <w:pPr>
        <w:rPr>
          <w:szCs w:val="24"/>
        </w:rPr>
      </w:pPr>
      <w:r w:rsidRPr="00AA7997">
        <w:rPr>
          <w:szCs w:val="24"/>
        </w:rPr>
        <w:t>Jinshi Jian</w:t>
      </w:r>
      <w:r w:rsidRPr="00AA7997">
        <w:rPr>
          <w:szCs w:val="24"/>
          <w:vertAlign w:val="superscript"/>
        </w:rPr>
        <w:t>1</w:t>
      </w:r>
      <w:bookmarkStart w:id="2" w:name="OLE_LINK1"/>
      <w:bookmarkStart w:id="3" w:name="OLE_LINK29"/>
      <w:r w:rsidR="00AA7997">
        <w:rPr>
          <w:szCs w:val="24"/>
          <w:vertAlign w:val="superscript"/>
        </w:rPr>
        <w:t>,2</w:t>
      </w:r>
      <w:r w:rsidRPr="00AA7997">
        <w:rPr>
          <w:szCs w:val="24"/>
        </w:rPr>
        <w:t>,</w:t>
      </w:r>
      <w:bookmarkEnd w:id="2"/>
      <w:bookmarkEnd w:id="3"/>
      <w:r w:rsidRPr="00AA7997">
        <w:rPr>
          <w:szCs w:val="24"/>
        </w:rPr>
        <w:t xml:space="preserve"> Xuan D</w:t>
      </w:r>
      <w:r w:rsidR="00411EC2" w:rsidRPr="00AA7997">
        <w:rPr>
          <w:szCs w:val="24"/>
          <w:lang w:eastAsia="zh-CN"/>
        </w:rPr>
        <w:t>u</w:t>
      </w:r>
      <w:r w:rsidR="00AA7997">
        <w:rPr>
          <w:szCs w:val="24"/>
          <w:vertAlign w:val="superscript"/>
        </w:rPr>
        <w:t>3</w:t>
      </w:r>
      <w:r w:rsidR="00AA7997" w:rsidRPr="00AA7997">
        <w:rPr>
          <w:szCs w:val="24"/>
          <w:vertAlign w:val="subscript"/>
        </w:rPr>
        <w:t xml:space="preserve">, </w:t>
      </w:r>
      <w:r w:rsidR="00AA7997" w:rsidRPr="00AA7997">
        <w:rPr>
          <w:szCs w:val="24"/>
        </w:rPr>
        <w:t>Ryan D. Stewart</w:t>
      </w:r>
      <w:r w:rsidR="00AA7997" w:rsidRPr="00AA7997">
        <w:rPr>
          <w:szCs w:val="24"/>
          <w:vertAlign w:val="superscript"/>
        </w:rPr>
        <w:t>1*</w:t>
      </w:r>
    </w:p>
    <w:p w14:paraId="5A4DD8BC" w14:textId="77777777" w:rsidR="00B2161C" w:rsidRPr="00AA7997" w:rsidRDefault="00B2161C" w:rsidP="00EF1BCB">
      <w:pPr>
        <w:rPr>
          <w:szCs w:val="24"/>
        </w:rPr>
      </w:pPr>
    </w:p>
    <w:p w14:paraId="1B594983" w14:textId="056BE12D" w:rsidR="00B2161C" w:rsidRPr="00AA7997" w:rsidRDefault="00BB1D57" w:rsidP="00AA7997">
      <w:pPr>
        <w:pStyle w:val="ae"/>
        <w:numPr>
          <w:ilvl w:val="0"/>
          <w:numId w:val="4"/>
        </w:numPr>
        <w:rPr>
          <w:szCs w:val="24"/>
          <w:lang w:val="en-US" w:eastAsia="zh-CN"/>
        </w:rPr>
      </w:pPr>
      <w:r w:rsidRPr="00AA7997">
        <w:rPr>
          <w:szCs w:val="24"/>
          <w:lang w:val="en-US" w:eastAsia="zh-CN"/>
        </w:rPr>
        <w:t>School of Plant and Environmental Sciences, Virginia Tech, Blacksburg, VA, USA</w:t>
      </w:r>
    </w:p>
    <w:p w14:paraId="472AAF52" w14:textId="77777777" w:rsidR="00AA7997" w:rsidRDefault="00AA7997" w:rsidP="00C36537">
      <w:pPr>
        <w:pStyle w:val="ae"/>
        <w:numPr>
          <w:ilvl w:val="0"/>
          <w:numId w:val="4"/>
        </w:numPr>
        <w:rPr>
          <w:szCs w:val="24"/>
        </w:rPr>
      </w:pPr>
      <w:bookmarkStart w:id="4" w:name="OLE_LINK9"/>
      <w:bookmarkStart w:id="5" w:name="OLE_LINK10"/>
      <w:r w:rsidRPr="00AA7997">
        <w:rPr>
          <w:szCs w:val="24"/>
          <w:lang w:eastAsia="zh-CN"/>
        </w:rPr>
        <w:t>Pacific Northwest National Laboratory-University of Maryland Joint Global Change Research Institute</w:t>
      </w:r>
      <w:bookmarkEnd w:id="4"/>
      <w:bookmarkEnd w:id="5"/>
      <w:r w:rsidRPr="00AA7997">
        <w:rPr>
          <w:szCs w:val="24"/>
          <w:lang w:eastAsia="zh-CN"/>
        </w:rPr>
        <w:t>, 5825 University Research Court, Suite 3500, College Park, MD, USA</w:t>
      </w:r>
    </w:p>
    <w:p w14:paraId="4B65F57D" w14:textId="6B3969E3" w:rsidR="00B2161C" w:rsidRDefault="00BB1D57" w:rsidP="00C36537">
      <w:pPr>
        <w:pStyle w:val="ae"/>
        <w:numPr>
          <w:ilvl w:val="0"/>
          <w:numId w:val="4"/>
        </w:numPr>
        <w:rPr>
          <w:szCs w:val="24"/>
        </w:rPr>
      </w:pPr>
      <w:r w:rsidRPr="00AA7997">
        <w:rPr>
          <w:szCs w:val="24"/>
          <w:lang w:val="en-US"/>
        </w:rPr>
        <w:t xml:space="preserve">Department of Hydraulic Engineering, </w:t>
      </w:r>
      <w:proofErr w:type="spellStart"/>
      <w:r w:rsidRPr="00AA7997">
        <w:rPr>
          <w:szCs w:val="24"/>
        </w:rPr>
        <w:t>Yangling</w:t>
      </w:r>
      <w:proofErr w:type="spellEnd"/>
      <w:r w:rsidRPr="00AA7997">
        <w:rPr>
          <w:szCs w:val="24"/>
        </w:rPr>
        <w:t xml:space="preserve"> Vocational &amp; Technical College, Yang Ling, Shaanxi, China</w:t>
      </w:r>
    </w:p>
    <w:p w14:paraId="14A01105" w14:textId="77777777" w:rsidR="00AA7997" w:rsidRPr="00AA7997" w:rsidRDefault="00AA7997" w:rsidP="00AA7997">
      <w:pPr>
        <w:pStyle w:val="ae"/>
        <w:rPr>
          <w:szCs w:val="24"/>
        </w:rPr>
      </w:pPr>
    </w:p>
    <w:p w14:paraId="2187A084" w14:textId="5A8570A9" w:rsidR="00B2161C" w:rsidRPr="00AA7997" w:rsidRDefault="00AA7997" w:rsidP="00EF1BCB">
      <w:pPr>
        <w:rPr>
          <w:szCs w:val="24"/>
        </w:rPr>
      </w:pPr>
      <w:r>
        <w:rPr>
          <w:szCs w:val="24"/>
        </w:rPr>
        <w:t>*</w:t>
      </w:r>
      <w:r w:rsidR="00AB73AC" w:rsidRPr="00AA7997">
        <w:rPr>
          <w:szCs w:val="24"/>
        </w:rPr>
        <w:t>Corresponding</w:t>
      </w:r>
      <w:r w:rsidR="00B2161C" w:rsidRPr="00AA7997">
        <w:rPr>
          <w:szCs w:val="24"/>
        </w:rPr>
        <w:t xml:space="preserve"> author: </w:t>
      </w:r>
      <w:r w:rsidR="00BB1D57" w:rsidRPr="00AA7997">
        <w:rPr>
          <w:szCs w:val="24"/>
          <w:lang w:eastAsia="zh-CN"/>
        </w:rPr>
        <w:t>Ryan D. Stewart</w:t>
      </w:r>
      <w:r w:rsidR="00B2161C" w:rsidRPr="00AA7997">
        <w:rPr>
          <w:szCs w:val="24"/>
        </w:rPr>
        <w:t xml:space="preserve"> (</w:t>
      </w:r>
      <w:r w:rsidR="00BB1D57" w:rsidRPr="00AA7997">
        <w:rPr>
          <w:szCs w:val="24"/>
        </w:rPr>
        <w:t>ryan.stewart@vt.edu</w:t>
      </w:r>
      <w:r w:rsidR="00B2161C" w:rsidRPr="00AA7997">
        <w:rPr>
          <w:szCs w:val="24"/>
        </w:rPr>
        <w:t>)</w:t>
      </w:r>
    </w:p>
    <w:p w14:paraId="6B25B534" w14:textId="77777777" w:rsidR="003A5F03" w:rsidRPr="00AA7997" w:rsidRDefault="003A5F03" w:rsidP="00EF1BCB">
      <w:pPr>
        <w:rPr>
          <w:szCs w:val="24"/>
        </w:rPr>
      </w:pPr>
    </w:p>
    <w:p w14:paraId="20A57026" w14:textId="77777777"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Abstract</w:t>
      </w:r>
    </w:p>
    <w:p w14:paraId="2D6460F8" w14:textId="77777777" w:rsidR="00373089" w:rsidRPr="00AA7997" w:rsidRDefault="00373089" w:rsidP="00EF1BCB">
      <w:pPr>
        <w:rPr>
          <w:szCs w:val="24"/>
          <w:lang w:eastAsia="zh-CN"/>
        </w:rPr>
      </w:pPr>
    </w:p>
    <w:p w14:paraId="4EBA5D72" w14:textId="56B079CE" w:rsidR="000E1133" w:rsidRPr="00AA7997" w:rsidRDefault="00184D13" w:rsidP="00EF1BCB">
      <w:pPr>
        <w:rPr>
          <w:szCs w:val="24"/>
          <w:lang w:val="en-US" w:eastAsia="zh-CN"/>
        </w:rPr>
      </w:pPr>
      <w:bookmarkStart w:id="6" w:name="OLE_LINK53"/>
      <w:bookmarkStart w:id="7" w:name="OLE_LINK54"/>
      <w:r w:rsidRPr="00AA7997">
        <w:rPr>
          <w:szCs w:val="24"/>
          <w:lang w:eastAsia="zh-CN"/>
        </w:rPr>
        <w:t xml:space="preserve">Field studies have been performed for decades </w:t>
      </w:r>
      <w:r w:rsidR="00B32218">
        <w:rPr>
          <w:szCs w:val="24"/>
          <w:lang w:eastAsia="zh-CN"/>
        </w:rPr>
        <w:t xml:space="preserve">to analyse effects of different </w:t>
      </w:r>
      <w:r w:rsidRPr="00AA7997">
        <w:rPr>
          <w:szCs w:val="24"/>
          <w:lang w:eastAsia="zh-CN"/>
        </w:rPr>
        <w:t>management</w:t>
      </w:r>
      <w:r w:rsidR="00B32218">
        <w:rPr>
          <w:szCs w:val="24"/>
          <w:lang w:eastAsia="zh-CN"/>
        </w:rPr>
        <w:t xml:space="preserve"> practices on agricultural soils and crop yields</w:t>
      </w:r>
      <w:r w:rsidRPr="00AA7997">
        <w:rPr>
          <w:szCs w:val="24"/>
          <w:lang w:eastAsia="zh-CN"/>
        </w:rPr>
        <w:t>, but th</w:t>
      </w:r>
      <w:r w:rsidR="005355E4">
        <w:rPr>
          <w:szCs w:val="24"/>
          <w:lang w:eastAsia="zh-CN"/>
        </w:rPr>
        <w:t xml:space="preserve">ese </w:t>
      </w:r>
      <w:r w:rsidRPr="00AA7997">
        <w:rPr>
          <w:szCs w:val="24"/>
          <w:lang w:eastAsia="zh-CN"/>
        </w:rPr>
        <w:t xml:space="preserve">data </w:t>
      </w:r>
      <w:r w:rsidR="00B32218">
        <w:rPr>
          <w:szCs w:val="24"/>
          <w:lang w:eastAsia="zh-CN"/>
        </w:rPr>
        <w:t xml:space="preserve">have never </w:t>
      </w:r>
      <w:bookmarkStart w:id="8" w:name="_GoBack"/>
      <w:bookmarkEnd w:id="8"/>
      <w:r w:rsidR="00B32218">
        <w:rPr>
          <w:szCs w:val="24"/>
          <w:lang w:eastAsia="zh-CN"/>
        </w:rPr>
        <w:t>been</w:t>
      </w:r>
      <w:r w:rsidRPr="00AA7997">
        <w:rPr>
          <w:szCs w:val="24"/>
          <w:lang w:eastAsia="zh-CN"/>
        </w:rPr>
        <w:t xml:space="preserve"> integrated to</w:t>
      </w:r>
      <w:r w:rsidR="00B32218">
        <w:rPr>
          <w:szCs w:val="24"/>
          <w:lang w:eastAsia="zh-CN"/>
        </w:rPr>
        <w:t>gether in a way that can</w:t>
      </w:r>
      <w:r w:rsidRPr="00AA7997">
        <w:rPr>
          <w:szCs w:val="24"/>
          <w:lang w:eastAsia="zh-CN"/>
        </w:rPr>
        <w:t xml:space="preserve"> </w:t>
      </w:r>
      <w:r w:rsidR="00B32218">
        <w:rPr>
          <w:szCs w:val="24"/>
          <w:lang w:eastAsia="zh-CN"/>
        </w:rPr>
        <w:t>inform current and</w:t>
      </w:r>
      <w:r w:rsidR="00B32218" w:rsidRPr="00AA7997">
        <w:rPr>
          <w:szCs w:val="24"/>
          <w:lang w:eastAsia="zh-CN"/>
        </w:rPr>
        <w:t xml:space="preserve"> </w:t>
      </w:r>
      <w:r w:rsidRPr="00AA7997">
        <w:rPr>
          <w:szCs w:val="24"/>
          <w:lang w:eastAsia="zh-CN"/>
        </w:rPr>
        <w:t>future cropland management. Here, we collect</w:t>
      </w:r>
      <w:r w:rsidR="00B32218">
        <w:rPr>
          <w:szCs w:val="24"/>
          <w:lang w:eastAsia="zh-CN"/>
        </w:rPr>
        <w:t>ed</w:t>
      </w:r>
      <w:r w:rsidRPr="00AA7997">
        <w:rPr>
          <w:szCs w:val="24"/>
          <w:lang w:eastAsia="zh-CN"/>
        </w:rPr>
        <w:t xml:space="preserve">, </w:t>
      </w:r>
      <w:r w:rsidR="00CA23CB" w:rsidRPr="00AA7997">
        <w:rPr>
          <w:szCs w:val="24"/>
          <w:lang w:eastAsia="zh-CN"/>
        </w:rPr>
        <w:t>extracted</w:t>
      </w:r>
      <w:r w:rsidRPr="00AA7997">
        <w:rPr>
          <w:szCs w:val="24"/>
          <w:lang w:eastAsia="zh-CN"/>
        </w:rPr>
        <w:t>, and integrated a data</w:t>
      </w:r>
      <w:r w:rsidR="00CA23CB" w:rsidRPr="00AA7997">
        <w:rPr>
          <w:szCs w:val="24"/>
          <w:lang w:eastAsia="zh-CN"/>
        </w:rPr>
        <w:t>base</w:t>
      </w:r>
      <w:r w:rsidR="00B32218">
        <w:rPr>
          <w:szCs w:val="24"/>
          <w:lang w:eastAsia="zh-CN"/>
        </w:rPr>
        <w:t xml:space="preserve"> of soil health measurements conducted in the field from </w:t>
      </w:r>
      <w:r w:rsidR="005355E4">
        <w:rPr>
          <w:szCs w:val="24"/>
          <w:lang w:eastAsia="zh-CN"/>
        </w:rPr>
        <w:t xml:space="preserve">sites found </w:t>
      </w:r>
      <w:r w:rsidR="00B32218">
        <w:rPr>
          <w:szCs w:val="24"/>
          <w:lang w:eastAsia="zh-CN"/>
        </w:rPr>
        <w:t>across the globe</w:t>
      </w:r>
      <w:r w:rsidRPr="00AA7997">
        <w:rPr>
          <w:szCs w:val="24"/>
          <w:lang w:eastAsia="zh-CN"/>
        </w:rPr>
        <w:t xml:space="preserve">. </w:t>
      </w:r>
      <w:r w:rsidR="005355E4">
        <w:rPr>
          <w:szCs w:val="24"/>
          <w:lang w:eastAsia="zh-CN"/>
        </w:rPr>
        <w:t>The</w:t>
      </w:r>
      <w:r w:rsidR="00B32218">
        <w:rPr>
          <w:szCs w:val="24"/>
          <w:lang w:eastAsia="zh-CN"/>
        </w:rPr>
        <w:t xml:space="preserve"> database, named </w:t>
      </w:r>
      <w:r w:rsidR="00B32218" w:rsidRPr="00124BE3">
        <w:rPr>
          <w:i/>
          <w:szCs w:val="24"/>
          <w:lang w:eastAsia="zh-CN"/>
        </w:rPr>
        <w:t>SoilHealthDB</w:t>
      </w:r>
      <w:r w:rsidR="00B32218">
        <w:rPr>
          <w:szCs w:val="24"/>
          <w:lang w:eastAsia="zh-CN"/>
        </w:rPr>
        <w:t>, currently focuses on</w:t>
      </w:r>
      <w:r w:rsidRPr="00AA7997">
        <w:rPr>
          <w:szCs w:val="24"/>
          <w:lang w:eastAsia="zh-CN"/>
        </w:rPr>
        <w:t xml:space="preserve"> </w:t>
      </w:r>
      <w:r w:rsidR="007A18F8" w:rsidRPr="00AA7997">
        <w:rPr>
          <w:szCs w:val="24"/>
          <w:lang w:eastAsia="zh-CN"/>
        </w:rPr>
        <w:t>four</w:t>
      </w:r>
      <w:r w:rsidRPr="00AA7997">
        <w:rPr>
          <w:szCs w:val="24"/>
          <w:lang w:eastAsia="zh-CN"/>
        </w:rPr>
        <w:t xml:space="preserve"> main conservation management methods: cover crop</w:t>
      </w:r>
      <w:r w:rsidR="00B32218">
        <w:rPr>
          <w:szCs w:val="24"/>
          <w:lang w:eastAsia="zh-CN"/>
        </w:rPr>
        <w:t>s</w:t>
      </w:r>
      <w:r w:rsidRPr="00AA7997">
        <w:rPr>
          <w:szCs w:val="24"/>
          <w:lang w:eastAsia="zh-CN"/>
        </w:rPr>
        <w:t>, no</w:t>
      </w:r>
      <w:r w:rsidR="006742CD" w:rsidRPr="00AA7997">
        <w:rPr>
          <w:szCs w:val="24"/>
          <w:lang w:eastAsia="zh-CN"/>
        </w:rPr>
        <w:t>-</w:t>
      </w:r>
      <w:r w:rsidRPr="00AA7997">
        <w:rPr>
          <w:szCs w:val="24"/>
          <w:lang w:eastAsia="zh-CN"/>
        </w:rPr>
        <w:t xml:space="preserve">tillage, </w:t>
      </w:r>
      <w:r w:rsidR="007A18F8" w:rsidRPr="00AA7997">
        <w:rPr>
          <w:szCs w:val="24"/>
          <w:lang w:eastAsia="zh-CN"/>
        </w:rPr>
        <w:t xml:space="preserve">agro-forestry systems, </w:t>
      </w:r>
      <w:r w:rsidRPr="00AA7997">
        <w:rPr>
          <w:szCs w:val="24"/>
          <w:lang w:eastAsia="zh-CN"/>
        </w:rPr>
        <w:t>and organic farm</w:t>
      </w:r>
      <w:r w:rsidR="00B32218">
        <w:rPr>
          <w:szCs w:val="24"/>
          <w:lang w:eastAsia="zh-CN"/>
        </w:rPr>
        <w:t>ing</w:t>
      </w:r>
      <w:r w:rsidRPr="00AA7997">
        <w:rPr>
          <w:szCs w:val="24"/>
          <w:lang w:eastAsia="zh-CN"/>
        </w:rPr>
        <w:t xml:space="preserve">. </w:t>
      </w:r>
      <w:r w:rsidR="00B32218">
        <w:rPr>
          <w:szCs w:val="24"/>
          <w:lang w:eastAsia="zh-CN"/>
        </w:rPr>
        <w:t xml:space="preserve">The database includes </w:t>
      </w:r>
      <w:r w:rsidR="00B32218" w:rsidRPr="00AA7997">
        <w:rPr>
          <w:szCs w:val="24"/>
          <w:lang w:eastAsia="zh-CN"/>
        </w:rPr>
        <w:t xml:space="preserve">5,241 </w:t>
      </w:r>
      <w:r w:rsidR="00B32218">
        <w:rPr>
          <w:szCs w:val="24"/>
          <w:lang w:eastAsia="zh-CN"/>
        </w:rPr>
        <w:t xml:space="preserve">data </w:t>
      </w:r>
      <w:r w:rsidR="00B32218" w:rsidRPr="00AA7997">
        <w:rPr>
          <w:szCs w:val="24"/>
          <w:lang w:eastAsia="zh-CN"/>
        </w:rPr>
        <w:t>entries from 281 published studies</w:t>
      </w:r>
      <w:r w:rsidR="00831161">
        <w:rPr>
          <w:szCs w:val="24"/>
          <w:lang w:eastAsia="zh-CN"/>
        </w:rPr>
        <w:t>. These studies</w:t>
      </w:r>
      <w:r w:rsidR="00B32218">
        <w:rPr>
          <w:szCs w:val="24"/>
          <w:lang w:eastAsia="zh-CN"/>
        </w:rPr>
        <w:t xml:space="preserve"> represent </w:t>
      </w:r>
      <w:r w:rsidR="000E1133" w:rsidRPr="00AA7997">
        <w:rPr>
          <w:szCs w:val="24"/>
          <w:lang w:eastAsia="zh-CN"/>
        </w:rPr>
        <w:t>324 geographic sites (</w:t>
      </w:r>
      <w:r w:rsidR="005355E4">
        <w:rPr>
          <w:szCs w:val="24"/>
          <w:lang w:eastAsia="zh-CN"/>
        </w:rPr>
        <w:t xml:space="preserve">i.e., </w:t>
      </w:r>
      <w:r w:rsidR="007A18F8" w:rsidRPr="00AA7997">
        <w:rPr>
          <w:szCs w:val="24"/>
          <w:lang w:eastAsia="zh-CN"/>
        </w:rPr>
        <w:t>location</w:t>
      </w:r>
      <w:r w:rsidR="00B32218">
        <w:rPr>
          <w:szCs w:val="24"/>
          <w:lang w:eastAsia="zh-CN"/>
        </w:rPr>
        <w:t>s</w:t>
      </w:r>
      <w:r w:rsidR="007A18F8" w:rsidRPr="00AA7997">
        <w:rPr>
          <w:szCs w:val="24"/>
          <w:lang w:eastAsia="zh-CN"/>
        </w:rPr>
        <w:t xml:space="preserve"> with </w:t>
      </w:r>
      <w:r w:rsidR="00B32218">
        <w:rPr>
          <w:szCs w:val="24"/>
          <w:lang w:eastAsia="zh-CN"/>
        </w:rPr>
        <w:t>unique</w:t>
      </w:r>
      <w:r w:rsidR="00B32218" w:rsidRPr="00AA7997">
        <w:rPr>
          <w:szCs w:val="24"/>
          <w:lang w:eastAsia="zh-CN"/>
        </w:rPr>
        <w:t xml:space="preserve"> </w:t>
      </w:r>
      <w:r w:rsidR="000E1133" w:rsidRPr="00AA7997">
        <w:rPr>
          <w:szCs w:val="24"/>
          <w:lang w:eastAsia="zh-CN"/>
        </w:rPr>
        <w:t>latitude</w:t>
      </w:r>
      <w:r w:rsidR="00B32218">
        <w:rPr>
          <w:szCs w:val="24"/>
          <w:lang w:eastAsia="zh-CN"/>
        </w:rPr>
        <w:t>s</w:t>
      </w:r>
      <w:r w:rsidR="000E1133" w:rsidRPr="00AA7997">
        <w:rPr>
          <w:szCs w:val="24"/>
          <w:lang w:eastAsia="zh-CN"/>
        </w:rPr>
        <w:t xml:space="preserve"> and longitude</w:t>
      </w:r>
      <w:r w:rsidR="00B32218">
        <w:rPr>
          <w:szCs w:val="24"/>
          <w:lang w:eastAsia="zh-CN"/>
        </w:rPr>
        <w:t>s</w:t>
      </w:r>
      <w:r w:rsidR="000E1133" w:rsidRPr="00AA7997">
        <w:rPr>
          <w:szCs w:val="24"/>
          <w:lang w:eastAsia="zh-CN"/>
        </w:rPr>
        <w:t xml:space="preserve">) in </w:t>
      </w:r>
      <w:del w:id="9" w:author="Windows User" w:date="2019-06-10T16:07:00Z">
        <w:r w:rsidR="000E1133" w:rsidRPr="00AA7997" w:rsidDel="00C2527C">
          <w:rPr>
            <w:szCs w:val="24"/>
            <w:lang w:eastAsia="zh-CN"/>
          </w:rPr>
          <w:delText>45 countries</w:delText>
        </w:r>
      </w:del>
      <w:ins w:id="10" w:author="Windows User" w:date="2019-06-10T16:07:00Z">
        <w:r w:rsidR="00C2527C">
          <w:rPr>
            <w:szCs w:val="24"/>
            <w:lang w:eastAsia="zh-CN"/>
          </w:rPr>
          <w:t>41 countries</w:t>
        </w:r>
      </w:ins>
      <w:r w:rsidR="000E1133" w:rsidRPr="00AA7997">
        <w:rPr>
          <w:szCs w:val="24"/>
          <w:lang w:eastAsia="zh-CN"/>
        </w:rPr>
        <w:t xml:space="preserve"> around the world. The </w:t>
      </w:r>
      <w:r w:rsidR="000E1133" w:rsidRPr="00124BE3">
        <w:rPr>
          <w:i/>
          <w:szCs w:val="24"/>
          <w:lang w:eastAsia="zh-CN"/>
        </w:rPr>
        <w:t>SoilHealthDB</w:t>
      </w:r>
      <w:r w:rsidR="000E1133" w:rsidRPr="00AA7997">
        <w:rPr>
          <w:szCs w:val="24"/>
          <w:lang w:eastAsia="zh-CN"/>
        </w:rPr>
        <w:t xml:space="preserve"> includ</w:t>
      </w:r>
      <w:r w:rsidR="00372CA8" w:rsidRPr="00AA7997">
        <w:rPr>
          <w:szCs w:val="24"/>
          <w:lang w:eastAsia="zh-CN"/>
        </w:rPr>
        <w:t>es</w:t>
      </w:r>
      <w:r w:rsidR="000E1133" w:rsidRPr="00AA7997">
        <w:rPr>
          <w:szCs w:val="24"/>
          <w:lang w:eastAsia="zh-CN"/>
        </w:rPr>
        <w:t xml:space="preserve"> 42 soil health indicators and</w:t>
      </w:r>
      <w:r w:rsidR="0090119F" w:rsidRPr="00AA7997">
        <w:rPr>
          <w:szCs w:val="24"/>
          <w:lang w:eastAsia="zh-CN"/>
        </w:rPr>
        <w:t xml:space="preserve"> </w:t>
      </w:r>
      <w:r w:rsidR="000E1133" w:rsidRPr="00AA7997">
        <w:rPr>
          <w:szCs w:val="24"/>
          <w:lang w:eastAsia="zh-CN"/>
        </w:rPr>
        <w:t>4</w:t>
      </w:r>
      <w:r w:rsidR="007C1435" w:rsidRPr="00AA7997">
        <w:rPr>
          <w:szCs w:val="24"/>
          <w:lang w:eastAsia="zh-CN"/>
        </w:rPr>
        <w:t>5</w:t>
      </w:r>
      <w:r w:rsidR="000E1133" w:rsidRPr="00AA7997">
        <w:rPr>
          <w:szCs w:val="24"/>
          <w:lang w:eastAsia="zh-CN"/>
        </w:rPr>
        <w:t xml:space="preserve"> background in</w:t>
      </w:r>
      <w:r w:rsidR="00372CA8" w:rsidRPr="00AA7997">
        <w:rPr>
          <w:szCs w:val="24"/>
          <w:lang w:eastAsia="zh-CN"/>
        </w:rPr>
        <w:t>dicators</w:t>
      </w:r>
      <w:r w:rsidR="00B32218">
        <w:rPr>
          <w:szCs w:val="24"/>
          <w:lang w:eastAsia="zh-CN"/>
        </w:rPr>
        <w:t xml:space="preserve"> that describe </w:t>
      </w:r>
      <w:r w:rsidR="005355E4">
        <w:rPr>
          <w:szCs w:val="24"/>
          <w:lang w:eastAsia="zh-CN"/>
        </w:rPr>
        <w:t>factors</w:t>
      </w:r>
      <w:r w:rsidR="00B32218">
        <w:rPr>
          <w:szCs w:val="24"/>
          <w:lang w:eastAsia="zh-CN"/>
        </w:rPr>
        <w:t xml:space="preserve"> such as climate, elevation, and soil type</w:t>
      </w:r>
      <w:r w:rsidR="000E1133" w:rsidRPr="00AA7997">
        <w:rPr>
          <w:szCs w:val="24"/>
          <w:lang w:eastAsia="zh-CN"/>
        </w:rPr>
        <w:t xml:space="preserve">. </w:t>
      </w:r>
      <w:r w:rsidR="00B32218">
        <w:rPr>
          <w:szCs w:val="24"/>
          <w:lang w:val="en-US" w:eastAsia="zh-CN"/>
        </w:rPr>
        <w:t>A primary</w:t>
      </w:r>
      <w:r w:rsidR="00B32218" w:rsidRPr="00AA7997">
        <w:rPr>
          <w:szCs w:val="24"/>
          <w:lang w:val="en-US" w:eastAsia="zh-CN"/>
        </w:rPr>
        <w:t xml:space="preserve"> </w:t>
      </w:r>
      <w:r w:rsidR="00B32218">
        <w:rPr>
          <w:szCs w:val="24"/>
          <w:lang w:val="en-US" w:eastAsia="zh-CN"/>
        </w:rPr>
        <w:t>goal of this effort is to enable the research community to perform</w:t>
      </w:r>
      <w:r w:rsidR="00B32218" w:rsidRPr="00AA7997">
        <w:rPr>
          <w:szCs w:val="24"/>
          <w:lang w:val="en-US" w:eastAsia="zh-CN"/>
        </w:rPr>
        <w:t xml:space="preserve"> comprehensive analys</w:t>
      </w:r>
      <w:r w:rsidR="00B32218">
        <w:rPr>
          <w:szCs w:val="24"/>
          <w:lang w:val="en-US" w:eastAsia="zh-CN"/>
        </w:rPr>
        <w:t>e</w:t>
      </w:r>
      <w:r w:rsidR="00B32218" w:rsidRPr="00AA7997">
        <w:rPr>
          <w:szCs w:val="24"/>
          <w:lang w:val="en-US" w:eastAsia="zh-CN"/>
        </w:rPr>
        <w:t>s</w:t>
      </w:r>
      <w:r w:rsidR="00B32218">
        <w:rPr>
          <w:szCs w:val="24"/>
          <w:lang w:val="en-US" w:eastAsia="zh-CN"/>
        </w:rPr>
        <w:t>, e.g., meta-analyses,</w:t>
      </w:r>
      <w:r w:rsidR="00B32218" w:rsidRPr="00AA7997">
        <w:rPr>
          <w:szCs w:val="24"/>
          <w:lang w:val="en-US" w:eastAsia="zh-CN"/>
        </w:rPr>
        <w:t xml:space="preserve"> of soil health changes related to cropland conservation management. </w:t>
      </w:r>
      <w:r w:rsidR="00B32218">
        <w:rPr>
          <w:szCs w:val="24"/>
          <w:lang w:val="en-US" w:eastAsia="zh-CN"/>
        </w:rPr>
        <w:t>The</w:t>
      </w:r>
      <w:r w:rsidR="000E1133" w:rsidRPr="00AA7997">
        <w:rPr>
          <w:szCs w:val="24"/>
          <w:lang w:val="en-US" w:eastAsia="zh-CN"/>
        </w:rPr>
        <w:t xml:space="preserve"> database </w:t>
      </w:r>
      <w:r w:rsidR="00B32218">
        <w:rPr>
          <w:szCs w:val="24"/>
          <w:lang w:val="en-US" w:eastAsia="zh-CN"/>
        </w:rPr>
        <w:t xml:space="preserve">also </w:t>
      </w:r>
      <w:r w:rsidR="000E1133" w:rsidRPr="00AA7997">
        <w:rPr>
          <w:szCs w:val="24"/>
          <w:lang w:val="en-US" w:eastAsia="zh-CN"/>
        </w:rPr>
        <w:t>provides a common framework for sharing soil health</w:t>
      </w:r>
      <w:r w:rsidR="00B32218">
        <w:rPr>
          <w:szCs w:val="24"/>
          <w:lang w:val="en-US" w:eastAsia="zh-CN"/>
        </w:rPr>
        <w:t>, and the scientific research community is encouraged to contribute their own</w:t>
      </w:r>
      <w:r w:rsidR="000E1133" w:rsidRPr="00AA7997">
        <w:rPr>
          <w:szCs w:val="24"/>
          <w:lang w:val="en-US" w:eastAsia="zh-CN"/>
        </w:rPr>
        <w:t xml:space="preserve"> measurements. </w:t>
      </w:r>
    </w:p>
    <w:bookmarkEnd w:id="6"/>
    <w:bookmarkEnd w:id="7"/>
    <w:p w14:paraId="54FCF57D" w14:textId="77777777" w:rsidR="00C20A8C" w:rsidRPr="00AA7997" w:rsidRDefault="00C20A8C" w:rsidP="00EF1BCB">
      <w:pPr>
        <w:rPr>
          <w:szCs w:val="24"/>
          <w:lang w:val="en-US" w:eastAsia="zh-CN"/>
        </w:rPr>
      </w:pPr>
    </w:p>
    <w:tbl>
      <w:tblPr>
        <w:tblStyle w:val="af3"/>
        <w:tblW w:w="0" w:type="auto"/>
        <w:tblLook w:val="04A0" w:firstRow="1" w:lastRow="0" w:firstColumn="1" w:lastColumn="0" w:noHBand="0" w:noVBand="1"/>
      </w:tblPr>
      <w:tblGrid>
        <w:gridCol w:w="2538"/>
        <w:gridCol w:w="6012"/>
      </w:tblGrid>
      <w:tr w:rsidR="000F23D5" w:rsidRPr="00AA7997" w14:paraId="363C4EDA" w14:textId="77777777" w:rsidTr="00C20A8C">
        <w:tc>
          <w:tcPr>
            <w:tcW w:w="2538" w:type="dxa"/>
          </w:tcPr>
          <w:p w14:paraId="275E2969" w14:textId="7308100D" w:rsidR="00C20A8C" w:rsidRPr="00AA7997" w:rsidRDefault="00C20A8C" w:rsidP="00EF1BCB">
            <w:pPr>
              <w:rPr>
                <w:rFonts w:eastAsia="SimSun"/>
                <w:szCs w:val="24"/>
              </w:rPr>
            </w:pPr>
            <w:r w:rsidRPr="00AA7997">
              <w:rPr>
                <w:rFonts w:eastAsia="SimSun"/>
                <w:szCs w:val="24"/>
              </w:rPr>
              <w:t>Design Types</w:t>
            </w:r>
          </w:p>
        </w:tc>
        <w:tc>
          <w:tcPr>
            <w:tcW w:w="6012" w:type="dxa"/>
          </w:tcPr>
          <w:p w14:paraId="62677690" w14:textId="74E3464D" w:rsidR="00C20A8C" w:rsidRPr="00AA7997" w:rsidRDefault="00B32218" w:rsidP="00EF1BCB">
            <w:pPr>
              <w:rPr>
                <w:rFonts w:eastAsia="SimSun"/>
                <w:szCs w:val="24"/>
              </w:rPr>
            </w:pPr>
            <w:r>
              <w:rPr>
                <w:rFonts w:eastAsia="SimSun"/>
                <w:szCs w:val="24"/>
              </w:rPr>
              <w:t>D</w:t>
            </w:r>
            <w:r w:rsidR="00C20A8C" w:rsidRPr="00AA7997">
              <w:rPr>
                <w:rFonts w:eastAsia="SimSun"/>
                <w:szCs w:val="24"/>
              </w:rPr>
              <w:t>ata integration objective</w:t>
            </w:r>
          </w:p>
        </w:tc>
      </w:tr>
      <w:tr w:rsidR="000F23D5" w:rsidRPr="00AA7997" w14:paraId="0FB977AA" w14:textId="77777777" w:rsidTr="00C20A8C">
        <w:tc>
          <w:tcPr>
            <w:tcW w:w="2538" w:type="dxa"/>
          </w:tcPr>
          <w:p w14:paraId="42A9C12F" w14:textId="047709D8" w:rsidR="00C20A8C" w:rsidRPr="00AA7997" w:rsidRDefault="00C20A8C" w:rsidP="00EF1BCB">
            <w:pPr>
              <w:rPr>
                <w:szCs w:val="24"/>
              </w:rPr>
            </w:pPr>
            <w:r w:rsidRPr="00AA7997">
              <w:rPr>
                <w:szCs w:val="24"/>
              </w:rPr>
              <w:t xml:space="preserve">Measurement Type(s)  </w:t>
            </w:r>
          </w:p>
        </w:tc>
        <w:tc>
          <w:tcPr>
            <w:tcW w:w="6012" w:type="dxa"/>
          </w:tcPr>
          <w:p w14:paraId="05650690" w14:textId="1BFF6154" w:rsidR="00C20A8C" w:rsidRPr="00AA7997" w:rsidRDefault="00C20A8C" w:rsidP="00EF1BCB">
            <w:pPr>
              <w:rPr>
                <w:rFonts w:eastAsia="SimSun"/>
                <w:szCs w:val="24"/>
              </w:rPr>
            </w:pPr>
            <w:r w:rsidRPr="00AA7997">
              <w:rPr>
                <w:rFonts w:eastAsia="SimSun"/>
                <w:szCs w:val="24"/>
              </w:rPr>
              <w:t>42 soil health indicators (</w:t>
            </w:r>
            <w:r w:rsidR="00B32218">
              <w:rPr>
                <w:rFonts w:eastAsia="SimSun"/>
                <w:szCs w:val="24"/>
              </w:rPr>
              <w:t xml:space="preserve">for </w:t>
            </w:r>
            <w:r w:rsidRPr="00AA7997">
              <w:rPr>
                <w:rFonts w:eastAsia="SimSun"/>
                <w:szCs w:val="24"/>
              </w:rPr>
              <w:t>details</w:t>
            </w:r>
            <w:r w:rsidR="00B32218">
              <w:rPr>
                <w:rFonts w:eastAsia="SimSun"/>
                <w:szCs w:val="24"/>
              </w:rPr>
              <w:t>,</w:t>
            </w:r>
            <w:r w:rsidRPr="00AA7997">
              <w:rPr>
                <w:rFonts w:eastAsia="SimSun"/>
                <w:szCs w:val="24"/>
              </w:rPr>
              <w:t xml:space="preserve"> please see </w:t>
            </w:r>
            <w:r w:rsidR="002E48CE">
              <w:rPr>
                <w:rFonts w:eastAsia="SimSun"/>
                <w:szCs w:val="24"/>
              </w:rPr>
              <w:t>Table 3</w:t>
            </w:r>
            <w:r w:rsidRPr="00AA7997">
              <w:rPr>
                <w:rFonts w:eastAsia="SimSun"/>
                <w:szCs w:val="24"/>
              </w:rPr>
              <w:t>)</w:t>
            </w:r>
          </w:p>
        </w:tc>
      </w:tr>
      <w:tr w:rsidR="000F23D5" w:rsidRPr="00AA7997" w14:paraId="68C42D9D" w14:textId="77777777" w:rsidTr="00C20A8C">
        <w:tc>
          <w:tcPr>
            <w:tcW w:w="2538" w:type="dxa"/>
          </w:tcPr>
          <w:p w14:paraId="593074D2" w14:textId="5CBD454C" w:rsidR="00C20A8C" w:rsidRPr="00AA7997" w:rsidRDefault="00C20A8C" w:rsidP="00EF1BCB">
            <w:pPr>
              <w:rPr>
                <w:szCs w:val="24"/>
              </w:rPr>
            </w:pPr>
            <w:r w:rsidRPr="00AA7997">
              <w:rPr>
                <w:szCs w:val="24"/>
              </w:rPr>
              <w:t>Technology Type(s)</w:t>
            </w:r>
          </w:p>
        </w:tc>
        <w:tc>
          <w:tcPr>
            <w:tcW w:w="6012" w:type="dxa"/>
          </w:tcPr>
          <w:p w14:paraId="32FE81BE" w14:textId="4E0CEAEA" w:rsidR="00C20A8C" w:rsidRPr="00AA7997" w:rsidRDefault="00B32218" w:rsidP="00EF1BCB">
            <w:pPr>
              <w:rPr>
                <w:rFonts w:eastAsia="SimSun"/>
                <w:szCs w:val="24"/>
              </w:rPr>
            </w:pPr>
            <w:r>
              <w:rPr>
                <w:szCs w:val="24"/>
              </w:rPr>
              <w:t>D</w:t>
            </w:r>
            <w:r w:rsidR="00C20A8C" w:rsidRPr="00AA7997">
              <w:rPr>
                <w:szCs w:val="24"/>
              </w:rPr>
              <w:t>ata extrac</w:t>
            </w:r>
            <w:r w:rsidR="006742CD" w:rsidRPr="00AA7997">
              <w:rPr>
                <w:rFonts w:eastAsia="SimSun"/>
                <w:szCs w:val="24"/>
              </w:rPr>
              <w:t>ted</w:t>
            </w:r>
            <w:r w:rsidR="00C20A8C" w:rsidRPr="00AA7997">
              <w:rPr>
                <w:szCs w:val="24"/>
              </w:rPr>
              <w:t xml:space="preserve"> from </w:t>
            </w:r>
            <w:r w:rsidR="006742CD" w:rsidRPr="00AA7997">
              <w:rPr>
                <w:rFonts w:eastAsia="SimSun"/>
                <w:szCs w:val="24"/>
              </w:rPr>
              <w:t>published</w:t>
            </w:r>
            <w:r w:rsidR="00C20A8C" w:rsidRPr="00AA7997">
              <w:rPr>
                <w:szCs w:val="24"/>
              </w:rPr>
              <w:t xml:space="preserve"> </w:t>
            </w:r>
            <w:r w:rsidR="006742CD" w:rsidRPr="00AA7997">
              <w:rPr>
                <w:rFonts w:eastAsia="SimSun"/>
                <w:szCs w:val="24"/>
              </w:rPr>
              <w:t>papers</w:t>
            </w:r>
          </w:p>
        </w:tc>
      </w:tr>
      <w:tr w:rsidR="000F23D5" w:rsidRPr="00AA7997" w14:paraId="139C6CD6" w14:textId="77777777" w:rsidTr="00C20A8C">
        <w:tc>
          <w:tcPr>
            <w:tcW w:w="2538" w:type="dxa"/>
          </w:tcPr>
          <w:p w14:paraId="4916C6D6" w14:textId="45285327" w:rsidR="00C20A8C" w:rsidRPr="00AA7997" w:rsidRDefault="00C20A8C" w:rsidP="00EF1BCB">
            <w:pPr>
              <w:rPr>
                <w:szCs w:val="24"/>
              </w:rPr>
            </w:pPr>
            <w:r w:rsidRPr="00AA7997">
              <w:rPr>
                <w:szCs w:val="24"/>
              </w:rPr>
              <w:t>Factor Type(s)</w:t>
            </w:r>
          </w:p>
        </w:tc>
        <w:tc>
          <w:tcPr>
            <w:tcW w:w="6012" w:type="dxa"/>
          </w:tcPr>
          <w:p w14:paraId="09D6E1AD" w14:textId="4B9EB9C8" w:rsidR="00C20A8C" w:rsidRPr="00AA7997" w:rsidRDefault="00716890" w:rsidP="00716890">
            <w:pPr>
              <w:rPr>
                <w:szCs w:val="24"/>
              </w:rPr>
            </w:pPr>
            <w:r w:rsidRPr="00716890">
              <w:rPr>
                <w:szCs w:val="24"/>
                <w:lang w:val="en-GB"/>
              </w:rPr>
              <w:t xml:space="preserve">Material </w:t>
            </w:r>
            <w:r>
              <w:rPr>
                <w:rFonts w:eastAsia="SimSun" w:hint="eastAsia"/>
                <w:szCs w:val="24"/>
                <w:lang w:val="en-GB"/>
              </w:rPr>
              <w:t>,</w:t>
            </w:r>
            <w:r w:rsidRPr="00716890">
              <w:rPr>
                <w:szCs w:val="24"/>
                <w:lang w:val="en-GB"/>
              </w:rPr>
              <w:t xml:space="preserve"> </w:t>
            </w:r>
            <w:proofErr w:type="spellStart"/>
            <w:r w:rsidRPr="00716890">
              <w:rPr>
                <w:szCs w:val="24"/>
                <w:lang w:val="en-GB"/>
              </w:rPr>
              <w:t>temporal_interval</w:t>
            </w:r>
            <w:proofErr w:type="spellEnd"/>
            <w:r w:rsidRPr="00716890">
              <w:rPr>
                <w:szCs w:val="24"/>
                <w:lang w:val="en-GB"/>
              </w:rPr>
              <w:t xml:space="preserve"> </w:t>
            </w:r>
            <w:r>
              <w:rPr>
                <w:rFonts w:eastAsia="SimSun" w:hint="eastAsia"/>
                <w:szCs w:val="24"/>
                <w:lang w:val="en-GB"/>
              </w:rPr>
              <w:t>,</w:t>
            </w:r>
            <w:r w:rsidRPr="00716890">
              <w:rPr>
                <w:szCs w:val="24"/>
                <w:lang w:val="en-GB"/>
              </w:rPr>
              <w:t xml:space="preserve"> geographic location</w:t>
            </w:r>
          </w:p>
        </w:tc>
      </w:tr>
      <w:tr w:rsidR="00E63869" w:rsidRPr="00AA7997" w14:paraId="11170589" w14:textId="77777777" w:rsidTr="00C20A8C">
        <w:tc>
          <w:tcPr>
            <w:tcW w:w="2538" w:type="dxa"/>
          </w:tcPr>
          <w:p w14:paraId="5B0AAF4F" w14:textId="658C7FF2" w:rsidR="00C20A8C" w:rsidRPr="00AA7997" w:rsidRDefault="00C20A8C" w:rsidP="00EF1BCB">
            <w:pPr>
              <w:rPr>
                <w:szCs w:val="24"/>
              </w:rPr>
            </w:pPr>
            <w:r w:rsidRPr="00AA7997">
              <w:rPr>
                <w:szCs w:val="24"/>
              </w:rPr>
              <w:t>Sample Characteristic(s)</w:t>
            </w:r>
          </w:p>
        </w:tc>
        <w:tc>
          <w:tcPr>
            <w:tcW w:w="6012" w:type="dxa"/>
          </w:tcPr>
          <w:p w14:paraId="43F46016" w14:textId="1CF67C63" w:rsidR="00C20A8C" w:rsidRPr="00AA7997" w:rsidRDefault="006742CD" w:rsidP="00EF1BCB">
            <w:pPr>
              <w:rPr>
                <w:rFonts w:eastAsia="SimSun"/>
                <w:szCs w:val="24"/>
              </w:rPr>
            </w:pPr>
            <w:r w:rsidRPr="00AA7997">
              <w:rPr>
                <w:rFonts w:eastAsia="SimSun"/>
                <w:szCs w:val="24"/>
              </w:rPr>
              <w:t>Cover crop, no-tillage, organic farm, soil health, soil quality</w:t>
            </w:r>
          </w:p>
        </w:tc>
      </w:tr>
    </w:tbl>
    <w:p w14:paraId="07629FEB" w14:textId="77777777" w:rsidR="00C20A8C" w:rsidRPr="00AA7997" w:rsidRDefault="00C20A8C" w:rsidP="00EF1BCB">
      <w:pPr>
        <w:rPr>
          <w:szCs w:val="24"/>
          <w:lang w:eastAsia="zh-CN"/>
        </w:rPr>
      </w:pPr>
    </w:p>
    <w:p w14:paraId="10182A11" w14:textId="77777777"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Background &amp; Summary</w:t>
      </w:r>
    </w:p>
    <w:p w14:paraId="3930FBED" w14:textId="77777777" w:rsidR="003618C0" w:rsidRPr="00AA7997" w:rsidRDefault="003618C0" w:rsidP="00EF1BCB">
      <w:pPr>
        <w:rPr>
          <w:szCs w:val="24"/>
          <w:lang w:eastAsia="zh-CN"/>
        </w:rPr>
      </w:pPr>
    </w:p>
    <w:p w14:paraId="69C95A34" w14:textId="0BBE90D9" w:rsidR="0061670F" w:rsidRPr="00AA7997" w:rsidRDefault="00054F88" w:rsidP="00EF1BCB">
      <w:pPr>
        <w:rPr>
          <w:szCs w:val="24"/>
          <w:lang w:eastAsia="zh-CN"/>
        </w:rPr>
      </w:pPr>
      <w:bookmarkStart w:id="11" w:name="OLE_LINK77"/>
      <w:bookmarkStart w:id="12" w:name="OLE_LINK78"/>
      <w:r w:rsidRPr="00AA7997">
        <w:rPr>
          <w:szCs w:val="24"/>
          <w:lang w:eastAsia="zh-CN"/>
        </w:rPr>
        <w:t>Cropland soil d</w:t>
      </w:r>
      <w:r w:rsidR="004E5289" w:rsidRPr="00AA7997">
        <w:rPr>
          <w:szCs w:val="24"/>
          <w:lang w:eastAsia="zh-CN"/>
        </w:rPr>
        <w:t xml:space="preserve">egradation due to </w:t>
      </w:r>
      <w:r w:rsidRPr="00AA7997">
        <w:rPr>
          <w:szCs w:val="24"/>
          <w:lang w:eastAsia="zh-CN"/>
        </w:rPr>
        <w:t>natural vegetation remov</w:t>
      </w:r>
      <w:r w:rsidR="00372CA8" w:rsidRPr="00AA7997">
        <w:rPr>
          <w:szCs w:val="24"/>
          <w:lang w:eastAsia="zh-CN"/>
        </w:rPr>
        <w:t>al</w:t>
      </w:r>
      <w:r w:rsidRPr="00AA7997">
        <w:rPr>
          <w:szCs w:val="24"/>
          <w:lang w:eastAsia="zh-CN"/>
        </w:rPr>
        <w:t xml:space="preserve">, </w:t>
      </w:r>
      <w:r w:rsidR="00CD6037">
        <w:rPr>
          <w:szCs w:val="24"/>
          <w:lang w:eastAsia="zh-CN"/>
        </w:rPr>
        <w:t xml:space="preserve">intensive </w:t>
      </w:r>
      <w:r w:rsidR="004E5289" w:rsidRPr="00AA7997">
        <w:rPr>
          <w:szCs w:val="24"/>
          <w:lang w:eastAsia="zh-CN"/>
        </w:rPr>
        <w:t xml:space="preserve">agricultural </w:t>
      </w:r>
      <w:r w:rsidR="00CD6037">
        <w:rPr>
          <w:szCs w:val="24"/>
          <w:lang w:eastAsia="zh-CN"/>
        </w:rPr>
        <w:t>operations</w:t>
      </w:r>
      <w:r w:rsidRPr="00AA7997">
        <w:rPr>
          <w:szCs w:val="24"/>
          <w:lang w:eastAsia="zh-CN"/>
        </w:rPr>
        <w:t xml:space="preserve">, and </w:t>
      </w:r>
      <w:r w:rsidR="004E5289" w:rsidRPr="00AA7997">
        <w:rPr>
          <w:szCs w:val="24"/>
          <w:lang w:eastAsia="zh-CN"/>
        </w:rPr>
        <w:t xml:space="preserve">erosion </w:t>
      </w:r>
      <w:r w:rsidR="0058378D" w:rsidRPr="00AA7997">
        <w:rPr>
          <w:szCs w:val="24"/>
          <w:lang w:eastAsia="zh-CN"/>
        </w:rPr>
        <w:t>are</w:t>
      </w:r>
      <w:r w:rsidR="004E5289" w:rsidRPr="00AA7997">
        <w:rPr>
          <w:szCs w:val="24"/>
          <w:lang w:eastAsia="zh-CN"/>
        </w:rPr>
        <w:t xml:space="preserve"> among the main factors causing </w:t>
      </w:r>
      <w:r w:rsidR="00831161" w:rsidRPr="00AA7997">
        <w:rPr>
          <w:szCs w:val="24"/>
          <w:lang w:eastAsia="zh-CN"/>
        </w:rPr>
        <w:t>dec</w:t>
      </w:r>
      <w:r w:rsidR="00831161">
        <w:rPr>
          <w:szCs w:val="24"/>
          <w:lang w:eastAsia="zh-CN"/>
        </w:rPr>
        <w:t>lines in</w:t>
      </w:r>
      <w:r w:rsidR="00831161" w:rsidRPr="00AA7997">
        <w:rPr>
          <w:szCs w:val="24"/>
          <w:lang w:eastAsia="zh-CN"/>
        </w:rPr>
        <w:t xml:space="preserve"> </w:t>
      </w:r>
      <w:r w:rsidRPr="00AA7997">
        <w:rPr>
          <w:szCs w:val="24"/>
          <w:lang w:eastAsia="zh-CN"/>
        </w:rPr>
        <w:t xml:space="preserve">soil quality </w:t>
      </w:r>
      <w:r w:rsidR="004E5289" w:rsidRPr="00AA7997">
        <w:rPr>
          <w:szCs w:val="24"/>
          <w:lang w:eastAsia="zh-CN"/>
        </w:rPr>
        <w:t>and crop yield</w:t>
      </w:r>
      <w:r w:rsidR="00831161">
        <w:rPr>
          <w:szCs w:val="24"/>
          <w:lang w:eastAsia="zh-CN"/>
        </w:rPr>
        <w:t>s</w:t>
      </w:r>
      <w:r w:rsidR="00124BE3">
        <w:rPr>
          <w:szCs w:val="24"/>
          <w:lang w:eastAsia="zh-CN"/>
        </w:rPr>
        <w:fldChar w:fldCharType="begin" w:fldLock="1"/>
      </w:r>
      <w:r w:rsidR="00124BE3">
        <w:rPr>
          <w:szCs w:val="24"/>
          <w:lang w:eastAsia="zh-CN"/>
        </w:rPr>
        <w:instrText>ADDIN CSL_CITATION {"citationItems":[{"id":"ITEM-1","itemData":{"author":[{"dropping-particle":"","family":"Cullum","given":"R. F.","non-dropping-particle":"","parse-names":false,"suffix":""},{"dropping-particle":"","family":"McGregor","given":"K. C.","non-dropping-particle":"","parse-names":false,"suffix":""},{"dropping-particle":"","family":"Mutchler","given":"C. K.","non-dropping-particle":"","parse-names":false,"suffix":""},{"dropping-particle":"","family":"Johnson","given":"J. R.","non-dropping-particle":"","parse-names":false,"suffix":""},{"dropping-particle":"","family":"Boykin","given":"D. L.","non-dropping-particle":"","parse-names":false,"suffix":""}],"container-title":"Transactions of the ASAE","id":"ITEM-1","issue":"3","issued":{"date-parts":[["2000"]]},"page":"563-571","title":"Soybean yield response to tillage, fragipan depth, and slope length","type":"article-journal","volume":"43"},"uris":["http://www.mendeley.com/documents/?uuid=021a2c1b-7678-4337-84fb-948030572b3c"]},{"id":"ITEM-2","itemData":{"DOI":"10.4236/ojss.2014.48030","ISSN":"2162-5360","abstract":"A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Science","id":"ITEM-2","issue":"08","issued":{"date-parts":[["2014"]]},"page":"284-292","title":"Long-Term Effects of Cover Crops on Crop Yields, Soil Organic Carbon Stocks and Sequestration","type":"article-journal","volume":"04"},"uris":["http://www.mendeley.com/documents/?uuid=89cde722-d5a6-477d-a58e-fcf50fca845c"]},{"id":"ITEM-3","itemData":{"DOI":"10.2489/jswc.73.2.164","ISSN":"0022-4561","abstract":"© 2018 Soil Conservation Society of America. All rights reserved. Water is usually the most limiting factor in agricultural grain crop production. Various agricultural management practices, such as tillage and use of cover crops, have the potential to influence water infiltration into soil. This study was conducted on a Waldron silt loam (fine, smectitic, calcareous, mesic Aeric Fluvaquents) soil to evaluate the influence of cover crop and tillage management on in situ infiltration. The field site included three replicate blocks in a randomized complete block design with each plot measuring 21.3 m (69.9 ft) length and 12.2 m (40 ft) width. The two treatment factors included cover crop at two levels (cereal rye [Secale cereale] cover crop [CC] versus no cover crop [NC]) and tillage at two levels (moldboard plow tillage [Till] versus no-tillage [NT]). Continuous corn (Zea mays L.) was grown. Infiltration rates were measured in all the treatments using a Mariotte system with single-ring infiltrometers during the 2014 and 2015 growing seasons. Water infiltration parameters were estimated using the Parlange and Green-Ampt infiltration equations. Parlange and Green-Ampt models appeared to fit measured data well with coefficient of variation ranging from 0.92 to 0.99. In 2014, the saturated hydraulic conductivity (KS) parameter value determined from the Parlange model was 30.4 mm h-1(1.2 in hr-1) for NT, about 42% greater than Till. The KS parameter value determined from the Green-Ampt model was 25.9 mm h-1 (1 in hr-1) for NT, about 54% greater than Till. In 2015, the sorptivity (S) parameter value determined from the Parlange model was 38.6 mm h-0.5 (1.5 in hr-0.5) for CC, about 82% greater than NC. The S parameter value determined from the Green-Ampt model was 34 mm h-0.5 (1.3 in hr-0.5) for CC, about 90% greater than NC. Cover crop management can increase water infiltration, which can improve soil quality and enhance the sustainability of crop production systems.","author":[{"dropping-particle":"","family":"Haruna","given":"S.I.","non-dropping-particle":"","parse-names":false,"suffix":""},{"dropping-particle":"","family":"Nkongolo","given":"N.V.","non-dropping-particle":"","parse-names":false,"suffix":""},{"dropping-particle":"","family":"Anderson","given":"S.H.","non-dropping-particle":"","parse-names":false,"suffix":""},{"dropping-particle":"","family":"Eivazi","given":"F.","non-dropping-particle":"","parse-names":false,"suffix":""},{"dropping-particle":"","family":"Zaibon","given":"S.","non-dropping-particle":"","parse-names":false,"suffix":""}],"container-title":"Journal of Soil and Water Conservation","id":"ITEM-3","issue":"2","issued":{"date-parts":[["2018"]]},"page":"164-172","title":"In situ infiltration as influenced by cover crop and tillage management","type":"article-journal","volume":"73"},"uris":["http://www.mendeley.com/documents/?uuid=8c773734-2f44-4d5c-bcb7-99db0ba68afd"]}],"mendeley":{"formattedCitation":"&lt;sup&gt;1–3&lt;/sup&gt;","plainTextFormattedCitation":"1–3","previouslyFormattedCitation":"&lt;sup&gt;1–3&lt;/sup&gt;"},"properties":{"noteIndex":0},"schema":"https://github.com/citation-style-language/schema/raw/master/csl-citation.json"}</w:instrText>
      </w:r>
      <w:r w:rsidR="00124BE3">
        <w:rPr>
          <w:szCs w:val="24"/>
          <w:lang w:eastAsia="zh-CN"/>
        </w:rPr>
        <w:fldChar w:fldCharType="separate"/>
      </w:r>
      <w:r w:rsidR="00124BE3" w:rsidRPr="00124BE3">
        <w:rPr>
          <w:noProof/>
          <w:szCs w:val="24"/>
          <w:vertAlign w:val="superscript"/>
          <w:lang w:eastAsia="zh-CN"/>
        </w:rPr>
        <w:t>1–3</w:t>
      </w:r>
      <w:r w:rsidR="00124BE3">
        <w:rPr>
          <w:szCs w:val="24"/>
          <w:lang w:eastAsia="zh-CN"/>
        </w:rPr>
        <w:fldChar w:fldCharType="end"/>
      </w:r>
      <w:r w:rsidR="004E5289" w:rsidRPr="00AA7997">
        <w:rPr>
          <w:szCs w:val="24"/>
          <w:lang w:eastAsia="zh-CN"/>
        </w:rPr>
        <w:t>. According to a recent report</w:t>
      </w:r>
      <w:r w:rsidRPr="00AA7997">
        <w:rPr>
          <w:szCs w:val="24"/>
          <w:lang w:eastAsia="zh-CN"/>
        </w:rPr>
        <w:t xml:space="preserve"> from the Food and Agriculture Organization of the United Nations (FAO)</w:t>
      </w:r>
      <w:r w:rsidR="004E5289" w:rsidRPr="00AA7997">
        <w:rPr>
          <w:szCs w:val="24"/>
          <w:lang w:eastAsia="zh-CN"/>
        </w:rPr>
        <w:t>, one-third of soils in the world are infertile due to unsustainable land</w:t>
      </w:r>
      <w:r w:rsidRPr="00AA7997">
        <w:rPr>
          <w:szCs w:val="24"/>
          <w:lang w:eastAsia="zh-CN"/>
        </w:rPr>
        <w:t>-</w:t>
      </w:r>
      <w:r w:rsidR="004E5289" w:rsidRPr="00AA7997">
        <w:rPr>
          <w:szCs w:val="24"/>
          <w:lang w:eastAsia="zh-CN"/>
        </w:rPr>
        <w:t>use management practices</w:t>
      </w:r>
      <w:r w:rsidR="004E5289" w:rsidRPr="00AA7997">
        <w:rPr>
          <w:szCs w:val="24"/>
          <w:lang w:eastAsia="zh-CN"/>
        </w:rPr>
        <w:fldChar w:fldCharType="begin" w:fldLock="1"/>
      </w:r>
      <w:r w:rsidR="00124BE3">
        <w:rPr>
          <w:szCs w:val="24"/>
          <w:lang w:eastAsia="zh-CN"/>
        </w:rPr>
        <w:instrText>ADDIN CSL_CITATION {"citationItems":[{"id":"ITEM-1","itemData":{"ISBN":"1849713278","author":[{"dropping-particle":"","family":"FAO","given":"","non-dropping-particle":"","parse-names":false,"suffix":""}],"id":"ITEM-1","issued":{"date-parts":[["2011"]]},"publisher":"The Food and Agriculture Organization of the United Nations and Earthscan","publisher-place":"London","title":"The state of the world's land and water resources for food and agriculture (SOLAW): managing systems at risk","type":"book"},"uris":["http://www.mendeley.com/documents/?uuid=e0bb414d-7a39-4a61-aa09-f392c1c92b63"]}],"mendeley":{"formattedCitation":"&lt;sup&gt;4&lt;/sup&gt;","plainTextFormattedCitation":"4","previouslyFormattedCitation":"&lt;sup&gt;4&lt;/sup&gt;"},"properties":{"noteIndex":0},"schema":"https://github.com/citation-style-language/schema/raw/master/csl-citation.json"}</w:instrText>
      </w:r>
      <w:r w:rsidR="004E5289" w:rsidRPr="00AA7997">
        <w:rPr>
          <w:szCs w:val="24"/>
          <w:lang w:eastAsia="zh-CN"/>
        </w:rPr>
        <w:fldChar w:fldCharType="separate"/>
      </w:r>
      <w:r w:rsidR="00124BE3" w:rsidRPr="00124BE3">
        <w:rPr>
          <w:noProof/>
          <w:szCs w:val="24"/>
          <w:vertAlign w:val="superscript"/>
          <w:lang w:eastAsia="zh-CN"/>
        </w:rPr>
        <w:t>4</w:t>
      </w:r>
      <w:r w:rsidR="004E5289" w:rsidRPr="00AA7997">
        <w:rPr>
          <w:szCs w:val="24"/>
          <w:lang w:eastAsia="zh-CN"/>
        </w:rPr>
        <w:fldChar w:fldCharType="end"/>
      </w:r>
      <w:r w:rsidR="004E5289" w:rsidRPr="00AA7997">
        <w:rPr>
          <w:szCs w:val="24"/>
          <w:lang w:eastAsia="zh-CN"/>
        </w:rPr>
        <w:t xml:space="preserve">. </w:t>
      </w:r>
      <w:r w:rsidRPr="00AA7997">
        <w:rPr>
          <w:szCs w:val="24"/>
          <w:lang w:eastAsia="zh-CN"/>
        </w:rPr>
        <w:t xml:space="preserve">Cropland conservation management </w:t>
      </w:r>
      <w:r w:rsidRPr="00AA7997">
        <w:rPr>
          <w:szCs w:val="24"/>
        </w:rPr>
        <w:t>practices, including the use of cover crops within rotations</w:t>
      </w:r>
      <w:r w:rsidR="00CD6037">
        <w:rPr>
          <w:szCs w:val="24"/>
        </w:rPr>
        <w:t xml:space="preserve"> and</w:t>
      </w:r>
      <w:r w:rsidRPr="00AA7997">
        <w:rPr>
          <w:szCs w:val="24"/>
        </w:rPr>
        <w:t xml:space="preserve"> </w:t>
      </w:r>
      <w:r w:rsidR="006D039F" w:rsidRPr="00AA7997">
        <w:rPr>
          <w:szCs w:val="24"/>
          <w:lang w:eastAsia="zh-CN"/>
        </w:rPr>
        <w:t>change</w:t>
      </w:r>
      <w:r w:rsidR="00CD6037">
        <w:rPr>
          <w:szCs w:val="24"/>
          <w:lang w:eastAsia="zh-CN"/>
        </w:rPr>
        <w:t>s</w:t>
      </w:r>
      <w:r w:rsidR="006D039F" w:rsidRPr="00AA7997">
        <w:rPr>
          <w:szCs w:val="24"/>
          <w:lang w:eastAsia="zh-CN"/>
        </w:rPr>
        <w:t xml:space="preserve"> from traditional </w:t>
      </w:r>
      <w:r w:rsidR="00CD6037">
        <w:rPr>
          <w:szCs w:val="24"/>
          <w:lang w:eastAsia="zh-CN"/>
        </w:rPr>
        <w:t xml:space="preserve">mouldboard or disk </w:t>
      </w:r>
      <w:r w:rsidR="006D039F" w:rsidRPr="00AA7997">
        <w:rPr>
          <w:szCs w:val="24"/>
          <w:lang w:eastAsia="zh-CN"/>
        </w:rPr>
        <w:t xml:space="preserve">tillage to </w:t>
      </w:r>
      <w:r w:rsidR="00CD6037">
        <w:rPr>
          <w:szCs w:val="24"/>
          <w:lang w:eastAsia="zh-CN"/>
        </w:rPr>
        <w:t xml:space="preserve">reduced or </w:t>
      </w:r>
      <w:r w:rsidR="006D039F" w:rsidRPr="00AA7997">
        <w:rPr>
          <w:szCs w:val="24"/>
          <w:lang w:eastAsia="zh-CN"/>
        </w:rPr>
        <w:t xml:space="preserve">no-tillage, </w:t>
      </w:r>
      <w:r w:rsidRPr="00AA7997">
        <w:rPr>
          <w:szCs w:val="24"/>
        </w:rPr>
        <w:t>ha</w:t>
      </w:r>
      <w:r w:rsidR="006D039F" w:rsidRPr="00AA7997">
        <w:rPr>
          <w:szCs w:val="24"/>
          <w:lang w:eastAsia="zh-CN"/>
        </w:rPr>
        <w:t>ve</w:t>
      </w:r>
      <w:r w:rsidRPr="00AA7997">
        <w:rPr>
          <w:szCs w:val="24"/>
        </w:rPr>
        <w:t xml:space="preserve"> been proposed as way</w:t>
      </w:r>
      <w:r w:rsidR="00CD6037">
        <w:rPr>
          <w:szCs w:val="24"/>
        </w:rPr>
        <w:t>s</w:t>
      </w:r>
      <w:r w:rsidRPr="00AA7997">
        <w:rPr>
          <w:szCs w:val="24"/>
        </w:rPr>
        <w:t xml:space="preserve"> to increase soil carbon and soil health</w:t>
      </w:r>
      <w:r w:rsidR="00124BE3">
        <w:rPr>
          <w:szCs w:val="24"/>
          <w:lang w:eastAsia="zh-CN"/>
        </w:rPr>
        <w:fldChar w:fldCharType="begin" w:fldLock="1"/>
      </w:r>
      <w:r w:rsidR="00DB41C6">
        <w:rPr>
          <w:szCs w:val="24"/>
          <w:lang w:eastAsia="zh-CN"/>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kg/ha.","author":[{"dropping-particle":"","family":"Gardner","given":"John C.","non-dropping-particle":"","parse-names":false,"suffix":""},{"dropping-particle":"","family":"Clancy","given":"Sharon A.","non-dropping-particle":"","parse-names":false,"suffix":""}],"container-title":"Methods for assessing soil quality methodsforasses","id":"ITEM-1","issued":{"date-parts":[["1996"]]},"page":"337-343","title":"Impact of Farming Practices on Soil Quality in North Dakota","type":"article-journal"},"uris":["http://www.mendeley.com/documents/?uuid=fddd00eb-0144-4544-ac3a-5327c0e80a82"]},{"id":"ITEM-2","itemData":{"DOI":"10.1016/j.soilbio.2015.06.016","ISBN":"0038-0717","ISSN":"00380717","abstract":"Conservation agriculture practices, such as reduced tillage, cover crops and fertilization, are often associated with greater microbial biomass and activity that are linked to improvements in soil quality. This study characterized the impact of long term (31 years) tillage (till and no-till), cover crops (Hairy vetch- Vicia villosa and winter wheat- Triticum aestivum, and a no cover control), and N-rates (0, 34, 67 and 101 kg N ha&lt;sup&gt;-1&lt;/sup&gt;) on soil microbial community structure, activity and resultant soil quality calculated using the soil management assessment framework (SMAF) scoring index under continuous cotton (Gossypium hirsutum) production on a Lexington silt loam in West Tennessee.No-till treatments were characterized by a significantly greater (P &lt; 0.05) abundance of Gram positive bacteria, actinomycetes and mycorrhizae fungi fatty acid methyl ester (FAME) biomarkers compared to till. Saprophytic fungal FAME biomarkers were significantly less abundant (P &lt; 0.05) under no-till treatments resulting in a lower fungi to bacteria (F:B) ratio. Key enzymes associated with C, N &amp; P cycling (β-glucosidase, β-glucosaminidase, and phosphodiesterase) had significantly higher rates under no-till relative to till, corresponding to significantly greater (P &lt; 0.05) soil C and N, extractable nutrients (P, K and Ca) and yields. Mycorrhizae fungi biomarkers significantly decreased (P &lt; 0.05) with increasing N-rate and was significantly less (P &lt; 0.05) under the vetch cover crop compared to wheat and no cover. Treatments under vetch also had significantly higher β-glucosaminidase and basal microbial respiration rates compared to wheat and no cover.Consequently, the total organic carbon (TOC) and β-glucosidase SMAF quality scores were significantly greater under no-till compared to till and under the vetch compared to wheat and no cover treatments, resulting in a significantly greater overall soil quality index (SQI).Our results demonstrate that long-term no-till and use of cover crops under a low biomass monoculture crop production system like cotton results in significant shifts in the microbial community structure, activity, and conditions that favor C, N and P cycling compared to those under conventional tillage practices. These practices also led to increased yields and improved soil quality with no-till having 13% greater yields than till and treatments under vetch having 5% increase in soil quality compared to no cover and wheat.","author":[{"dropping-particle":"","family":"Mbuthia","given":"Lilian Wanjiru","non-dropping-particle":"","parse-names":false,"suffix":""},{"dropping-particle":"","family":"Acosta-Martínez","given":"Veronica","non-dropping-particle":"","parse-names":false,"suffix":""},{"dropping-particle":"","family":"DeBryun","given":"Jennifer","non-dropping-particle":"","parse-names":false,"suffix":""},{"dropping-particle":"","family":"Schaeffer","given":"Sean","non-dropping-particle":"","parse-names":false,"suffix":""},{"dropping-particle":"","family":"Tyler","given":"Donald","non-dropping-particle":"","parse-names":false,"suffix":""},{"dropping-particle":"","family":"Odoi","given":"Evah","non-dropping-particle":"","parse-names":false,"suffix":""},{"dropping-particle":"","family":"Mpheshea","given":"Molefi","non-dropping-particle":"","parse-names":false,"suffix":""},{"dropping-particle":"","family":"Walker","given":"Forbes","non-dropping-particle":"","parse-names":false,"suffix":""},{"dropping-particle":"","family":"Eash","given":"Neal","non-dropping-particle":"","parse-names":false,"suffix":""}],"container-title":"Soil Biology and Biochemistry","id":"ITEM-2","issued":{"date-parts":[["2015"]]},"page":"24-34","title":"Long term tillage, cover crop, and fertilization effects on microbial community structure, activity: Implications for soil quality","type":"article-journal","volume":"89"},"uris":["http://www.mendeley.com/documents/?uuid=a97f5088-94b7-4818-b455-a15e6e2400d3"]}],"mendeley":{"formattedCitation":"&lt;sup&gt;5,6&lt;/sup&gt;","plainTextFormattedCitation":"5,6","previouslyFormattedCitation":"&lt;sup&gt;5,6&lt;/sup&gt;"},"properties":{"noteIndex":0},"schema":"https://github.com/citation-style-language/schema/raw/master/csl-citation.json"}</w:instrText>
      </w:r>
      <w:r w:rsidR="00124BE3">
        <w:rPr>
          <w:szCs w:val="24"/>
          <w:lang w:eastAsia="zh-CN"/>
        </w:rPr>
        <w:fldChar w:fldCharType="separate"/>
      </w:r>
      <w:r w:rsidR="00124BE3" w:rsidRPr="00124BE3">
        <w:rPr>
          <w:noProof/>
          <w:szCs w:val="24"/>
          <w:vertAlign w:val="superscript"/>
          <w:lang w:eastAsia="zh-CN"/>
        </w:rPr>
        <w:t>5,6</w:t>
      </w:r>
      <w:r w:rsidR="00124BE3">
        <w:rPr>
          <w:szCs w:val="24"/>
          <w:lang w:eastAsia="zh-CN"/>
        </w:rPr>
        <w:fldChar w:fldCharType="end"/>
      </w:r>
      <w:r w:rsidR="00372CA8" w:rsidRPr="00AA7997">
        <w:rPr>
          <w:szCs w:val="24"/>
          <w:lang w:eastAsia="zh-CN"/>
        </w:rPr>
        <w:t>.</w:t>
      </w:r>
      <w:r w:rsidRPr="00AA7997">
        <w:rPr>
          <w:szCs w:val="24"/>
        </w:rPr>
        <w:t xml:space="preserve"> </w:t>
      </w:r>
      <w:r w:rsidR="00372CA8" w:rsidRPr="00AA7997">
        <w:rPr>
          <w:szCs w:val="24"/>
          <w:lang w:eastAsia="zh-CN"/>
        </w:rPr>
        <w:t>M</w:t>
      </w:r>
      <w:r w:rsidRPr="00AA7997">
        <w:rPr>
          <w:szCs w:val="24"/>
        </w:rPr>
        <w:t xml:space="preserve">any on-site experiments </w:t>
      </w:r>
      <w:r w:rsidRPr="00AA7997">
        <w:rPr>
          <w:szCs w:val="24"/>
        </w:rPr>
        <w:lastRenderedPageBreak/>
        <w:t xml:space="preserve">have been conducted to </w:t>
      </w:r>
      <w:r w:rsidR="00C36537">
        <w:rPr>
          <w:szCs w:val="24"/>
        </w:rPr>
        <w:t>evaluate</w:t>
      </w:r>
      <w:r w:rsidR="00C36537" w:rsidRPr="00AA7997">
        <w:rPr>
          <w:szCs w:val="24"/>
        </w:rPr>
        <w:t xml:space="preserve"> </w:t>
      </w:r>
      <w:r w:rsidRPr="00AA7997">
        <w:rPr>
          <w:szCs w:val="24"/>
        </w:rPr>
        <w:t xml:space="preserve">the effects of </w:t>
      </w:r>
      <w:r w:rsidR="00AC22A8" w:rsidRPr="00AA7997">
        <w:rPr>
          <w:szCs w:val="24"/>
          <w:lang w:eastAsia="zh-CN"/>
        </w:rPr>
        <w:t xml:space="preserve">conservation management </w:t>
      </w:r>
      <w:r w:rsidRPr="00AA7997">
        <w:rPr>
          <w:szCs w:val="24"/>
        </w:rPr>
        <w:t>on soil properties</w:t>
      </w:r>
      <w:r w:rsidR="00C36537">
        <w:rPr>
          <w:szCs w:val="24"/>
          <w:lang w:eastAsia="zh-CN"/>
        </w:rPr>
        <w:t>, yet</w:t>
      </w:r>
      <w:r w:rsidR="006D039F" w:rsidRPr="00AA7997">
        <w:rPr>
          <w:szCs w:val="24"/>
          <w:lang w:eastAsia="zh-CN"/>
        </w:rPr>
        <w:t xml:space="preserve"> </w:t>
      </w:r>
      <w:r w:rsidR="00B50ACB" w:rsidRPr="00AA7997">
        <w:rPr>
          <w:szCs w:val="24"/>
          <w:lang w:val="en-US" w:eastAsia="zh-CN"/>
        </w:rPr>
        <w:t xml:space="preserve">there </w:t>
      </w:r>
      <w:r w:rsidR="00C36537">
        <w:rPr>
          <w:szCs w:val="24"/>
          <w:lang w:val="en-US" w:eastAsia="zh-CN"/>
        </w:rPr>
        <w:t>has been</w:t>
      </w:r>
      <w:r w:rsidR="00C36537" w:rsidRPr="00AA7997">
        <w:rPr>
          <w:szCs w:val="24"/>
          <w:lang w:val="en-US" w:eastAsia="zh-CN"/>
        </w:rPr>
        <w:t xml:space="preserve"> </w:t>
      </w:r>
      <w:r w:rsidR="00B50ACB" w:rsidRPr="00AA7997">
        <w:rPr>
          <w:szCs w:val="24"/>
          <w:lang w:val="en-US" w:eastAsia="zh-CN"/>
        </w:rPr>
        <w:t xml:space="preserve">little </w:t>
      </w:r>
      <w:r w:rsidR="00C36537">
        <w:rPr>
          <w:szCs w:val="24"/>
          <w:lang w:val="en-US" w:eastAsia="zh-CN"/>
        </w:rPr>
        <w:t>effort to evaluate which</w:t>
      </w:r>
      <w:r w:rsidR="00B50ACB" w:rsidRPr="00AA7997">
        <w:rPr>
          <w:szCs w:val="24"/>
          <w:lang w:val="en-US" w:eastAsia="zh-CN"/>
        </w:rPr>
        <w:t xml:space="preserve"> indicators should be measured to </w:t>
      </w:r>
      <w:r w:rsidR="00C36537">
        <w:rPr>
          <w:szCs w:val="24"/>
          <w:lang w:val="en-US" w:eastAsia="zh-CN"/>
        </w:rPr>
        <w:t xml:space="preserve">consistently </w:t>
      </w:r>
      <w:r w:rsidR="00B50ACB" w:rsidRPr="00AA7997">
        <w:rPr>
          <w:szCs w:val="24"/>
          <w:lang w:val="en-US" w:eastAsia="zh-CN"/>
        </w:rPr>
        <w:t xml:space="preserve">quantify </w:t>
      </w:r>
      <w:r w:rsidR="00831161">
        <w:rPr>
          <w:szCs w:val="24"/>
          <w:lang w:val="en-US" w:eastAsia="zh-CN"/>
        </w:rPr>
        <w:t>any resulting</w:t>
      </w:r>
      <w:r w:rsidR="00831161" w:rsidRPr="00AA7997">
        <w:rPr>
          <w:szCs w:val="24"/>
          <w:lang w:val="en-US" w:eastAsia="zh-CN"/>
        </w:rPr>
        <w:t xml:space="preserve"> </w:t>
      </w:r>
      <w:r w:rsidR="00B50ACB" w:rsidRPr="00AA7997">
        <w:rPr>
          <w:szCs w:val="24"/>
          <w:lang w:val="en-US" w:eastAsia="zh-CN"/>
        </w:rPr>
        <w:t>soil quality improvement</w:t>
      </w:r>
      <w:r w:rsidR="00C36537">
        <w:rPr>
          <w:szCs w:val="24"/>
          <w:lang w:val="en-US" w:eastAsia="zh-CN"/>
        </w:rPr>
        <w:t>s</w:t>
      </w:r>
      <w:r w:rsidR="00B50ACB" w:rsidRPr="00AA7997">
        <w:rPr>
          <w:szCs w:val="24"/>
          <w:lang w:val="en-US" w:eastAsia="zh-CN"/>
        </w:rPr>
        <w:t>. In addition,</w:t>
      </w:r>
      <w:r w:rsidR="00B50ACB" w:rsidRPr="00AA7997">
        <w:rPr>
          <w:szCs w:val="24"/>
          <w:lang w:eastAsia="zh-CN"/>
        </w:rPr>
        <w:t xml:space="preserve"> </w:t>
      </w:r>
      <w:r w:rsidR="00B50ACB" w:rsidRPr="00AA7997">
        <w:rPr>
          <w:szCs w:val="24"/>
        </w:rPr>
        <w:t>studies</w:t>
      </w:r>
      <w:r w:rsidR="00C36537">
        <w:rPr>
          <w:szCs w:val="24"/>
        </w:rPr>
        <w:t xml:space="preserve"> can differ in their results:</w:t>
      </w:r>
      <w:r w:rsidR="00C36537">
        <w:rPr>
          <w:szCs w:val="24"/>
          <w:lang w:eastAsia="zh-CN"/>
        </w:rPr>
        <w:t xml:space="preserve"> as an</w:t>
      </w:r>
      <w:r w:rsidR="00B50ACB" w:rsidRPr="00AA7997">
        <w:rPr>
          <w:szCs w:val="24"/>
          <w:lang w:eastAsia="zh-CN"/>
        </w:rPr>
        <w:t xml:space="preserve"> example, </w:t>
      </w:r>
      <w:r w:rsidR="00C36537">
        <w:rPr>
          <w:szCs w:val="24"/>
          <w:lang w:eastAsia="zh-CN"/>
        </w:rPr>
        <w:t>us</w:t>
      </w:r>
      <w:r w:rsidR="00C36537" w:rsidRPr="00AA7997">
        <w:rPr>
          <w:szCs w:val="24"/>
          <w:lang w:eastAsia="zh-CN"/>
        </w:rPr>
        <w:t xml:space="preserve">ing </w:t>
      </w:r>
      <w:r w:rsidR="00B50ACB" w:rsidRPr="00AA7997">
        <w:rPr>
          <w:szCs w:val="24"/>
          <w:lang w:eastAsia="zh-CN"/>
        </w:rPr>
        <w:t>cover crop</w:t>
      </w:r>
      <w:r w:rsidR="00C36537">
        <w:rPr>
          <w:szCs w:val="24"/>
          <w:lang w:eastAsia="zh-CN"/>
        </w:rPr>
        <w:t>s</w:t>
      </w:r>
      <w:r w:rsidR="00B50ACB" w:rsidRPr="00AA7997">
        <w:rPr>
          <w:szCs w:val="24"/>
          <w:lang w:eastAsia="zh-CN"/>
        </w:rPr>
        <w:t xml:space="preserve"> during </w:t>
      </w:r>
      <w:r w:rsidR="00C36537">
        <w:rPr>
          <w:szCs w:val="24"/>
          <w:lang w:eastAsia="zh-CN"/>
        </w:rPr>
        <w:t xml:space="preserve">normally </w:t>
      </w:r>
      <w:r w:rsidR="00B50ACB" w:rsidRPr="00AA7997">
        <w:rPr>
          <w:szCs w:val="24"/>
          <w:lang w:eastAsia="zh-CN"/>
        </w:rPr>
        <w:t>fallow season</w:t>
      </w:r>
      <w:r w:rsidR="00C36537">
        <w:rPr>
          <w:szCs w:val="24"/>
          <w:lang w:eastAsia="zh-CN"/>
        </w:rPr>
        <w:t>s</w:t>
      </w:r>
      <w:r w:rsidR="00B50ACB" w:rsidRPr="00AA7997">
        <w:rPr>
          <w:szCs w:val="24"/>
          <w:lang w:eastAsia="zh-CN"/>
        </w:rPr>
        <w:t xml:space="preserve"> </w:t>
      </w:r>
      <w:r w:rsidR="00C36537">
        <w:rPr>
          <w:szCs w:val="24"/>
          <w:lang w:eastAsia="zh-CN"/>
        </w:rPr>
        <w:t>can</w:t>
      </w:r>
      <w:r w:rsidR="00C36537" w:rsidRPr="00AA7997">
        <w:rPr>
          <w:szCs w:val="24"/>
          <w:lang w:eastAsia="zh-CN"/>
        </w:rPr>
        <w:t xml:space="preserve"> </w:t>
      </w:r>
      <w:r w:rsidR="00B50ACB" w:rsidRPr="00AA7997">
        <w:rPr>
          <w:szCs w:val="24"/>
          <w:lang w:eastAsia="zh-CN"/>
        </w:rPr>
        <w:t>enhance soil organic carbon</w:t>
      </w:r>
      <w:r w:rsidR="00D82FEC" w:rsidRPr="00AA7997">
        <w:rPr>
          <w:bCs/>
          <w:szCs w:val="24"/>
        </w:rPr>
        <w:fldChar w:fldCharType="begin" w:fldLock="1"/>
      </w:r>
      <w:r w:rsidR="00DB41C6">
        <w:rPr>
          <w:bCs/>
          <w:szCs w:val="24"/>
        </w:rPr>
        <w:instrText>ADDIN CSL_CITATION {"citationItems":[{"id":"ITEM-1","itemData":{"DOI":"10.1007/s13593-016-0410-x","ISBN":"1773-0155","ISSN":"17730155","abstract":"Cover crops have long been touted for their ability to reduce erosion, fix atmospheric nitrogen, reduce nitrogen leaching, and improve soil health. In recent decades, there has been resurgence in cover crop adoption that is synchronous with a heightened awareness of climate change. Climate change mitigation and adaptation may be additional, important ecosystem services provided by cover crops, but they lie outside of the traditional list of cover cropping benefits. Here, we review the potential for cover crops to mitigate climate change by tallying all of the positive and negative impacts of cover crops on the net global warming potential of agricultural fields. Then, we use lessons learned from two contrasting regions to evaluate how cover crops affect adaptive management for precipitation and temperature change. Three key outcomes from this synthesis are (1) Cover crop effects on greenhouse gas fluxes typically mitigate warming by ~100 to 150 g CO2 e/m2/year, which is higher than mitigation from transitioning to no-till. The most important terms in the budget are soil carbon sequestration and reduced fertilizer use after legume cover crops. (2) The surface albedo change due to cover cropping, calculated for the first time here using case study sites in central Spain and Pennsylvania, USA, may mitigate 12 to 46 g CO2 e/m2/year over a 100-year time horizon. And (3) Cover crop management can also enable climate change adaptation at these case study sites, especially through reduced vulnerability to erosion from extreme rain events, increased soil water management options during droughts or periods of soil saturation, and retention of nitrogen mineralized due to warming. Overall, we found very few tradeoffs between cover cropping and climate change mitigation and adaptation, suggesting that ecosystem services that are traditionally expected from cover cropping can be promoted synergistically with services related to climate change.","author":[{"dropping-particle":"","family":"Kaye","given":"Jason P.","non-dropping-particle":"","parse-names":false,"suffix":""},{"dropping-particle":"","family":"Quemada","given":"Miguel","non-dropping-particle":"","parse-names":false,"suffix":""}],"container-title":"Agronomy for Sustainable Development","id":"ITEM-1","issue":"1","issued":{"date-parts":[["2017"]]},"publisher":"Agronomy for Sustainable Development","title":"Using cover crops to mitigate and adapt to climate change. A review","type":"article-journal","volume":"37"},"uris":["http://www.mendeley.com/documents/?uuid=70c7c795-cb12-4812-a9e9-89e2a77a32dc"]}],"mendeley":{"formattedCitation":"&lt;sup&gt;7&lt;/sup&gt;","plainTextFormattedCitation":"7","previouslyFormattedCitation":"&lt;sup&gt;7&lt;/sup&gt;"},"properties":{"noteIndex":0},"schema":"https://github.com/citation-style-language/schema/raw/master/csl-citation.json"}</w:instrText>
      </w:r>
      <w:r w:rsidR="00D82FEC" w:rsidRPr="00AA7997">
        <w:rPr>
          <w:bCs/>
          <w:szCs w:val="24"/>
        </w:rPr>
        <w:fldChar w:fldCharType="separate"/>
      </w:r>
      <w:r w:rsidR="00124BE3" w:rsidRPr="00124BE3">
        <w:rPr>
          <w:bCs/>
          <w:noProof/>
          <w:szCs w:val="24"/>
          <w:vertAlign w:val="superscript"/>
        </w:rPr>
        <w:t>7</w:t>
      </w:r>
      <w:r w:rsidR="00D82FEC" w:rsidRPr="00AA7997">
        <w:rPr>
          <w:bCs/>
          <w:szCs w:val="24"/>
        </w:rPr>
        <w:fldChar w:fldCharType="end"/>
      </w:r>
      <w:r w:rsidR="00B50ACB" w:rsidRPr="00AA7997">
        <w:rPr>
          <w:szCs w:val="24"/>
          <w:lang w:eastAsia="zh-CN"/>
        </w:rPr>
        <w:t xml:space="preserve">, </w:t>
      </w:r>
      <w:r w:rsidR="00C36537">
        <w:rPr>
          <w:szCs w:val="24"/>
          <w:lang w:eastAsia="zh-CN"/>
        </w:rPr>
        <w:t xml:space="preserve">though many short-term studies </w:t>
      </w:r>
      <w:r w:rsidR="00546BE5">
        <w:rPr>
          <w:szCs w:val="24"/>
          <w:lang w:eastAsia="zh-CN"/>
        </w:rPr>
        <w:t>have not found</w:t>
      </w:r>
      <w:r w:rsidR="00C36537">
        <w:rPr>
          <w:szCs w:val="24"/>
          <w:lang w:eastAsia="zh-CN"/>
        </w:rPr>
        <w:t xml:space="preserve"> this</w:t>
      </w:r>
      <w:r w:rsidR="00546BE5">
        <w:rPr>
          <w:szCs w:val="24"/>
          <w:lang w:eastAsia="zh-CN"/>
        </w:rPr>
        <w:t xml:space="preserve"> same</w:t>
      </w:r>
      <w:r w:rsidR="00C36537">
        <w:rPr>
          <w:szCs w:val="24"/>
          <w:lang w:eastAsia="zh-CN"/>
        </w:rPr>
        <w:t xml:space="preserve"> </w:t>
      </w:r>
      <w:r w:rsidR="00546BE5">
        <w:rPr>
          <w:szCs w:val="24"/>
          <w:lang w:eastAsia="zh-CN"/>
        </w:rPr>
        <w:t>result</w:t>
      </w:r>
      <w:r w:rsidR="00687D83" w:rsidRPr="00AA7997">
        <w:rPr>
          <w:szCs w:val="24"/>
        </w:rPr>
        <w:fldChar w:fldCharType="begin" w:fldLock="1"/>
      </w:r>
      <w:r w:rsidR="00DB41C6">
        <w:rPr>
          <w:szCs w:val="24"/>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effects on soil enzyme activities","type":"article-journal","volume":"31"},"uris":["http://www.mendeley.com/documents/?uuid=825fb9ed-4e9e-4983-bc54-b5f95b45042a"]},{"id":"ITEM-2","itemData":{"DOI":"10.1017/S1742170509990068","ISBN":"17421705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Systems","id":"ITEM-2","issue":"3","issued":{"date-parts":[["2009"]]},"page":"214-224","title":"Use of an integrative soil health test for evaluation of soil management impacts","type":"article-journal","volume":"24"},"uris":["http://www.mendeley.com/documents/?uuid=36e358d0-c2ab-4a8a-80cc-20bb5d76f4a7"]},{"id":"ITEM-3","itemData":{"DOI":"10.1017/S0889189300008432","ISBN":"1478-5498","ISSN":"0889-1893","abstract":"To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Agriculture","id":"ITEM-3","issue":"01","issued":{"date-parts":[["2000"]]},"page":"26","publisher":"University Libraries - Virginia Tech","title":"Integrative biological indicators for detecting change in soil quality","type":"article-journal","volume":"15"},"uris":["http://www.mendeley.com/documents/?uuid=08878b21-7139-4da6-86d1-8465bb905a01"]}],"mendeley":{"formattedCitation":"&lt;sup&gt;8–10&lt;/sup&gt;","plainTextFormattedCitation":"8–10","previouslyFormattedCitation":"&lt;sup&gt;8–10&lt;/sup&gt;"},"properties":{"noteIndex":0},"schema":"https://github.com/citation-style-language/schema/raw/master/csl-citation.json"}</w:instrText>
      </w:r>
      <w:r w:rsidR="00687D83" w:rsidRPr="00AA7997">
        <w:rPr>
          <w:szCs w:val="24"/>
        </w:rPr>
        <w:fldChar w:fldCharType="separate"/>
      </w:r>
      <w:r w:rsidR="00124BE3" w:rsidRPr="00124BE3">
        <w:rPr>
          <w:noProof/>
          <w:szCs w:val="24"/>
          <w:vertAlign w:val="superscript"/>
        </w:rPr>
        <w:t>8–10</w:t>
      </w:r>
      <w:r w:rsidR="00687D83" w:rsidRPr="00AA7997">
        <w:rPr>
          <w:szCs w:val="24"/>
        </w:rPr>
        <w:fldChar w:fldCharType="end"/>
      </w:r>
      <w:r w:rsidR="00B50ACB" w:rsidRPr="00AA7997">
        <w:rPr>
          <w:szCs w:val="24"/>
          <w:lang w:eastAsia="zh-CN"/>
        </w:rPr>
        <w:t>.</w:t>
      </w:r>
      <w:bookmarkEnd w:id="11"/>
      <w:bookmarkEnd w:id="12"/>
    </w:p>
    <w:p w14:paraId="29015F01" w14:textId="056C7E9E" w:rsidR="00B50ACB" w:rsidRPr="00AA7997" w:rsidRDefault="00546BE5" w:rsidP="00EF1BCB">
      <w:pPr>
        <w:ind w:firstLine="360"/>
        <w:rPr>
          <w:szCs w:val="24"/>
          <w:lang w:eastAsia="zh-CN"/>
        </w:rPr>
      </w:pPr>
      <w:r>
        <w:rPr>
          <w:szCs w:val="24"/>
          <w:lang w:eastAsia="zh-CN"/>
        </w:rPr>
        <w:t>To better address such uncertainties, s</w:t>
      </w:r>
      <w:r w:rsidR="004755B9" w:rsidRPr="00AA7997">
        <w:rPr>
          <w:szCs w:val="24"/>
          <w:lang w:eastAsia="zh-CN"/>
        </w:rPr>
        <w:t>ystematic</w:t>
      </w:r>
      <w:r w:rsidR="00653261" w:rsidRPr="00AA7997">
        <w:rPr>
          <w:szCs w:val="24"/>
          <w:lang w:eastAsia="zh-CN"/>
        </w:rPr>
        <w:t xml:space="preserve"> review</w:t>
      </w:r>
      <w:r>
        <w:rPr>
          <w:szCs w:val="24"/>
          <w:lang w:eastAsia="zh-CN"/>
        </w:rPr>
        <w:t>s</w:t>
      </w:r>
      <w:r w:rsidR="00653261" w:rsidRPr="00AA7997">
        <w:rPr>
          <w:szCs w:val="24"/>
          <w:lang w:eastAsia="zh-CN"/>
        </w:rPr>
        <w:t xml:space="preserve"> and </w:t>
      </w:r>
      <w:r w:rsidR="00FD3761" w:rsidRPr="00AA7997">
        <w:rPr>
          <w:szCs w:val="24"/>
          <w:lang w:eastAsia="zh-CN"/>
        </w:rPr>
        <w:t>meta-analys</w:t>
      </w:r>
      <w:r>
        <w:rPr>
          <w:szCs w:val="24"/>
          <w:lang w:eastAsia="zh-CN"/>
        </w:rPr>
        <w:t>e</w:t>
      </w:r>
      <w:r w:rsidR="00FD3761" w:rsidRPr="00AA7997">
        <w:rPr>
          <w:szCs w:val="24"/>
          <w:lang w:eastAsia="zh-CN"/>
        </w:rPr>
        <w:t xml:space="preserve">s </w:t>
      </w:r>
      <w:r>
        <w:rPr>
          <w:szCs w:val="24"/>
          <w:lang w:eastAsia="zh-CN"/>
        </w:rPr>
        <w:t xml:space="preserve">have </w:t>
      </w:r>
      <w:r w:rsidR="004755B9" w:rsidRPr="00AA7997">
        <w:rPr>
          <w:szCs w:val="24"/>
          <w:lang w:eastAsia="zh-CN"/>
        </w:rPr>
        <w:t>evaluate</w:t>
      </w:r>
      <w:r>
        <w:rPr>
          <w:szCs w:val="24"/>
          <w:lang w:eastAsia="zh-CN"/>
        </w:rPr>
        <w:t>d</w:t>
      </w:r>
      <w:r w:rsidR="004755B9" w:rsidRPr="00AA7997">
        <w:rPr>
          <w:szCs w:val="24"/>
          <w:lang w:eastAsia="zh-CN"/>
        </w:rPr>
        <w:t xml:space="preserve"> the effects of </w:t>
      </w:r>
      <w:r w:rsidR="00F03A65" w:rsidRPr="00AA7997">
        <w:rPr>
          <w:szCs w:val="24"/>
          <w:lang w:eastAsia="zh-CN"/>
        </w:rPr>
        <w:t>cover crops</w:t>
      </w:r>
      <w:r w:rsidR="00F03A65" w:rsidRPr="00AA7997">
        <w:rPr>
          <w:szCs w:val="24"/>
          <w:lang w:eastAsia="zh-CN"/>
        </w:rPr>
        <w:fldChar w:fldCharType="begin" w:fldLock="1"/>
      </w:r>
      <w:r w:rsidR="00DB41C6">
        <w:rPr>
          <w:szCs w:val="24"/>
          <w:lang w:eastAsia="zh-CN"/>
        </w:rPr>
        <w:instrText>ADDIN CSL_CITATION {"citationItems":[{"id":"ITEM-1","itemData":{"DOI":"10.1016/j.agee.2014.10.024","ISBN":"01678809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Environment","id":"ITEM-1","issued":{"date-parts":[["2015"]]},"page":"33-41","title":"Carbon sequestration in agricultural soils via cultivation of cover crops - A meta-analysis","type":"article-journal","volume":"200"},"uris":["http://www.mendeley.com/documents/?uuid=5393bef6-19c7-40a7-ba49-b97c8a353e6f"]}],"mendeley":{"formattedCitation":"&lt;sup&gt;11&lt;/sup&gt;","plainTextFormattedCitation":"11","previouslyFormattedCitation":"&lt;sup&gt;11&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11</w:t>
      </w:r>
      <w:r w:rsidR="00F03A65" w:rsidRPr="00AA7997">
        <w:rPr>
          <w:szCs w:val="24"/>
          <w:lang w:eastAsia="zh-CN"/>
        </w:rPr>
        <w:fldChar w:fldCharType="end"/>
      </w:r>
      <w:r w:rsidR="00F03A65" w:rsidRPr="00AA7997">
        <w:rPr>
          <w:szCs w:val="24"/>
          <w:lang w:eastAsia="zh-CN"/>
        </w:rPr>
        <w:t>, no-tillage</w:t>
      </w:r>
      <w:r w:rsidR="00F03A65" w:rsidRPr="00AA7997">
        <w:rPr>
          <w:szCs w:val="24"/>
          <w:lang w:eastAsia="zh-CN"/>
        </w:rPr>
        <w:fldChar w:fldCharType="begin" w:fldLock="1"/>
      </w:r>
      <w:r w:rsidR="00DB41C6">
        <w:rPr>
          <w:szCs w:val="24"/>
          <w:lang w:eastAsia="zh-CN"/>
        </w:rPr>
        <w:instrText>ADDIN CSL_CITATION {"citationItems":[{"id":"ITEM-1","itemData":{"DOI":"10.1007/s13593-016-0354-1","ISBN":"1774-0746\\r1773-0155","ISSN":"17730155","abstract":"Reduced tillage is increasingly promoted to im- prove sustainability and productivity of agricultural systems. Nonetheless, adoption of reduced tillage by organic farmers has been slow due to concerns about nutrient supply, soil structure, and weeds that may limit yields. Here, we compiled the results from both published and unpublished research comparing deep or shallow inversion tillage, with various cat- egories of reduced tillage under organic management. Shallow refers to less than 25 cm. We found that (1) division of reduced tillage practices into different classes with varying degrees of intensity allowed us to assess the trade-offs be- tween reductions in tillage intensity, crop yields, weed inci- dence, and soil C stocks. (2) Reducing tillage intensity in organic systems reduced crop yields by an average of 7.6 % relative to deep inversion tillage with no significant reduction in yield relative to shallow inversion tillage. (3) Among the different classes of reduced tillage practice, shallow non- inversion tillage resulted in non-significant reductions in yield relative to deep inversion; whereas deep non-inversion tillage resulted in the largest yield reduction, of 11.6 %. (4) Using inversion tillage to only a shallow depth resulted in minimal reductions in yield, of 5.5 %, but significantly higher soil C stocks and better weed control. This finding suggests that this is a good option for organic farmers wanting to improve soil quality while minimizing impacts on yields. (5) Weeds were consistently higher, by about 50 %, when tillage intensity was reduced, although this did not always result in reduced yields.","author":[{"dropping-particle":"","family":"Cooper","given":"Julia","non-dropping-particle":"","parse-names":false,"suffix":""},{"dropping-particle":"","family":"Baranski","given":"Marcin","non-dropping-particle":"","parse-names":false,"suffix":""},{"dropping-particle":"","family":"Stewart","given":"Gavin","non-dropping-particle":"","parse-names":false,"suffix":""},{"dropping-particle":"","family":"Nobel-de Lange","given":"Majimcha","non-dropping-particle":"","parse-names":false,"suffix":""},{"dropping-particle":"","family":"Bàrberi","given":"Paolo","non-dropping-particle":"","parse-names":false,"suffix":""},{"dropping-particle":"","family":"Fließbach","given":"Andreas","non-dropping-particle":"","parse-names":false,"suffix":""},{"dropping-particle":"","family":"Peigné","given":"Josephine","non-dropping-particle":"","parse-names":false,"suffix":""},{"dropping-particle":"","family":"Berner","given":"Alfred","non-dropping-particle":"","parse-names":false,"suffix":""},{"dropping-particle":"","family":"Brock","given":"Christopher","non-dropping-particle":"","parse-names":false,"suffix":""},{"dropping-particle":"","family":"Casagrande","given":"Marion","non-dropping-particle":"","parse-names":false,"suffix":""},{"dropping-particle":"","family":"Crowley","given":"Oliver","non-dropping-particle":"","parse-names":false,"suffix":""},{"dropping-particle":"","family":"David","given":"Christophe","non-dropping-particle":"","parse-names":false,"suffix":""},{"dropping-particle":"","family":"Vliegher","given":"Alex","non-dropping-particle":"De","parse-names":false,"suffix":""},{"dropping-particle":"","family":"Döring","given":"Thomas F.","non-dropping-particle":"","parse-names":false,"suffix":""},{"dropping-particle":"","family":"Dupont","given":"Aurélien","non-dropping-particle":"","parse-names":false,"suffix":""},{"dropping-particle":"","family":"Entz","given":"Martin","non-dropping-particle":"","parse-names":false,"suffix":""},{"dropping-particle":"","family":"Grosse","given":"Meike","non-dropping-particle":"","parse-names":false,"suffix":""},{"dropping-particle":"","family":"Haase","given":"Thorsten","non-dropping-particle":"","parse-names":false,"suffix":""},{"dropping-particle":"","family":"Halde","given":"Caroline","non-dropping-particle":"","parse-names":false,"suffix":""},{"dropping-particle":"","family":"Hammerl","given":"Verena","non-dropping-particle":"","parse-names":false,"suffix":""},{"dropping-particle":"","family":"Huiting","given":"Hilfred","non-dropping-particle":"","parse-names":false,"suffix":""},{"dropping-particle":"","family":"Leithold","given":"Günter","non-dropping-particle":"","parse-names":false,"suffix":""},{"dropping-particle":"","family":"Messmer","given":"Monika","non-dropping-particle":"","parse-names":false,"suffix":""},{"dropping-particle":"","family":"Schloter","given":"Michael","non-dropping-particle":"","parse-names":false,"suffix":""},{"dropping-particle":"","family":"Sukkel","given":"Wijnand","non-dropping-particle":"","parse-names":false,"suffix":""},{"dropping-particle":"","family":"Heijden","given":"Marcel G.A.","non-dropping-particle":"van der","parse-names":false,"suffix":""},{"dropping-particle":"","family":"Willekens","given":"Koen","non-dropping-particle":"","parse-names":false,"suffix":""},{"dropping-particle":"","family":"Wittwer","given":"Raphaël","non-dropping-particle":"","parse-names":false,"suffix":""},{"dropping-particle":"","family":"Mäder","given":"Paul","non-dropping-particle":"","parse-names":false,"suffix":""}],"container-title":"Agronomy for Sustainable Development","id":"ITEM-1","issue":"1","issued":{"date-parts":[["2016"]]},"publisher":"Agronomy for Sustainable Development","title":"Shallow non-inversion tillage in organic farming maintains crop yields and increases soil C stocks: a meta-analysis","type":"article-journal","volume":"36"},"uris":["http://www.mendeley.com/documents/?uuid=62e94f20-ef1d-413f-a793-e29055cbdec5"]},{"id":"ITEM-2","itemData":{"DOI":"10.1016/j.agee.2010.08.006","ISBN":"0167-8809","ISSN":"01678809","PMID":"1443","abstract":"Adopting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Environment","id":"ITEM-2","issue":"1-2","issued":{"date-parts":[["2010"]]},"page":"224-231","publisher":"Elsevier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12,13&lt;/sup&gt;","plainTextFormattedCitation":"12,13","previouslyFormattedCitation":"&lt;sup&gt;12,13&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12,13</w:t>
      </w:r>
      <w:r w:rsidR="00F03A65" w:rsidRPr="00AA7997">
        <w:rPr>
          <w:szCs w:val="24"/>
          <w:lang w:eastAsia="zh-CN"/>
        </w:rPr>
        <w:fldChar w:fldCharType="end"/>
      </w:r>
      <w:r w:rsidR="00F03A65" w:rsidRPr="00AA7997">
        <w:rPr>
          <w:szCs w:val="24"/>
          <w:lang w:eastAsia="zh-CN"/>
        </w:rPr>
        <w:t>, organic farm</w:t>
      </w:r>
      <w:r w:rsidR="00F03A65" w:rsidRPr="00AA7997">
        <w:rPr>
          <w:szCs w:val="24"/>
          <w:lang w:eastAsia="zh-CN"/>
        </w:rPr>
        <w:fldChar w:fldCharType="begin" w:fldLock="1"/>
      </w:r>
      <w:r w:rsidR="00DB41C6">
        <w:rPr>
          <w:szCs w:val="24"/>
          <w:lang w:eastAsia="zh-CN"/>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14&lt;/sup&gt;","plainTextFormattedCitation":"14","previouslyFormattedCitation":"&lt;sup&gt;14&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14</w:t>
      </w:r>
      <w:r w:rsidR="00F03A65" w:rsidRPr="00AA7997">
        <w:rPr>
          <w:szCs w:val="24"/>
          <w:lang w:eastAsia="zh-CN"/>
        </w:rPr>
        <w:fldChar w:fldCharType="end"/>
      </w:r>
      <w:r w:rsidR="00F03A65" w:rsidRPr="00AA7997">
        <w:rPr>
          <w:szCs w:val="24"/>
          <w:lang w:eastAsia="zh-CN"/>
        </w:rPr>
        <w:t>, and agroforestry systems</w:t>
      </w:r>
      <w:r w:rsidR="00F03A65" w:rsidRPr="00AA7997">
        <w:rPr>
          <w:szCs w:val="24"/>
          <w:lang w:eastAsia="zh-CN"/>
        </w:rPr>
        <w:fldChar w:fldCharType="begin" w:fldLock="1"/>
      </w:r>
      <w:r w:rsidR="00DB41C6">
        <w:rPr>
          <w:szCs w:val="24"/>
          <w:lang w:eastAsia="zh-CN"/>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15&lt;/sup&gt;","plainTextFormattedCitation":"15","previouslyFormattedCitation":"&lt;sup&gt;15&lt;/sup&gt;"},"properties":{"noteIndex":0},"schema":"https://github.com/citation-style-language/schema/raw/master/csl-citation.json"}</w:instrText>
      </w:r>
      <w:r w:rsidR="00F03A65" w:rsidRPr="00AA7997">
        <w:rPr>
          <w:szCs w:val="24"/>
          <w:lang w:eastAsia="zh-CN"/>
        </w:rPr>
        <w:fldChar w:fldCharType="separate"/>
      </w:r>
      <w:r w:rsidR="00124BE3" w:rsidRPr="00124BE3">
        <w:rPr>
          <w:noProof/>
          <w:szCs w:val="24"/>
          <w:vertAlign w:val="superscript"/>
          <w:lang w:eastAsia="zh-CN"/>
        </w:rPr>
        <w:t>15</w:t>
      </w:r>
      <w:r w:rsidR="00F03A65" w:rsidRPr="00AA7997">
        <w:rPr>
          <w:szCs w:val="24"/>
          <w:lang w:eastAsia="zh-CN"/>
        </w:rPr>
        <w:fldChar w:fldCharType="end"/>
      </w:r>
      <w:r w:rsidR="004755B9" w:rsidRPr="00AA7997">
        <w:rPr>
          <w:szCs w:val="24"/>
          <w:lang w:eastAsia="zh-CN"/>
        </w:rPr>
        <w:t xml:space="preserve"> on </w:t>
      </w:r>
      <w:r w:rsidR="00F03A65" w:rsidRPr="00AA7997">
        <w:rPr>
          <w:szCs w:val="24"/>
          <w:lang w:eastAsia="zh-CN"/>
        </w:rPr>
        <w:t xml:space="preserve">crop yield and </w:t>
      </w:r>
      <w:r w:rsidR="004755B9" w:rsidRPr="00AA7997">
        <w:rPr>
          <w:szCs w:val="24"/>
          <w:lang w:eastAsia="zh-CN"/>
        </w:rPr>
        <w:t xml:space="preserve">soil </w:t>
      </w:r>
      <w:r w:rsidR="00F03A65" w:rsidRPr="00AA7997">
        <w:rPr>
          <w:szCs w:val="24"/>
          <w:lang w:eastAsia="zh-CN"/>
        </w:rPr>
        <w:t>properties</w:t>
      </w:r>
      <w:r w:rsidR="004755B9" w:rsidRPr="00AA7997">
        <w:rPr>
          <w:szCs w:val="24"/>
          <w:lang w:eastAsia="zh-CN"/>
        </w:rPr>
        <w:t xml:space="preserve">. </w:t>
      </w:r>
      <w:r w:rsidR="00BF0DA3">
        <w:rPr>
          <w:szCs w:val="24"/>
          <w:lang w:eastAsia="zh-CN"/>
        </w:rPr>
        <w:t>These efforts have generated new insights into soil health dynamics, yet</w:t>
      </w:r>
      <w:r w:rsidR="00FD3761" w:rsidRPr="00AA7997">
        <w:rPr>
          <w:szCs w:val="24"/>
          <w:lang w:eastAsia="zh-CN"/>
        </w:rPr>
        <w:t xml:space="preserve"> there </w:t>
      </w:r>
      <w:r>
        <w:rPr>
          <w:szCs w:val="24"/>
          <w:lang w:eastAsia="zh-CN"/>
        </w:rPr>
        <w:t>is</w:t>
      </w:r>
      <w:r w:rsidRPr="00AA7997">
        <w:rPr>
          <w:szCs w:val="24"/>
          <w:lang w:eastAsia="zh-CN"/>
        </w:rPr>
        <w:t xml:space="preserve"> </w:t>
      </w:r>
      <w:r w:rsidR="00FD3761" w:rsidRPr="00AA7997">
        <w:rPr>
          <w:szCs w:val="24"/>
          <w:lang w:eastAsia="zh-CN"/>
        </w:rPr>
        <w:t xml:space="preserve">still </w:t>
      </w:r>
      <w:r>
        <w:rPr>
          <w:szCs w:val="24"/>
          <w:lang w:eastAsia="zh-CN"/>
        </w:rPr>
        <w:t xml:space="preserve">limited </w:t>
      </w:r>
      <w:r w:rsidR="00FD3761" w:rsidRPr="00AA7997">
        <w:rPr>
          <w:szCs w:val="24"/>
          <w:lang w:eastAsia="zh-CN"/>
        </w:rPr>
        <w:t xml:space="preserve">understanding </w:t>
      </w:r>
      <w:r w:rsidR="00BF0DA3">
        <w:rPr>
          <w:szCs w:val="24"/>
          <w:lang w:eastAsia="zh-CN"/>
        </w:rPr>
        <w:t>of whether and how these findings translate to</w:t>
      </w:r>
      <w:r w:rsidR="00FD3761" w:rsidRPr="00AA7997">
        <w:rPr>
          <w:szCs w:val="24"/>
          <w:lang w:eastAsia="zh-CN"/>
        </w:rPr>
        <w:t xml:space="preserve"> global scale</w:t>
      </w:r>
      <w:r>
        <w:rPr>
          <w:szCs w:val="24"/>
          <w:lang w:eastAsia="zh-CN"/>
        </w:rPr>
        <w:t>s</w:t>
      </w:r>
      <w:r w:rsidR="00BF0DA3">
        <w:rPr>
          <w:szCs w:val="24"/>
          <w:lang w:eastAsia="zh-CN"/>
        </w:rPr>
        <w:t>.</w:t>
      </w:r>
      <w:r w:rsidR="00FD3761" w:rsidRPr="00AA7997">
        <w:rPr>
          <w:szCs w:val="24"/>
          <w:lang w:eastAsia="zh-CN"/>
        </w:rPr>
        <w:t xml:space="preserve"> </w:t>
      </w:r>
      <w:r>
        <w:rPr>
          <w:szCs w:val="24"/>
          <w:lang w:eastAsia="zh-CN"/>
        </w:rPr>
        <w:t>H</w:t>
      </w:r>
      <w:r w:rsidR="006D039F" w:rsidRPr="00AA7997">
        <w:rPr>
          <w:szCs w:val="24"/>
          <w:lang w:eastAsia="zh-CN"/>
        </w:rPr>
        <w:t>istorical</w:t>
      </w:r>
      <w:r>
        <w:rPr>
          <w:szCs w:val="24"/>
          <w:lang w:eastAsia="zh-CN"/>
        </w:rPr>
        <w:t>ly</w:t>
      </w:r>
      <w:r w:rsidR="006D039F" w:rsidRPr="00AA7997">
        <w:rPr>
          <w:szCs w:val="24"/>
          <w:lang w:eastAsia="zh-CN"/>
        </w:rPr>
        <w:t xml:space="preserve"> </w:t>
      </w:r>
      <w:r w:rsidR="00BF0DA3">
        <w:rPr>
          <w:szCs w:val="24"/>
          <w:lang w:eastAsia="zh-CN"/>
        </w:rPr>
        <w:t xml:space="preserve">and newly </w:t>
      </w:r>
      <w:r w:rsidR="006D039F" w:rsidRPr="00AA7997">
        <w:rPr>
          <w:szCs w:val="24"/>
          <w:lang w:eastAsia="zh-CN"/>
        </w:rPr>
        <w:t xml:space="preserve">published data </w:t>
      </w:r>
      <w:r w:rsidR="00BF0DA3">
        <w:rPr>
          <w:szCs w:val="24"/>
          <w:lang w:eastAsia="zh-CN"/>
        </w:rPr>
        <w:t xml:space="preserve">offer </w:t>
      </w:r>
      <w:r>
        <w:rPr>
          <w:szCs w:val="24"/>
          <w:lang w:eastAsia="zh-CN"/>
        </w:rPr>
        <w:t xml:space="preserve">a wealth of information </w:t>
      </w:r>
      <w:r w:rsidR="00BF0DA3">
        <w:rPr>
          <w:szCs w:val="24"/>
          <w:lang w:eastAsia="zh-CN"/>
        </w:rPr>
        <w:t>that can</w:t>
      </w:r>
      <w:r w:rsidR="006D039F" w:rsidRPr="00AA7997">
        <w:rPr>
          <w:szCs w:val="24"/>
          <w:lang w:eastAsia="zh-CN"/>
        </w:rPr>
        <w:t xml:space="preserve"> support </w:t>
      </w:r>
      <w:r w:rsidR="00BF0DA3">
        <w:rPr>
          <w:szCs w:val="24"/>
        </w:rPr>
        <w:t>global</w:t>
      </w:r>
      <w:r w:rsidR="006D039F" w:rsidRPr="00AA7997">
        <w:rPr>
          <w:szCs w:val="24"/>
        </w:rPr>
        <w:t xml:space="preserve"> assessment</w:t>
      </w:r>
      <w:r w:rsidR="00BF0DA3">
        <w:rPr>
          <w:szCs w:val="24"/>
        </w:rPr>
        <w:t>s</w:t>
      </w:r>
      <w:r w:rsidR="006D039F" w:rsidRPr="00AA7997">
        <w:rPr>
          <w:szCs w:val="24"/>
          <w:lang w:eastAsia="zh-CN"/>
        </w:rPr>
        <w:t xml:space="preserve"> </w:t>
      </w:r>
      <w:r w:rsidR="00BF0DA3">
        <w:rPr>
          <w:szCs w:val="24"/>
          <w:lang w:eastAsia="zh-CN"/>
        </w:rPr>
        <w:t xml:space="preserve">of how conservation agricultural practices may influence soil health, provided that there is an effective mechanism to record and disseminate this information. </w:t>
      </w:r>
    </w:p>
    <w:p w14:paraId="36BD6B38" w14:textId="6033D9B2" w:rsidR="00444A60" w:rsidRPr="00AA7997" w:rsidRDefault="002C70D9" w:rsidP="00EF1BCB">
      <w:pPr>
        <w:ind w:firstLine="360"/>
        <w:rPr>
          <w:szCs w:val="24"/>
          <w:lang w:eastAsia="zh-CN"/>
        </w:rPr>
      </w:pPr>
      <w:r>
        <w:rPr>
          <w:szCs w:val="24"/>
        </w:rPr>
        <w:t>To address this gap, w</w:t>
      </w:r>
      <w:r w:rsidR="006742CD" w:rsidRPr="00AA7997">
        <w:rPr>
          <w:szCs w:val="24"/>
        </w:rPr>
        <w:t xml:space="preserve">e collected studies </w:t>
      </w:r>
      <w:r>
        <w:rPr>
          <w:szCs w:val="24"/>
        </w:rPr>
        <w:t>that</w:t>
      </w:r>
      <w:r w:rsidRPr="00AA7997">
        <w:rPr>
          <w:szCs w:val="24"/>
        </w:rPr>
        <w:t xml:space="preserve"> </w:t>
      </w:r>
      <w:r w:rsidR="006742CD" w:rsidRPr="00AA7997">
        <w:rPr>
          <w:szCs w:val="24"/>
        </w:rPr>
        <w:t xml:space="preserve">compared agricultural production </w:t>
      </w:r>
      <w:r>
        <w:rPr>
          <w:szCs w:val="24"/>
        </w:rPr>
        <w:t>and soil properties under</w:t>
      </w:r>
      <w:r w:rsidR="0005037B" w:rsidRPr="00AA7997">
        <w:rPr>
          <w:szCs w:val="24"/>
          <w:lang w:eastAsia="zh-CN"/>
        </w:rPr>
        <w:t xml:space="preserve"> traditional management</w:t>
      </w:r>
      <w:r w:rsidR="006742CD" w:rsidRPr="00AA7997">
        <w:rPr>
          <w:szCs w:val="24"/>
        </w:rPr>
        <w:t xml:space="preserve"> </w:t>
      </w:r>
      <w:r>
        <w:rPr>
          <w:szCs w:val="24"/>
        </w:rPr>
        <w:t>strategies with</w:t>
      </w:r>
      <w:r w:rsidR="006742CD" w:rsidRPr="00AA7997">
        <w:rPr>
          <w:szCs w:val="24"/>
        </w:rPr>
        <w:t xml:space="preserve"> </w:t>
      </w:r>
      <w:r>
        <w:rPr>
          <w:szCs w:val="24"/>
        </w:rPr>
        <w:t xml:space="preserve">those under </w:t>
      </w:r>
      <w:r w:rsidR="0005037B" w:rsidRPr="00AA7997">
        <w:rPr>
          <w:szCs w:val="24"/>
          <w:lang w:eastAsia="zh-CN"/>
        </w:rPr>
        <w:t>conservational management</w:t>
      </w:r>
      <w:r>
        <w:rPr>
          <w:szCs w:val="24"/>
          <w:lang w:eastAsia="zh-CN"/>
        </w:rPr>
        <w:t xml:space="preserve"> practices</w:t>
      </w:r>
      <w:r w:rsidR="00000603" w:rsidRPr="00AA7997">
        <w:rPr>
          <w:szCs w:val="24"/>
          <w:lang w:eastAsia="zh-CN"/>
        </w:rPr>
        <w:t>.</w:t>
      </w:r>
      <w:r w:rsidR="006742CD" w:rsidRPr="00AA7997">
        <w:rPr>
          <w:szCs w:val="24"/>
        </w:rPr>
        <w:t xml:space="preserve"> </w:t>
      </w:r>
      <w:r w:rsidR="00000603" w:rsidRPr="00AA7997">
        <w:rPr>
          <w:szCs w:val="24"/>
          <w:lang w:eastAsia="zh-CN"/>
        </w:rPr>
        <w:t>P</w:t>
      </w:r>
      <w:r w:rsidR="0005037B" w:rsidRPr="00AA7997">
        <w:rPr>
          <w:szCs w:val="24"/>
          <w:lang w:eastAsia="zh-CN"/>
        </w:rPr>
        <w:t>ublication</w:t>
      </w:r>
      <w:r w:rsidR="00000603" w:rsidRPr="00AA7997">
        <w:rPr>
          <w:szCs w:val="24"/>
          <w:lang w:eastAsia="zh-CN"/>
        </w:rPr>
        <w:t>s</w:t>
      </w:r>
      <w:r w:rsidR="0005037B" w:rsidRPr="00AA7997">
        <w:rPr>
          <w:szCs w:val="24"/>
          <w:lang w:eastAsia="zh-CN"/>
        </w:rPr>
        <w:t xml:space="preserve"> </w:t>
      </w:r>
      <w:r w:rsidR="00000603" w:rsidRPr="00AA7997">
        <w:rPr>
          <w:szCs w:val="24"/>
          <w:lang w:eastAsia="zh-CN"/>
        </w:rPr>
        <w:t xml:space="preserve">that </w:t>
      </w:r>
      <w:r w:rsidR="0005037B" w:rsidRPr="00AA7997">
        <w:rPr>
          <w:szCs w:val="24"/>
          <w:lang w:eastAsia="zh-CN"/>
        </w:rPr>
        <w:t xml:space="preserve">meet </w:t>
      </w:r>
      <w:proofErr w:type="gramStart"/>
      <w:r>
        <w:rPr>
          <w:szCs w:val="24"/>
          <w:lang w:eastAsia="zh-CN"/>
        </w:rPr>
        <w:t>a specific</w:t>
      </w:r>
      <w:r w:rsidR="0005037B" w:rsidRPr="00AA7997">
        <w:rPr>
          <w:szCs w:val="24"/>
          <w:lang w:eastAsia="zh-CN"/>
        </w:rPr>
        <w:t xml:space="preserve"> criteria</w:t>
      </w:r>
      <w:proofErr w:type="gramEnd"/>
      <w:r w:rsidR="0005037B" w:rsidRPr="00AA7997">
        <w:rPr>
          <w:szCs w:val="24"/>
          <w:lang w:eastAsia="zh-CN"/>
        </w:rPr>
        <w:t xml:space="preserve"> </w:t>
      </w:r>
      <w:r w:rsidR="006742CD" w:rsidRPr="00AA7997">
        <w:rPr>
          <w:szCs w:val="24"/>
        </w:rPr>
        <w:t xml:space="preserve">were digitized and </w:t>
      </w:r>
      <w:r w:rsidR="0005037B" w:rsidRPr="00AA7997">
        <w:rPr>
          <w:szCs w:val="24"/>
          <w:lang w:eastAsia="zh-CN"/>
        </w:rPr>
        <w:t xml:space="preserve">the data were </w:t>
      </w:r>
      <w:r w:rsidR="006742CD" w:rsidRPr="00AA7997">
        <w:rPr>
          <w:szCs w:val="24"/>
        </w:rPr>
        <w:t xml:space="preserve">integrated into a global soil health database </w:t>
      </w:r>
      <w:r>
        <w:rPr>
          <w:szCs w:val="24"/>
        </w:rPr>
        <w:t xml:space="preserve">that we have named </w:t>
      </w:r>
      <w:r w:rsidR="006742CD" w:rsidRPr="00124BE3">
        <w:rPr>
          <w:i/>
          <w:szCs w:val="24"/>
        </w:rPr>
        <w:t>SoilHealthDB</w:t>
      </w:r>
      <w:r w:rsidR="006742CD" w:rsidRPr="00AA7997">
        <w:rPr>
          <w:szCs w:val="24"/>
        </w:rPr>
        <w:t>.</w:t>
      </w:r>
      <w:r w:rsidR="00FD3761" w:rsidRPr="00AA7997">
        <w:rPr>
          <w:szCs w:val="24"/>
          <w:lang w:eastAsia="zh-CN"/>
        </w:rPr>
        <w:t xml:space="preserve"> </w:t>
      </w:r>
      <w:r w:rsidR="008A3258" w:rsidRPr="00AA7997">
        <w:rPr>
          <w:szCs w:val="24"/>
          <w:lang w:eastAsia="zh-CN"/>
        </w:rPr>
        <w:t xml:space="preserve">This </w:t>
      </w:r>
      <w:r>
        <w:rPr>
          <w:szCs w:val="24"/>
          <w:lang w:eastAsia="zh-CN"/>
        </w:rPr>
        <w:t xml:space="preserve">web-based, open source </w:t>
      </w:r>
      <w:r w:rsidR="008A3258" w:rsidRPr="00AA7997">
        <w:rPr>
          <w:szCs w:val="24"/>
          <w:lang w:eastAsia="zh-CN"/>
        </w:rPr>
        <w:t xml:space="preserve">dataset </w:t>
      </w:r>
      <w:r w:rsidR="000153C3" w:rsidRPr="00AA7997">
        <w:rPr>
          <w:szCs w:val="24"/>
          <w:lang w:eastAsia="zh-CN"/>
        </w:rPr>
        <w:t>can be continuously update</w:t>
      </w:r>
      <w:r w:rsidR="00000603" w:rsidRPr="00AA7997">
        <w:rPr>
          <w:szCs w:val="24"/>
          <w:lang w:eastAsia="zh-CN"/>
        </w:rPr>
        <w:t>d</w:t>
      </w:r>
      <w:r w:rsidR="000153C3" w:rsidRPr="00AA7997">
        <w:rPr>
          <w:szCs w:val="24"/>
          <w:lang w:eastAsia="zh-CN"/>
        </w:rPr>
        <w:t xml:space="preserve"> by including newly </w:t>
      </w:r>
      <w:r w:rsidRPr="00AA7997">
        <w:rPr>
          <w:szCs w:val="24"/>
          <w:lang w:eastAsia="zh-CN"/>
        </w:rPr>
        <w:t>publi</w:t>
      </w:r>
      <w:r>
        <w:rPr>
          <w:szCs w:val="24"/>
          <w:lang w:eastAsia="zh-CN"/>
        </w:rPr>
        <w:t xml:space="preserve">shed </w:t>
      </w:r>
      <w:r w:rsidR="00831161">
        <w:rPr>
          <w:szCs w:val="24"/>
          <w:lang w:eastAsia="zh-CN"/>
        </w:rPr>
        <w:t>and</w:t>
      </w:r>
      <w:r>
        <w:rPr>
          <w:szCs w:val="24"/>
          <w:lang w:eastAsia="zh-CN"/>
        </w:rPr>
        <w:t xml:space="preserve"> even provisional data</w:t>
      </w:r>
      <w:r w:rsidR="008A3258" w:rsidRPr="00AA7997">
        <w:rPr>
          <w:szCs w:val="24"/>
          <w:lang w:eastAsia="zh-CN"/>
        </w:rPr>
        <w:t xml:space="preserve">. </w:t>
      </w:r>
      <w:r>
        <w:rPr>
          <w:szCs w:val="24"/>
          <w:lang w:eastAsia="zh-CN"/>
        </w:rPr>
        <w:t>The</w:t>
      </w:r>
      <w:r w:rsidR="00444A60" w:rsidRPr="00AA7997">
        <w:rPr>
          <w:szCs w:val="24"/>
          <w:lang w:eastAsia="zh-CN"/>
        </w:rPr>
        <w:t xml:space="preserve"> dataset can be used </w:t>
      </w:r>
      <w:r>
        <w:rPr>
          <w:szCs w:val="24"/>
          <w:lang w:eastAsia="zh-CN"/>
        </w:rPr>
        <w:t>to perform</w:t>
      </w:r>
      <w:r w:rsidR="00444A60" w:rsidRPr="00AA7997">
        <w:rPr>
          <w:szCs w:val="24"/>
          <w:lang w:eastAsia="zh-CN"/>
        </w:rPr>
        <w:t xml:space="preserve"> statistical analys</w:t>
      </w:r>
      <w:r>
        <w:rPr>
          <w:szCs w:val="24"/>
          <w:lang w:eastAsia="zh-CN"/>
        </w:rPr>
        <w:t>e</w:t>
      </w:r>
      <w:r w:rsidR="00444A60" w:rsidRPr="00AA7997">
        <w:rPr>
          <w:szCs w:val="24"/>
          <w:lang w:eastAsia="zh-CN"/>
        </w:rPr>
        <w:t xml:space="preserve">s </w:t>
      </w:r>
      <w:r w:rsidR="000153C3" w:rsidRPr="00AA7997">
        <w:rPr>
          <w:szCs w:val="24"/>
          <w:lang w:eastAsia="zh-CN"/>
        </w:rPr>
        <w:t xml:space="preserve">(e.g., meta-analyses) </w:t>
      </w:r>
      <w:r w:rsidR="00444A60" w:rsidRPr="00AA7997">
        <w:rPr>
          <w:szCs w:val="24"/>
          <w:lang w:eastAsia="zh-CN"/>
        </w:rPr>
        <w:t>on specific soil health indicator</w:t>
      </w:r>
      <w:r>
        <w:rPr>
          <w:szCs w:val="24"/>
          <w:lang w:eastAsia="zh-CN"/>
        </w:rPr>
        <w:t>s or agronomic responses</w:t>
      </w:r>
      <w:r w:rsidR="00863B89" w:rsidRPr="00AA7997">
        <w:rPr>
          <w:szCs w:val="24"/>
          <w:lang w:eastAsia="zh-CN"/>
        </w:rPr>
        <w:t xml:space="preserve">. </w:t>
      </w:r>
      <w:r w:rsidR="0058378D" w:rsidRPr="00124BE3">
        <w:rPr>
          <w:i/>
          <w:szCs w:val="24"/>
          <w:lang w:eastAsia="zh-CN"/>
        </w:rPr>
        <w:t>SoilHealthDB</w:t>
      </w:r>
      <w:r w:rsidR="0058378D" w:rsidRPr="00AA7997">
        <w:rPr>
          <w:szCs w:val="24"/>
          <w:lang w:eastAsia="zh-CN"/>
        </w:rPr>
        <w:t xml:space="preserve"> provides</w:t>
      </w:r>
      <w:r w:rsidR="00863B89" w:rsidRPr="00AA7997">
        <w:rPr>
          <w:szCs w:val="24"/>
          <w:lang w:eastAsia="zh-CN"/>
        </w:rPr>
        <w:t xml:space="preserve"> </w:t>
      </w:r>
      <w:r w:rsidR="005C1A31" w:rsidRPr="00AA7997">
        <w:rPr>
          <w:szCs w:val="24"/>
          <w:lang w:eastAsia="zh-CN"/>
        </w:rPr>
        <w:t>a common soil health framework for sharing and integrating field measurements and related information</w:t>
      </w:r>
      <w:r>
        <w:rPr>
          <w:szCs w:val="24"/>
          <w:lang w:eastAsia="zh-CN"/>
        </w:rPr>
        <w:t>, and thereby</w:t>
      </w:r>
      <w:r w:rsidR="008A3258" w:rsidRPr="00AA7997">
        <w:rPr>
          <w:szCs w:val="24"/>
          <w:lang w:eastAsia="zh-CN"/>
        </w:rPr>
        <w:t xml:space="preserve"> </w:t>
      </w:r>
      <w:r>
        <w:rPr>
          <w:szCs w:val="24"/>
          <w:lang w:eastAsia="zh-CN"/>
        </w:rPr>
        <w:t>offers</w:t>
      </w:r>
      <w:r w:rsidRPr="00AA7997">
        <w:rPr>
          <w:szCs w:val="24"/>
          <w:lang w:eastAsia="zh-CN"/>
        </w:rPr>
        <w:t xml:space="preserve"> </w:t>
      </w:r>
      <w:r w:rsidR="008A3258" w:rsidRPr="00AA7997">
        <w:rPr>
          <w:szCs w:val="24"/>
          <w:lang w:eastAsia="zh-CN"/>
        </w:rPr>
        <w:t xml:space="preserve">valuable information for </w:t>
      </w:r>
      <w:r w:rsidR="00000603" w:rsidRPr="00AA7997">
        <w:rPr>
          <w:szCs w:val="24"/>
          <w:lang w:eastAsia="zh-CN"/>
        </w:rPr>
        <w:t>farmers</w:t>
      </w:r>
      <w:r>
        <w:rPr>
          <w:szCs w:val="24"/>
          <w:lang w:eastAsia="zh-CN"/>
        </w:rPr>
        <w:t>, agency personnel, and scientists as they</w:t>
      </w:r>
      <w:r w:rsidR="00000603" w:rsidRPr="00AA7997">
        <w:rPr>
          <w:szCs w:val="24"/>
          <w:lang w:eastAsia="zh-CN"/>
        </w:rPr>
        <w:t xml:space="preserve"> </w:t>
      </w:r>
      <w:r>
        <w:rPr>
          <w:szCs w:val="24"/>
          <w:lang w:eastAsia="zh-CN"/>
        </w:rPr>
        <w:t>plan and evaluate</w:t>
      </w:r>
      <w:r w:rsidR="00000603" w:rsidRPr="00AA7997">
        <w:rPr>
          <w:szCs w:val="24"/>
          <w:lang w:eastAsia="zh-CN"/>
        </w:rPr>
        <w:t xml:space="preserve"> cropland management</w:t>
      </w:r>
      <w:r w:rsidR="008A3258" w:rsidRPr="00AA7997">
        <w:rPr>
          <w:szCs w:val="24"/>
          <w:lang w:eastAsia="zh-CN"/>
        </w:rPr>
        <w:t>.</w:t>
      </w:r>
      <w:r w:rsidR="0073666A" w:rsidRPr="00AA7997">
        <w:rPr>
          <w:szCs w:val="24"/>
          <w:lang w:eastAsia="zh-CN"/>
        </w:rPr>
        <w:t xml:space="preserve"> </w:t>
      </w:r>
    </w:p>
    <w:p w14:paraId="42489706" w14:textId="53928321" w:rsidR="008A3258" w:rsidRPr="00AA7997" w:rsidRDefault="008A3258" w:rsidP="00EF1BCB">
      <w:pPr>
        <w:ind w:firstLine="360"/>
        <w:rPr>
          <w:szCs w:val="24"/>
          <w:lang w:eastAsia="zh-CN"/>
        </w:rPr>
      </w:pPr>
    </w:p>
    <w:p w14:paraId="5360E600" w14:textId="77777777" w:rsidR="006A42F1"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Methods</w:t>
      </w:r>
    </w:p>
    <w:p w14:paraId="6FB296D1" w14:textId="7C491C7E" w:rsidR="00C13084" w:rsidRPr="00AA7997" w:rsidRDefault="00C13084" w:rsidP="00EF1BCB">
      <w:pPr>
        <w:spacing w:before="120" w:after="120"/>
        <w:rPr>
          <w:b/>
          <w:szCs w:val="24"/>
        </w:rPr>
      </w:pPr>
      <w:bookmarkStart w:id="13" w:name="OLE_LINK2"/>
      <w:r w:rsidRPr="00AA7997">
        <w:rPr>
          <w:b/>
          <w:szCs w:val="24"/>
        </w:rPr>
        <w:t>Data collection</w:t>
      </w:r>
    </w:p>
    <w:bookmarkEnd w:id="13"/>
    <w:p w14:paraId="06D9D5B6" w14:textId="7CCC17A7" w:rsidR="00F41CFD" w:rsidRPr="00AA7997" w:rsidRDefault="00B03B74" w:rsidP="00EF1BCB">
      <w:pPr>
        <w:spacing w:before="120" w:after="120"/>
        <w:rPr>
          <w:szCs w:val="24"/>
          <w:lang w:eastAsia="zh-CN"/>
        </w:rPr>
      </w:pPr>
      <w:proofErr w:type="spellStart"/>
      <w:r w:rsidRPr="00124BE3">
        <w:rPr>
          <w:i/>
          <w:szCs w:val="24"/>
          <w:lang w:eastAsia="zh-CN"/>
        </w:rPr>
        <w:t>SoilHealthDB</w:t>
      </w:r>
      <w:proofErr w:type="spellEnd"/>
      <w:r w:rsidR="001003C5">
        <w:rPr>
          <w:szCs w:val="24"/>
          <w:lang w:eastAsia="zh-CN"/>
        </w:rPr>
        <w:t xml:space="preserve"> currently</w:t>
      </w:r>
      <w:r w:rsidRPr="00AA7997">
        <w:rPr>
          <w:szCs w:val="24"/>
          <w:lang w:eastAsia="zh-CN"/>
        </w:rPr>
        <w:t xml:space="preserve"> include</w:t>
      </w:r>
      <w:r w:rsidR="001003C5">
        <w:rPr>
          <w:szCs w:val="24"/>
          <w:lang w:eastAsia="zh-CN"/>
        </w:rPr>
        <w:t>s</w:t>
      </w:r>
      <w:r w:rsidRPr="00AA7997">
        <w:rPr>
          <w:szCs w:val="24"/>
          <w:lang w:eastAsia="zh-CN"/>
        </w:rPr>
        <w:t xml:space="preserve"> 4</w:t>
      </w:r>
      <w:r w:rsidR="00002E88">
        <w:rPr>
          <w:szCs w:val="24"/>
          <w:lang w:eastAsia="zh-CN"/>
        </w:rPr>
        <w:t>5</w:t>
      </w:r>
      <w:r w:rsidRPr="00AA7997">
        <w:rPr>
          <w:szCs w:val="24"/>
          <w:lang w:eastAsia="zh-CN"/>
        </w:rPr>
        <w:t xml:space="preserve"> background in</w:t>
      </w:r>
      <w:r w:rsidR="00F11218" w:rsidRPr="00AA7997">
        <w:rPr>
          <w:szCs w:val="24"/>
          <w:lang w:eastAsia="zh-CN"/>
        </w:rPr>
        <w:t>dicators</w:t>
      </w:r>
      <w:r w:rsidR="00DD4938" w:rsidRPr="00AA7997">
        <w:rPr>
          <w:szCs w:val="24"/>
          <w:lang w:eastAsia="zh-CN"/>
        </w:rPr>
        <w:t xml:space="preserve"> (</w:t>
      </w:r>
      <w:r w:rsidR="002E48CE">
        <w:rPr>
          <w:szCs w:val="24"/>
          <w:lang w:eastAsia="zh-CN"/>
        </w:rPr>
        <w:t>Table 2</w:t>
      </w:r>
      <w:r w:rsidR="00DD4938" w:rsidRPr="00AA7997">
        <w:rPr>
          <w:szCs w:val="24"/>
          <w:lang w:eastAsia="zh-CN"/>
        </w:rPr>
        <w:t>)</w:t>
      </w:r>
      <w:r w:rsidRPr="00AA7997">
        <w:rPr>
          <w:szCs w:val="24"/>
          <w:lang w:eastAsia="zh-CN"/>
        </w:rPr>
        <w:t xml:space="preserve"> and 42 soil health indicators</w:t>
      </w:r>
      <w:r w:rsidR="00DD4938" w:rsidRPr="00AA7997">
        <w:rPr>
          <w:szCs w:val="24"/>
          <w:lang w:eastAsia="zh-CN"/>
        </w:rPr>
        <w:t xml:space="preserve"> (</w:t>
      </w:r>
      <w:r w:rsidR="002E48CE">
        <w:rPr>
          <w:szCs w:val="24"/>
          <w:lang w:eastAsia="zh-CN"/>
        </w:rPr>
        <w:t>Table 3</w:t>
      </w:r>
      <w:r w:rsidR="00DD4938" w:rsidRPr="00AA7997">
        <w:rPr>
          <w:szCs w:val="24"/>
          <w:lang w:eastAsia="zh-CN"/>
        </w:rPr>
        <w:t>)</w:t>
      </w:r>
      <w:r w:rsidR="00413069">
        <w:rPr>
          <w:szCs w:val="24"/>
          <w:lang w:eastAsia="zh-CN"/>
        </w:rPr>
        <w:fldChar w:fldCharType="begin" w:fldLock="1"/>
      </w:r>
      <w:r w:rsidR="00413069">
        <w:rPr>
          <w:szCs w:val="24"/>
          <w:lang w:eastAsia="zh-CN"/>
        </w:rPr>
        <w:instrText>ADDIN CSL_CITATION {"citationItems":[{"id":"ITEM-1","itemData":{"DOI":"10.2134/ael2018.06.0033","author":[{"dropping-particle":"","family":"Stewart","given":"Ryan D.","non-dropping-particle":"","parse-names":false,"suffix":""},{"dropping-particle":"","family":"Jian","given":"Jinshi","non-dropping-particle":"","parse-names":false,"suffix":""},{"dropping-particle":"","family":"Gyawali","given":"Ayush J.","non-dropping-particle":"","parse-names":false,"suffix":""},{"dropping-particle":"","family":"Thomason","given":"Wade E.","non-dropping-particle":"","parse-names":false,"suffix":""},{"dropping-particle":"","family":"Badgley","given":"Brian D.","non-dropping-particle":"","parse-names":false,"suffix":""},{"dropping-particle":"","family":"Reiter","given":"Mark S.","non-dropping-particle":"","parse-names":false,"suffix":""},{"dropping-particle":"","family":"Strickland","given":"Michael S.","non-dropping-particle":"","parse-names":false,"suffix":""}],"container-title":"Agricultural &amp; Environmental Letters","id":"ITEM-1","issued":{"date-parts":[["2018"]]},"page":"5-9","title":"What we talk about when we talk about soil health","type":"article-journal"},"uris":["http://www.mendeley.com/documents/?uuid=a4355366-c8f8-4e45-8ee9-40471ca30182"]}],"mendeley":{"formattedCitation":"&lt;sup&gt;16&lt;/sup&gt;","plainTextFormattedCitation":"16"},"properties":{"noteIndex":0},"schema":"https://github.com/citation-style-language/schema/raw/master/csl-citation.json"}</w:instrText>
      </w:r>
      <w:r w:rsidR="00413069">
        <w:rPr>
          <w:szCs w:val="24"/>
          <w:lang w:eastAsia="zh-CN"/>
        </w:rPr>
        <w:fldChar w:fldCharType="separate"/>
      </w:r>
      <w:r w:rsidR="00413069" w:rsidRPr="00413069">
        <w:rPr>
          <w:noProof/>
          <w:szCs w:val="24"/>
          <w:vertAlign w:val="superscript"/>
          <w:lang w:eastAsia="zh-CN"/>
        </w:rPr>
        <w:t>16</w:t>
      </w:r>
      <w:r w:rsidR="00413069">
        <w:rPr>
          <w:szCs w:val="24"/>
          <w:lang w:eastAsia="zh-CN"/>
        </w:rPr>
        <w:fldChar w:fldCharType="end"/>
      </w:r>
      <w:r w:rsidRPr="00AA7997">
        <w:rPr>
          <w:szCs w:val="24"/>
          <w:lang w:eastAsia="zh-CN"/>
        </w:rPr>
        <w:t>.</w:t>
      </w:r>
      <w:r w:rsidR="00E04D6F" w:rsidRPr="00AA7997">
        <w:rPr>
          <w:szCs w:val="24"/>
          <w:lang w:eastAsia="zh-CN"/>
        </w:rPr>
        <w:t xml:space="preserve"> </w:t>
      </w:r>
      <w:r w:rsidR="003B1FAC">
        <w:rPr>
          <w:szCs w:val="24"/>
          <w:lang w:eastAsia="zh-CN"/>
        </w:rPr>
        <w:t>To identify relevant studies, w</w:t>
      </w:r>
      <w:r w:rsidR="00F41CFD" w:rsidRPr="00AA7997">
        <w:rPr>
          <w:szCs w:val="24"/>
          <w:lang w:eastAsia="zh-CN"/>
        </w:rPr>
        <w:t xml:space="preserve">e conducted a systematic literature search </w:t>
      </w:r>
      <w:r w:rsidR="003B1FAC">
        <w:rPr>
          <w:szCs w:val="24"/>
          <w:lang w:eastAsia="zh-CN"/>
        </w:rPr>
        <w:t>for</w:t>
      </w:r>
      <w:r w:rsidR="00F41CFD" w:rsidRPr="00AA7997">
        <w:rPr>
          <w:szCs w:val="24"/>
          <w:lang w:eastAsia="zh-CN"/>
        </w:rPr>
        <w:t xml:space="preserve"> field comparisons between traditional and conservational management</w:t>
      </w:r>
      <w:r w:rsidR="003B1FAC">
        <w:rPr>
          <w:szCs w:val="24"/>
          <w:lang w:eastAsia="zh-CN"/>
        </w:rPr>
        <w:t xml:space="preserve"> practices</w:t>
      </w:r>
      <w:r w:rsidR="00F41CFD" w:rsidRPr="00AA7997">
        <w:rPr>
          <w:szCs w:val="24"/>
          <w:lang w:eastAsia="zh-CN"/>
        </w:rPr>
        <w:t xml:space="preserve">. </w:t>
      </w:r>
      <w:r w:rsidR="003B1FAC">
        <w:rPr>
          <w:szCs w:val="24"/>
          <w:lang w:eastAsia="zh-CN"/>
        </w:rPr>
        <w:t>W</w:t>
      </w:r>
      <w:r w:rsidR="00B12463" w:rsidRPr="00AA7997">
        <w:rPr>
          <w:szCs w:val="24"/>
          <w:lang w:eastAsia="zh-CN"/>
        </w:rPr>
        <w:t xml:space="preserve">e </w:t>
      </w:r>
      <w:r w:rsidR="003B1FAC">
        <w:rPr>
          <w:szCs w:val="24"/>
          <w:lang w:eastAsia="zh-CN"/>
        </w:rPr>
        <w:t xml:space="preserve">initially </w:t>
      </w:r>
      <w:r w:rsidR="00B12463" w:rsidRPr="00AA7997">
        <w:rPr>
          <w:szCs w:val="24"/>
          <w:lang w:eastAsia="zh-CN"/>
        </w:rPr>
        <w:t xml:space="preserve">targeted four </w:t>
      </w:r>
      <w:r w:rsidR="003B1FAC" w:rsidRPr="00AA7997">
        <w:rPr>
          <w:szCs w:val="24"/>
          <w:lang w:eastAsia="zh-CN"/>
        </w:rPr>
        <w:t>ma</w:t>
      </w:r>
      <w:r w:rsidR="003B1FAC">
        <w:rPr>
          <w:szCs w:val="24"/>
          <w:lang w:eastAsia="zh-CN"/>
        </w:rPr>
        <w:t>in</w:t>
      </w:r>
      <w:r w:rsidR="003B1FAC" w:rsidRPr="00AA7997">
        <w:rPr>
          <w:szCs w:val="24"/>
          <w:lang w:eastAsia="zh-CN"/>
        </w:rPr>
        <w:t xml:space="preserve"> </w:t>
      </w:r>
      <w:r w:rsidR="00B12463" w:rsidRPr="00AA7997">
        <w:rPr>
          <w:szCs w:val="24"/>
          <w:lang w:eastAsia="zh-CN"/>
        </w:rPr>
        <w:t>conservational management methods: cover crop</w:t>
      </w:r>
      <w:r w:rsidR="003B1FAC">
        <w:rPr>
          <w:szCs w:val="24"/>
          <w:lang w:eastAsia="zh-CN"/>
        </w:rPr>
        <w:t>ping</w:t>
      </w:r>
      <w:r w:rsidR="00B12463" w:rsidRPr="00AA7997">
        <w:rPr>
          <w:szCs w:val="24"/>
          <w:lang w:eastAsia="zh-CN"/>
        </w:rPr>
        <w:t xml:space="preserve"> (CC), no-tillage (NT), organic farm</w:t>
      </w:r>
      <w:r w:rsidR="003B1FAC">
        <w:rPr>
          <w:szCs w:val="24"/>
          <w:lang w:eastAsia="zh-CN"/>
        </w:rPr>
        <w:t>ing</w:t>
      </w:r>
      <w:r w:rsidR="00B12463" w:rsidRPr="00AA7997">
        <w:rPr>
          <w:szCs w:val="24"/>
          <w:lang w:eastAsia="zh-CN"/>
        </w:rPr>
        <w:t xml:space="preserve"> (O</w:t>
      </w:r>
      <w:r w:rsidR="00413069">
        <w:rPr>
          <w:rFonts w:hint="eastAsia"/>
          <w:szCs w:val="24"/>
          <w:lang w:eastAsia="zh-CN"/>
        </w:rPr>
        <w:t>F</w:t>
      </w:r>
      <w:r w:rsidR="00B12463" w:rsidRPr="00AA7997">
        <w:rPr>
          <w:szCs w:val="24"/>
          <w:lang w:eastAsia="zh-CN"/>
        </w:rPr>
        <w:t>), and agro-forestry systems (AF)</w:t>
      </w:r>
      <w:r w:rsidR="002A7805">
        <w:rPr>
          <w:rFonts w:hint="eastAsia"/>
          <w:szCs w:val="24"/>
          <w:lang w:eastAsia="zh-CN"/>
        </w:rPr>
        <w:t xml:space="preserve"> (Table 1)</w:t>
      </w:r>
      <w:r w:rsidR="00B12463" w:rsidRPr="00AA7997">
        <w:rPr>
          <w:szCs w:val="24"/>
          <w:lang w:eastAsia="zh-CN"/>
        </w:rPr>
        <w:t xml:space="preserve">. </w:t>
      </w:r>
    </w:p>
    <w:p w14:paraId="32B42D23" w14:textId="40337E92" w:rsidR="007C67DB" w:rsidRPr="00AA7997" w:rsidRDefault="00B12463" w:rsidP="00EF1BCB">
      <w:pPr>
        <w:spacing w:before="120" w:after="120"/>
        <w:ind w:firstLine="360"/>
        <w:rPr>
          <w:szCs w:val="24"/>
          <w:lang w:val="en-US" w:eastAsia="zh-CN"/>
        </w:rPr>
      </w:pPr>
      <w:r w:rsidRPr="00AA7997">
        <w:rPr>
          <w:szCs w:val="24"/>
          <w:lang w:eastAsia="zh-CN"/>
        </w:rPr>
        <w:t>P</w:t>
      </w:r>
      <w:r w:rsidR="00C13084" w:rsidRPr="00AA7997">
        <w:rPr>
          <w:szCs w:val="24"/>
        </w:rPr>
        <w:t>ublication</w:t>
      </w:r>
      <w:r w:rsidR="00F11218" w:rsidRPr="00AA7997">
        <w:rPr>
          <w:szCs w:val="24"/>
          <w:lang w:eastAsia="zh-CN"/>
        </w:rPr>
        <w:t>s</w:t>
      </w:r>
      <w:r w:rsidR="00C13084" w:rsidRPr="00AA7997">
        <w:rPr>
          <w:szCs w:val="24"/>
        </w:rPr>
        <w:t xml:space="preserve"> w</w:t>
      </w:r>
      <w:r w:rsidR="00F11218" w:rsidRPr="00AA7997">
        <w:rPr>
          <w:szCs w:val="24"/>
          <w:lang w:eastAsia="zh-CN"/>
        </w:rPr>
        <w:t>ere</w:t>
      </w:r>
      <w:r w:rsidR="00C13084" w:rsidRPr="00AA7997">
        <w:rPr>
          <w:szCs w:val="24"/>
        </w:rPr>
        <w:t xml:space="preserve"> searched and collected from three sources: (1) the</w:t>
      </w:r>
      <w:r w:rsidR="003B1FAC">
        <w:rPr>
          <w:szCs w:val="24"/>
        </w:rPr>
        <w:t xml:space="preserve"> Soil Health Institute</w:t>
      </w:r>
      <w:r w:rsidR="00C13084" w:rsidRPr="00AA7997">
        <w:rPr>
          <w:szCs w:val="24"/>
        </w:rPr>
        <w:t xml:space="preserve"> “Research Landscape Tool”</w:t>
      </w:r>
      <w:r w:rsidR="003B1FAC">
        <w:rPr>
          <w:szCs w:val="24"/>
        </w:rPr>
        <w:t>,</w:t>
      </w:r>
      <w:r w:rsidR="00C13084" w:rsidRPr="00AA7997">
        <w:rPr>
          <w:szCs w:val="24"/>
        </w:rPr>
        <w:t xml:space="preserve"> </w:t>
      </w:r>
      <w:r w:rsidR="003B1FAC">
        <w:rPr>
          <w:szCs w:val="24"/>
        </w:rPr>
        <w:t>which</w:t>
      </w:r>
      <w:r w:rsidR="003B1FAC" w:rsidRPr="00AA7997">
        <w:rPr>
          <w:szCs w:val="24"/>
        </w:rPr>
        <w:t xml:space="preserve"> </w:t>
      </w:r>
      <w:r w:rsidR="00C13084" w:rsidRPr="00AA7997">
        <w:rPr>
          <w:szCs w:val="24"/>
        </w:rPr>
        <w:t>compiles soil health results into a searchable database and includes publication and research projects</w:t>
      </w:r>
      <w:r w:rsidR="002667E1">
        <w:rPr>
          <w:rFonts w:hint="eastAsia"/>
          <w:szCs w:val="24"/>
          <w:lang w:eastAsia="zh-CN"/>
        </w:rPr>
        <w:t xml:space="preserve"> </w:t>
      </w:r>
      <w:r w:rsidR="002667E1" w:rsidRPr="00D753DE">
        <w:t>(</w:t>
      </w:r>
      <w:hyperlink r:id="rId9">
        <w:r w:rsidR="002667E1" w:rsidRPr="00D753DE">
          <w:rPr>
            <w:color w:val="0000FF"/>
            <w:u w:val="single"/>
          </w:rPr>
          <w:t>www.soilhealthinstituteresearch.org</w:t>
        </w:r>
      </w:hyperlink>
      <w:r w:rsidR="002667E1" w:rsidRPr="00D753DE">
        <w:t>)</w:t>
      </w:r>
      <w:r w:rsidR="00C13084" w:rsidRPr="00AA7997">
        <w:rPr>
          <w:szCs w:val="24"/>
        </w:rPr>
        <w:t>; (2) cited papers from previous meta-analys</w:t>
      </w:r>
      <w:r w:rsidR="00831161">
        <w:rPr>
          <w:szCs w:val="24"/>
        </w:rPr>
        <w:t>e</w:t>
      </w:r>
      <w:r w:rsidR="00C13084" w:rsidRPr="00AA7997">
        <w:rPr>
          <w:szCs w:val="24"/>
        </w:rPr>
        <w:t>s or review papers</w:t>
      </w:r>
      <w:r w:rsidR="00B22309" w:rsidRPr="00AA7997">
        <w:rPr>
          <w:szCs w:val="24"/>
          <w:lang w:eastAsia="zh-CN"/>
        </w:rPr>
        <w:fldChar w:fldCharType="begin" w:fldLock="1"/>
      </w:r>
      <w:r w:rsidR="00413069">
        <w:rPr>
          <w:szCs w:val="24"/>
          <w:lang w:eastAsia="zh-CN"/>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meta-analysis","type":"article-journal","volume":"170"},"uris":["http://www.mendeley.com/documents/?uuid=c827f7bc-bf86-495f-903e-83871c8c48fe"]},{"id":"ITEM-2","itemData":{"DOI":"10.1073/pnas.1209429109","ISBN":"1091-6490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Sciences","id":"ITEM-2","issue":"44","issued":{"date-parts":[["2012"]]},"page":"18226-18231","title":"Enhanced top soil carbon stocks under organic farming","type":"article-journal","volume":"109"},"uris":["http://www.mendeley.com/documents/?uuid=18e65e95-4b42-47b3-bf0a-c862d128f16d"]},{"id":"ITEM-3","itemData":{"DOI":"10.1016/j.agee.2014.10.024","ISBN":"01678809 (ISSN)","ISSN":"01678809","PMID":"205","abstract":"A promising option to sequester carbon in agricultural soils is the inclusion of cover crops in cropping systems. The advantage of cover crops as compared to other management practices that increase soil organic carbon (SOC) is that they neither cause a decline in yields, like extensification, nor carbon losses in other systems, like organic manure applications may do. However, the effect of cover crop green manuring on SOC stocks is widely overlooked. We therefore conducted a meta-analysis to derive a carbon response function describing SOC stock changes as a function of time. Data from 139 plots at 37 different sites were compiled. In total, the cover crop treatments had a significantly higher SOC stock than the reference croplands. The time since introduction of cover crops in crop rotations was linearly correlated with SOC stock change (R2=0.19) with an annual change rate of 0.32±0.08Mgha-1yr-1in a mean soil depth of 22cm and during the observed period of up to 54 years. Elevation above sea level of the plot and sampling depth could be used as explanatory variables to improve the model fit. Assuming that the observed linear SOC accumulation would not proceed indefinitely, we modeled the average SOC stock change with the carbon turnover model RothC. The predicted new steady state was reached after 155 years of cover crop cultivation with a total mean SOC stock accumulation of 16.7±1.5Mgha-1for a soil depth of 22cm. Thus, the C input driven SOC sequestration with the introduction of cover crops proved to be highly efficient. We estimated a potential global SOC sequestration of 0.12±0.03PgCyr-1, which would compensate for 8% of the direct annual greenhouse gas emissions from agriculture. However, altered N2O emissions and albedo due to cover crop cultivation have not been taken into account here. Data on those processes, which are most likely species-specific, would be needed for reliable greenhouse gas budgets.","author":[{"dropping-particle":"","family":"Poeplau","given":"Christopher","non-dropping-particle":"","parse-names":false,"suffix":""},{"dropping-particle":"","family":"Don","given":"Axel","non-dropping-particle":"","parse-names":false,"suffix":""}],"container-title":"Agriculture, Ecosystems and Environment","id":"ITEM-3","issued":{"date-parts":[["2015"]]},"page":"33-41","title":"Carbon sequestration in agricultural soils via cultivation of cover crops - A meta-analysis","type":"article-journal","volume":"200"},"uris":["http://www.mendeley.com/documents/?uuid=5393bef6-19c7-40a7-ba49-b97c8a353e6f"]},{"id":"ITEM-4","itemData":{"ISBN":"9789290592464, 929059246X","author":[{"dropping-particle":"","family":"Sileshi","given":"Gudeta.","non-dropping-particle":"","parse-names":false,"suffix":""}],"id":"ITEM-4","issued":{"date-parts":[["2009"]]},"title":"Evidence for impact of green fertilizers on maize production in sub-Saharan Africa","type":"book"},"uris":["http://www.mendeley.com/documents/?uuid=d4b71c17-f0da-487e-aa9d-8ef493fd9a1a"]}],"mendeley":{"formattedCitation":"&lt;sup&gt;11,14,17,18&lt;/sup&gt;","plainTextFormattedCitation":"11,14,17,18","previouslyFormattedCitation":"&lt;sup&gt;11,14,16,17&lt;/sup&gt;"},"properties":{"noteIndex":0},"schema":"https://github.com/citation-style-language/schema/raw/master/csl-citation.json"}</w:instrText>
      </w:r>
      <w:r w:rsidR="00B22309" w:rsidRPr="00AA7997">
        <w:rPr>
          <w:szCs w:val="24"/>
          <w:lang w:eastAsia="zh-CN"/>
        </w:rPr>
        <w:fldChar w:fldCharType="separate"/>
      </w:r>
      <w:r w:rsidR="00413069" w:rsidRPr="00413069">
        <w:rPr>
          <w:noProof/>
          <w:szCs w:val="24"/>
          <w:vertAlign w:val="superscript"/>
          <w:lang w:eastAsia="zh-CN"/>
        </w:rPr>
        <w:t>11,14,17,18</w:t>
      </w:r>
      <w:r w:rsidR="00B22309" w:rsidRPr="00AA7997">
        <w:rPr>
          <w:szCs w:val="24"/>
          <w:lang w:eastAsia="zh-CN"/>
        </w:rPr>
        <w:fldChar w:fldCharType="end"/>
      </w:r>
      <w:r w:rsidR="00C13084" w:rsidRPr="00AA7997">
        <w:rPr>
          <w:szCs w:val="24"/>
        </w:rPr>
        <w:t xml:space="preserve">; and (3) a literature search using ISI Web of Science, Google </w:t>
      </w:r>
      <w:r w:rsidR="003B1FAC">
        <w:rPr>
          <w:szCs w:val="24"/>
        </w:rPr>
        <w:t>S</w:t>
      </w:r>
      <w:r w:rsidR="00C13084" w:rsidRPr="00AA7997">
        <w:rPr>
          <w:szCs w:val="24"/>
        </w:rPr>
        <w:t xml:space="preserve">cholar, and the China National Knowledge Infrastructure (CNKI). </w:t>
      </w:r>
      <w:bookmarkStart w:id="14" w:name="OLE_LINK41"/>
      <w:bookmarkStart w:id="15" w:name="OLE_LINK42"/>
      <w:r w:rsidR="00C13084" w:rsidRPr="00AA7997">
        <w:rPr>
          <w:szCs w:val="24"/>
        </w:rPr>
        <w:t xml:space="preserve">We used the keywords </w:t>
      </w:r>
      <w:r w:rsidR="00B332E4" w:rsidRPr="00AA7997">
        <w:rPr>
          <w:szCs w:val="24"/>
        </w:rPr>
        <w:t>“</w:t>
      </w:r>
      <w:r w:rsidR="003B1FAC">
        <w:rPr>
          <w:szCs w:val="24"/>
        </w:rPr>
        <w:t>s</w:t>
      </w:r>
      <w:r w:rsidR="00B332E4" w:rsidRPr="00AA7997">
        <w:rPr>
          <w:szCs w:val="24"/>
        </w:rPr>
        <w:t xml:space="preserve">oil health” or “soil quality” and “conservation management” </w:t>
      </w:r>
      <w:r w:rsidR="00B332E4" w:rsidRPr="00AA7997">
        <w:rPr>
          <w:szCs w:val="24"/>
          <w:lang w:eastAsia="zh-CN"/>
        </w:rPr>
        <w:t>(we also replaced the term “</w:t>
      </w:r>
      <w:r w:rsidR="00B332E4" w:rsidRPr="00AA7997">
        <w:rPr>
          <w:szCs w:val="24"/>
        </w:rPr>
        <w:t>conservation management</w:t>
      </w:r>
      <w:r w:rsidR="00B332E4" w:rsidRPr="00AA7997">
        <w:rPr>
          <w:szCs w:val="24"/>
          <w:lang w:eastAsia="zh-CN"/>
        </w:rPr>
        <w:t xml:space="preserve">” </w:t>
      </w:r>
      <w:r w:rsidR="00F11218" w:rsidRPr="00AA7997">
        <w:rPr>
          <w:szCs w:val="24"/>
          <w:lang w:eastAsia="zh-CN"/>
        </w:rPr>
        <w:t xml:space="preserve">with </w:t>
      </w:r>
      <w:r w:rsidR="00B332E4" w:rsidRPr="00AA7997">
        <w:rPr>
          <w:szCs w:val="24"/>
          <w:lang w:eastAsia="zh-CN"/>
        </w:rPr>
        <w:t xml:space="preserve">“cover crop”, “no-till”, “organic farm”, “agroforestry systems”) </w:t>
      </w:r>
      <w:r w:rsidR="003B1FAC">
        <w:rPr>
          <w:szCs w:val="24"/>
        </w:rPr>
        <w:t>when performing the literature search</w:t>
      </w:r>
      <w:r w:rsidR="00C13084" w:rsidRPr="00AA7997">
        <w:rPr>
          <w:szCs w:val="24"/>
        </w:rPr>
        <w:t>.</w:t>
      </w:r>
      <w:r w:rsidR="005D3D21" w:rsidRPr="00AA7997">
        <w:rPr>
          <w:szCs w:val="24"/>
          <w:lang w:eastAsia="zh-CN"/>
        </w:rPr>
        <w:t xml:space="preserve"> P</w:t>
      </w:r>
      <w:r w:rsidR="005D3D21" w:rsidRPr="00AA7997">
        <w:rPr>
          <w:szCs w:val="24"/>
        </w:rPr>
        <w:t>apers from peer</w:t>
      </w:r>
      <w:r w:rsidR="003B1FAC">
        <w:rPr>
          <w:szCs w:val="24"/>
        </w:rPr>
        <w:t>-</w:t>
      </w:r>
      <w:r w:rsidR="005D3D21" w:rsidRPr="00AA7997">
        <w:rPr>
          <w:szCs w:val="24"/>
        </w:rPr>
        <w:t xml:space="preserve">reviewed journals, conference collections, theses, and dissertations </w:t>
      </w:r>
      <w:r w:rsidR="00294956" w:rsidRPr="00AA7997">
        <w:rPr>
          <w:szCs w:val="24"/>
          <w:lang w:eastAsia="zh-CN"/>
        </w:rPr>
        <w:t>we</w:t>
      </w:r>
      <w:r w:rsidR="005D3D21" w:rsidRPr="00AA7997">
        <w:rPr>
          <w:szCs w:val="24"/>
        </w:rPr>
        <w:t>re included.</w:t>
      </w:r>
      <w:r w:rsidR="005D3D21" w:rsidRPr="00AA7997">
        <w:rPr>
          <w:szCs w:val="24"/>
          <w:lang w:eastAsia="zh-CN"/>
        </w:rPr>
        <w:t xml:space="preserve"> No other restriction</w:t>
      </w:r>
      <w:r w:rsidR="003B1FAC">
        <w:rPr>
          <w:szCs w:val="24"/>
          <w:lang w:eastAsia="zh-CN"/>
        </w:rPr>
        <w:t>s</w:t>
      </w:r>
      <w:r w:rsidR="005D3D21" w:rsidRPr="00AA7997">
        <w:rPr>
          <w:szCs w:val="24"/>
          <w:lang w:eastAsia="zh-CN"/>
        </w:rPr>
        <w:t xml:space="preserve"> </w:t>
      </w:r>
      <w:r w:rsidR="003B1FAC">
        <w:rPr>
          <w:szCs w:val="24"/>
          <w:lang w:eastAsia="zh-CN"/>
        </w:rPr>
        <w:t xml:space="preserve">or filtering criteria </w:t>
      </w:r>
      <w:r w:rsidR="003B1FAC" w:rsidRPr="00AA7997">
        <w:rPr>
          <w:szCs w:val="24"/>
          <w:lang w:eastAsia="zh-CN"/>
        </w:rPr>
        <w:t>w</w:t>
      </w:r>
      <w:r w:rsidR="003B1FAC">
        <w:rPr>
          <w:szCs w:val="24"/>
          <w:lang w:eastAsia="zh-CN"/>
        </w:rPr>
        <w:t>ere</w:t>
      </w:r>
      <w:r w:rsidR="003B1FAC" w:rsidRPr="00AA7997">
        <w:rPr>
          <w:szCs w:val="24"/>
          <w:lang w:eastAsia="zh-CN"/>
        </w:rPr>
        <w:t xml:space="preserve"> </w:t>
      </w:r>
      <w:r w:rsidR="003B1FAC">
        <w:rPr>
          <w:szCs w:val="24"/>
          <w:lang w:eastAsia="zh-CN"/>
        </w:rPr>
        <w:t>used (e.g., we included eligible papers in all languages and with all publication dates)</w:t>
      </w:r>
      <w:r w:rsidR="005D3D21" w:rsidRPr="00AA7997">
        <w:rPr>
          <w:szCs w:val="24"/>
          <w:lang w:eastAsia="zh-CN"/>
        </w:rPr>
        <w:t>.</w:t>
      </w:r>
      <w:r w:rsidR="00C13084" w:rsidRPr="00AA7997">
        <w:rPr>
          <w:szCs w:val="24"/>
        </w:rPr>
        <w:t xml:space="preserve"> We </w:t>
      </w:r>
      <w:r w:rsidR="007C67DB" w:rsidRPr="00AA7997">
        <w:rPr>
          <w:szCs w:val="24"/>
          <w:lang w:eastAsia="zh-CN"/>
        </w:rPr>
        <w:t xml:space="preserve">collected </w:t>
      </w:r>
      <w:r w:rsidR="00DA7014" w:rsidRPr="00AA7997">
        <w:rPr>
          <w:szCs w:val="24"/>
          <w:lang w:eastAsia="zh-CN"/>
        </w:rPr>
        <w:t xml:space="preserve">a </w:t>
      </w:r>
      <w:r w:rsidR="007C67DB" w:rsidRPr="00AA7997">
        <w:rPr>
          <w:szCs w:val="24"/>
          <w:lang w:eastAsia="zh-CN"/>
        </w:rPr>
        <w:t>total</w:t>
      </w:r>
      <w:r w:rsidR="00DA7014" w:rsidRPr="00AA7997">
        <w:rPr>
          <w:szCs w:val="24"/>
          <w:lang w:eastAsia="zh-CN"/>
        </w:rPr>
        <w:t xml:space="preserve"> of</w:t>
      </w:r>
      <w:r w:rsidR="007C67DB" w:rsidRPr="00AA7997">
        <w:rPr>
          <w:szCs w:val="24"/>
          <w:lang w:eastAsia="zh-CN"/>
        </w:rPr>
        <w:t xml:space="preserve"> more than 500 papers</w:t>
      </w:r>
      <w:r w:rsidR="003B1FAC">
        <w:rPr>
          <w:szCs w:val="24"/>
          <w:lang w:eastAsia="zh-CN"/>
        </w:rPr>
        <w:t>;</w:t>
      </w:r>
      <w:r w:rsidR="007C67DB" w:rsidRPr="00AA7997">
        <w:rPr>
          <w:szCs w:val="24"/>
          <w:lang w:eastAsia="zh-CN"/>
        </w:rPr>
        <w:t xml:space="preserve"> we </w:t>
      </w:r>
      <w:r w:rsidR="005D3D21" w:rsidRPr="00AA7997">
        <w:rPr>
          <w:szCs w:val="24"/>
          <w:lang w:eastAsia="zh-CN"/>
        </w:rPr>
        <w:t xml:space="preserve">then </w:t>
      </w:r>
      <w:r w:rsidR="00C13084" w:rsidRPr="00AA7997">
        <w:rPr>
          <w:szCs w:val="24"/>
        </w:rPr>
        <w:t xml:space="preserve">used the following criteria to determine whether the publication would be included in this study: (1) experiments were conducted in the field or </w:t>
      </w:r>
      <w:r w:rsidR="003B1FAC">
        <w:rPr>
          <w:szCs w:val="24"/>
        </w:rPr>
        <w:t xml:space="preserve">at a </w:t>
      </w:r>
      <w:r w:rsidR="00C13084" w:rsidRPr="00AA7997">
        <w:rPr>
          <w:szCs w:val="24"/>
        </w:rPr>
        <w:t xml:space="preserve">research station; (2) the publications </w:t>
      </w:r>
      <w:bookmarkEnd w:id="14"/>
      <w:bookmarkEnd w:id="15"/>
      <w:r w:rsidR="003B1FAC">
        <w:rPr>
          <w:szCs w:val="24"/>
        </w:rPr>
        <w:t>compared</w:t>
      </w:r>
      <w:r w:rsidR="00C13084" w:rsidRPr="00AA7997">
        <w:rPr>
          <w:szCs w:val="24"/>
        </w:rPr>
        <w:t xml:space="preserve"> control</w:t>
      </w:r>
      <w:r w:rsidR="003B1FAC">
        <w:rPr>
          <w:szCs w:val="24"/>
        </w:rPr>
        <w:t>s</w:t>
      </w:r>
      <w:r w:rsidR="00C13084" w:rsidRPr="00AA7997">
        <w:rPr>
          <w:szCs w:val="24"/>
        </w:rPr>
        <w:t xml:space="preserve"> (</w:t>
      </w:r>
      <w:r w:rsidR="003B1FAC">
        <w:rPr>
          <w:szCs w:val="24"/>
        </w:rPr>
        <w:t xml:space="preserve">i.e., </w:t>
      </w:r>
      <w:r w:rsidR="005D3D21" w:rsidRPr="00AA7997">
        <w:rPr>
          <w:szCs w:val="24"/>
          <w:lang w:eastAsia="zh-CN"/>
        </w:rPr>
        <w:t xml:space="preserve">traditional </w:t>
      </w:r>
      <w:r w:rsidR="005D3D21" w:rsidRPr="00AA7997">
        <w:rPr>
          <w:szCs w:val="24"/>
          <w:lang w:eastAsia="zh-CN"/>
        </w:rPr>
        <w:lastRenderedPageBreak/>
        <w:t>management</w:t>
      </w:r>
      <w:r w:rsidR="00C13084" w:rsidRPr="00AA7997">
        <w:rPr>
          <w:szCs w:val="24"/>
        </w:rPr>
        <w:t>) and treatment</w:t>
      </w:r>
      <w:r w:rsidR="003B1FAC">
        <w:rPr>
          <w:szCs w:val="24"/>
        </w:rPr>
        <w:t>s</w:t>
      </w:r>
      <w:r w:rsidR="00C13084" w:rsidRPr="00AA7997">
        <w:rPr>
          <w:szCs w:val="24"/>
        </w:rPr>
        <w:t xml:space="preserve"> (</w:t>
      </w:r>
      <w:r w:rsidR="003B1FAC">
        <w:rPr>
          <w:szCs w:val="24"/>
        </w:rPr>
        <w:t xml:space="preserve">i.e., </w:t>
      </w:r>
      <w:r w:rsidR="005D3D21" w:rsidRPr="00AA7997">
        <w:rPr>
          <w:szCs w:val="24"/>
          <w:lang w:eastAsia="zh-CN"/>
        </w:rPr>
        <w:t>conservational management</w:t>
      </w:r>
      <w:r w:rsidR="00C13084" w:rsidRPr="00AA7997">
        <w:rPr>
          <w:szCs w:val="24"/>
        </w:rPr>
        <w:t>);</w:t>
      </w:r>
      <w:r w:rsidR="005D3D21" w:rsidRPr="00AA7997">
        <w:rPr>
          <w:szCs w:val="24"/>
          <w:lang w:eastAsia="zh-CN"/>
        </w:rPr>
        <w:t xml:space="preserve"> (3) </w:t>
      </w:r>
      <w:r w:rsidR="00F11218" w:rsidRPr="00AA7997">
        <w:rPr>
          <w:szCs w:val="24"/>
          <w:lang w:eastAsia="zh-CN"/>
        </w:rPr>
        <w:t xml:space="preserve">publications </w:t>
      </w:r>
      <w:r w:rsidR="005D3D21" w:rsidRPr="00AA7997">
        <w:rPr>
          <w:szCs w:val="24"/>
          <w:lang w:eastAsia="zh-CN"/>
        </w:rPr>
        <w:t xml:space="preserve">provide at least one comparison </w:t>
      </w:r>
      <w:r w:rsidR="003B1FAC" w:rsidRPr="00AA7997">
        <w:rPr>
          <w:szCs w:val="24"/>
          <w:lang w:eastAsia="zh-CN"/>
        </w:rPr>
        <w:t xml:space="preserve">of soil health indicators </w:t>
      </w:r>
      <w:r w:rsidR="005D3D21" w:rsidRPr="00AA7997">
        <w:rPr>
          <w:szCs w:val="24"/>
          <w:lang w:eastAsia="zh-CN"/>
        </w:rPr>
        <w:t>between control</w:t>
      </w:r>
      <w:r w:rsidR="003B1FAC">
        <w:rPr>
          <w:szCs w:val="24"/>
          <w:lang w:eastAsia="zh-CN"/>
        </w:rPr>
        <w:t>s</w:t>
      </w:r>
      <w:r w:rsidR="005D3D21" w:rsidRPr="00AA7997">
        <w:rPr>
          <w:szCs w:val="24"/>
          <w:lang w:eastAsia="zh-CN"/>
        </w:rPr>
        <w:t xml:space="preserve"> and treatment</w:t>
      </w:r>
      <w:r w:rsidR="003B1FAC">
        <w:rPr>
          <w:szCs w:val="24"/>
          <w:lang w:eastAsia="zh-CN"/>
        </w:rPr>
        <w:t>s</w:t>
      </w:r>
      <w:r w:rsidR="005D3D21" w:rsidRPr="00AA7997">
        <w:rPr>
          <w:szCs w:val="24"/>
          <w:lang w:eastAsia="zh-CN"/>
        </w:rPr>
        <w:t xml:space="preserve"> (</w:t>
      </w:r>
      <w:r w:rsidR="002E48CE">
        <w:rPr>
          <w:szCs w:val="24"/>
          <w:lang w:eastAsia="zh-CN"/>
        </w:rPr>
        <w:t>Table 3</w:t>
      </w:r>
      <w:r w:rsidR="005D3D21" w:rsidRPr="00AA7997">
        <w:rPr>
          <w:szCs w:val="24"/>
          <w:lang w:eastAsia="zh-CN"/>
        </w:rPr>
        <w:t>).</w:t>
      </w:r>
      <w:r w:rsidR="007C67DB" w:rsidRPr="00AA7997">
        <w:rPr>
          <w:szCs w:val="24"/>
          <w:lang w:eastAsia="zh-CN"/>
        </w:rPr>
        <w:t xml:space="preserve"> </w:t>
      </w:r>
      <w:r w:rsidR="00E04D6F" w:rsidRPr="00AA7997">
        <w:rPr>
          <w:szCs w:val="24"/>
          <w:lang w:val="en-US"/>
        </w:rPr>
        <w:t xml:space="preserve">Within these constraints, </w:t>
      </w:r>
      <w:r w:rsidR="007C67DB" w:rsidRPr="00AA7997">
        <w:rPr>
          <w:szCs w:val="24"/>
          <w:lang w:val="en-US" w:eastAsia="zh-CN"/>
        </w:rPr>
        <w:t>281 papers</w:t>
      </w:r>
      <w:r w:rsidR="00B332E4" w:rsidRPr="00AA7997">
        <w:rPr>
          <w:szCs w:val="24"/>
          <w:lang w:val="en-US" w:eastAsia="zh-CN"/>
        </w:rPr>
        <w:t xml:space="preserve"> were extracted and integrated into </w:t>
      </w:r>
      <w:r w:rsidR="00DA7014" w:rsidRPr="00AA7997">
        <w:rPr>
          <w:szCs w:val="24"/>
          <w:lang w:val="en-US" w:eastAsia="zh-CN"/>
        </w:rPr>
        <w:t xml:space="preserve">the </w:t>
      </w:r>
      <w:r w:rsidR="00B332E4" w:rsidRPr="00124BE3">
        <w:rPr>
          <w:i/>
          <w:szCs w:val="24"/>
          <w:lang w:eastAsia="zh-CN"/>
        </w:rPr>
        <w:t>SoilHealthDB</w:t>
      </w:r>
      <w:r w:rsidR="007C67DB" w:rsidRPr="00AA7997">
        <w:rPr>
          <w:szCs w:val="24"/>
          <w:lang w:val="en-US" w:eastAsia="zh-CN"/>
        </w:rPr>
        <w:t>.</w:t>
      </w:r>
    </w:p>
    <w:p w14:paraId="6CCB21F1" w14:textId="3CB4659E" w:rsidR="00E04D6F" w:rsidRPr="00AA7997" w:rsidRDefault="00E04D6F" w:rsidP="00EF1BCB">
      <w:pPr>
        <w:spacing w:before="120" w:after="120"/>
        <w:ind w:firstLine="360"/>
        <w:rPr>
          <w:szCs w:val="24"/>
          <w:lang w:val="en-US" w:eastAsia="zh-CN"/>
        </w:rPr>
      </w:pPr>
      <w:r w:rsidRPr="00AA7997">
        <w:rPr>
          <w:szCs w:val="24"/>
          <w:lang w:val="en-US"/>
        </w:rPr>
        <w:t xml:space="preserve">Data </w:t>
      </w:r>
      <w:r w:rsidR="00DC5E42">
        <w:rPr>
          <w:szCs w:val="24"/>
          <w:lang w:val="en-US"/>
        </w:rPr>
        <w:t>we</w:t>
      </w:r>
      <w:r w:rsidRPr="00AA7997">
        <w:rPr>
          <w:szCs w:val="24"/>
          <w:lang w:val="en-US"/>
        </w:rPr>
        <w:t>re digitized from tables and figures</w:t>
      </w:r>
      <w:r w:rsidR="00DA7014" w:rsidRPr="00AA7997">
        <w:rPr>
          <w:szCs w:val="24"/>
          <w:lang w:val="en-US" w:eastAsia="zh-CN"/>
        </w:rPr>
        <w:t>.</w:t>
      </w:r>
      <w:r w:rsidRPr="00AA7997">
        <w:rPr>
          <w:szCs w:val="24"/>
          <w:lang w:val="en-US"/>
        </w:rPr>
        <w:t xml:space="preserve"> </w:t>
      </w:r>
      <w:r w:rsidR="00DA7014" w:rsidRPr="00AA7997">
        <w:rPr>
          <w:szCs w:val="24"/>
          <w:lang w:val="en-US" w:eastAsia="zh-CN"/>
        </w:rPr>
        <w:t>T</w:t>
      </w:r>
      <w:r w:rsidRPr="00AA7997">
        <w:rPr>
          <w:szCs w:val="24"/>
          <w:lang w:val="en-US"/>
        </w:rPr>
        <w:t xml:space="preserve">he software Data Thief </w:t>
      </w:r>
      <w:r w:rsidR="003B1FAC" w:rsidRPr="00AA7997">
        <w:rPr>
          <w:szCs w:val="24"/>
          <w:lang w:val="en-US"/>
        </w:rPr>
        <w:t>(version III, http://datathief.org/)</w:t>
      </w:r>
      <w:r w:rsidR="003B1FAC">
        <w:rPr>
          <w:szCs w:val="24"/>
          <w:lang w:val="en-US"/>
        </w:rPr>
        <w:t xml:space="preserve"> </w:t>
      </w:r>
      <w:r w:rsidRPr="00AA7997">
        <w:rPr>
          <w:szCs w:val="24"/>
          <w:lang w:val="en-US"/>
        </w:rPr>
        <w:t>was used to read the data from figures. Background information was extracted from the publication</w:t>
      </w:r>
      <w:r w:rsidR="003B1FAC">
        <w:rPr>
          <w:szCs w:val="24"/>
          <w:lang w:val="en-US"/>
        </w:rPr>
        <w:t>s</w:t>
      </w:r>
      <w:r w:rsidRPr="00AA7997">
        <w:rPr>
          <w:szCs w:val="24"/>
          <w:lang w:val="en-US"/>
        </w:rPr>
        <w:t xml:space="preserve"> and fit into </w:t>
      </w:r>
      <w:r w:rsidRPr="00AA7997">
        <w:rPr>
          <w:szCs w:val="24"/>
          <w:lang w:val="en-US" w:eastAsia="zh-CN"/>
        </w:rPr>
        <w:t>4</w:t>
      </w:r>
      <w:r w:rsidR="00002E88">
        <w:rPr>
          <w:szCs w:val="24"/>
          <w:lang w:val="en-US" w:eastAsia="zh-CN"/>
        </w:rPr>
        <w:t>5</w:t>
      </w:r>
      <w:r w:rsidRPr="00AA7997">
        <w:rPr>
          <w:szCs w:val="24"/>
          <w:lang w:val="en-US"/>
        </w:rPr>
        <w:t xml:space="preserve"> background indicator</w:t>
      </w:r>
      <w:r w:rsidR="003B1FAC">
        <w:rPr>
          <w:szCs w:val="24"/>
          <w:lang w:val="en-US"/>
        </w:rPr>
        <w:t xml:space="preserve"> categories</w:t>
      </w:r>
      <w:r w:rsidRPr="00AA7997">
        <w:rPr>
          <w:szCs w:val="24"/>
          <w:lang w:val="en-US" w:eastAsia="zh-CN"/>
        </w:rPr>
        <w:t xml:space="preserve"> (</w:t>
      </w:r>
      <w:r w:rsidR="002E48CE">
        <w:rPr>
          <w:szCs w:val="24"/>
          <w:lang w:val="en-US" w:eastAsia="zh-CN"/>
        </w:rPr>
        <w:t>Table 2</w:t>
      </w:r>
      <w:r w:rsidRPr="00AA7997">
        <w:rPr>
          <w:szCs w:val="24"/>
          <w:lang w:val="en-US" w:eastAsia="zh-CN"/>
        </w:rPr>
        <w:t>)</w:t>
      </w:r>
      <w:r w:rsidRPr="00AA7997">
        <w:rPr>
          <w:szCs w:val="24"/>
          <w:lang w:val="en-US"/>
        </w:rPr>
        <w:t>. When</w:t>
      </w:r>
      <w:r w:rsidR="003B1FAC">
        <w:rPr>
          <w:szCs w:val="24"/>
          <w:lang w:val="en-US"/>
        </w:rPr>
        <w:t>ever</w:t>
      </w:r>
      <w:r w:rsidRPr="00AA7997">
        <w:rPr>
          <w:szCs w:val="24"/>
          <w:lang w:val="en-US"/>
        </w:rPr>
        <w:t xml:space="preserve"> latitude and longitude were not reported in the literature, they were collected from https://www.findlatitudeandlongitude.com based on the site name</w:t>
      </w:r>
      <w:r w:rsidR="00DA7014" w:rsidRPr="00AA7997">
        <w:rPr>
          <w:szCs w:val="24"/>
          <w:lang w:val="en-US" w:eastAsia="zh-CN"/>
        </w:rPr>
        <w:t>.</w:t>
      </w:r>
      <w:r w:rsidRPr="00AA7997">
        <w:rPr>
          <w:szCs w:val="24"/>
          <w:lang w:val="en-US"/>
        </w:rPr>
        <w:t xml:space="preserve"> </w:t>
      </w:r>
      <w:r w:rsidR="00DA7014" w:rsidRPr="00AA7997">
        <w:rPr>
          <w:szCs w:val="24"/>
          <w:lang w:val="en-US" w:eastAsia="zh-CN"/>
        </w:rPr>
        <w:t>When</w:t>
      </w:r>
      <w:r w:rsidR="00803D20">
        <w:rPr>
          <w:szCs w:val="24"/>
          <w:lang w:val="en-US" w:eastAsia="zh-CN"/>
        </w:rPr>
        <w:t>ever</w:t>
      </w:r>
      <w:r w:rsidR="00DA7014" w:rsidRPr="00AA7997">
        <w:rPr>
          <w:szCs w:val="24"/>
          <w:lang w:val="en-US" w:eastAsia="zh-CN"/>
        </w:rPr>
        <w:t xml:space="preserve"> elevation was missing from the original paper, it</w:t>
      </w:r>
      <w:r w:rsidRPr="00AA7997">
        <w:rPr>
          <w:szCs w:val="24"/>
          <w:lang w:val="en-US"/>
        </w:rPr>
        <w:t xml:space="preserve"> was identified by latitude and longitude </w:t>
      </w:r>
      <w:r w:rsidR="00803D20">
        <w:rPr>
          <w:szCs w:val="24"/>
          <w:lang w:val="en-US"/>
        </w:rPr>
        <w:t>using</w:t>
      </w:r>
      <w:r w:rsidR="00803D20" w:rsidRPr="00AA7997">
        <w:rPr>
          <w:szCs w:val="24"/>
          <w:lang w:val="en-US"/>
        </w:rPr>
        <w:t xml:space="preserve"> </w:t>
      </w:r>
      <w:r w:rsidRPr="00AA7997">
        <w:rPr>
          <w:szCs w:val="24"/>
          <w:lang w:val="en-US"/>
        </w:rPr>
        <w:t>https://www.freemaptools.com/elevation-finder.htm.</w:t>
      </w:r>
      <w:r w:rsidR="007C67DB" w:rsidRPr="00AA7997">
        <w:rPr>
          <w:szCs w:val="24"/>
          <w:lang w:val="en-US" w:eastAsia="zh-CN"/>
        </w:rPr>
        <w:t xml:space="preserve"> </w:t>
      </w:r>
      <w:r w:rsidR="00803D20">
        <w:rPr>
          <w:szCs w:val="24"/>
          <w:lang w:val="en-US" w:eastAsia="zh-CN"/>
        </w:rPr>
        <w:t>In total,</w:t>
      </w:r>
      <w:r w:rsidR="007C67DB" w:rsidRPr="00AA7997">
        <w:rPr>
          <w:szCs w:val="24"/>
          <w:lang w:val="en-US"/>
        </w:rPr>
        <w:t xml:space="preserve"> </w:t>
      </w:r>
      <w:r w:rsidR="007C67DB" w:rsidRPr="00AA7997">
        <w:rPr>
          <w:szCs w:val="24"/>
          <w:lang w:val="en-US" w:eastAsia="zh-CN"/>
        </w:rPr>
        <w:t>5241</w:t>
      </w:r>
      <w:r w:rsidR="007C67DB" w:rsidRPr="00AA7997">
        <w:rPr>
          <w:szCs w:val="24"/>
          <w:lang w:val="en-US"/>
        </w:rPr>
        <w:t xml:space="preserve"> </w:t>
      </w:r>
      <w:r w:rsidR="007C67DB" w:rsidRPr="00AA7997">
        <w:rPr>
          <w:szCs w:val="24"/>
          <w:lang w:val="en-US" w:eastAsia="zh-CN"/>
        </w:rPr>
        <w:t>comparisons</w:t>
      </w:r>
      <w:r w:rsidR="007C67DB" w:rsidRPr="00AA7997">
        <w:rPr>
          <w:szCs w:val="24"/>
          <w:lang w:val="en-US"/>
        </w:rPr>
        <w:t xml:space="preserve"> </w:t>
      </w:r>
      <w:r w:rsidR="00803D20">
        <w:rPr>
          <w:szCs w:val="24"/>
          <w:lang w:val="en-US"/>
        </w:rPr>
        <w:t xml:space="preserve">were collected from </w:t>
      </w:r>
      <w:r w:rsidR="007C67DB" w:rsidRPr="00AA7997">
        <w:rPr>
          <w:szCs w:val="24"/>
          <w:lang w:val="en-US"/>
        </w:rPr>
        <w:t>across the globe (Figure 1)</w:t>
      </w:r>
      <w:r w:rsidR="007C67DB" w:rsidRPr="00AA7997">
        <w:rPr>
          <w:szCs w:val="24"/>
          <w:lang w:val="en-US" w:eastAsia="zh-CN"/>
        </w:rPr>
        <w:t>,</w:t>
      </w:r>
      <w:r w:rsidR="00803D20">
        <w:rPr>
          <w:szCs w:val="24"/>
          <w:lang w:val="en-US" w:eastAsia="zh-CN"/>
        </w:rPr>
        <w:t xml:space="preserve"> for a mean of</w:t>
      </w:r>
      <w:r w:rsidR="007C67DB" w:rsidRPr="00AA7997">
        <w:rPr>
          <w:szCs w:val="24"/>
          <w:lang w:val="en-US" w:eastAsia="zh-CN"/>
        </w:rPr>
        <w:t xml:space="preserve"> approximately 20 comparisons </w:t>
      </w:r>
      <w:r w:rsidR="00803D20">
        <w:rPr>
          <w:szCs w:val="24"/>
          <w:lang w:val="en-US" w:eastAsia="zh-CN"/>
        </w:rPr>
        <w:t>per</w:t>
      </w:r>
      <w:r w:rsidR="007C67DB" w:rsidRPr="00AA7997">
        <w:rPr>
          <w:szCs w:val="24"/>
          <w:lang w:val="en-US" w:eastAsia="zh-CN"/>
        </w:rPr>
        <w:t xml:space="preserve"> study</w:t>
      </w:r>
      <w:r w:rsidR="00803D20">
        <w:rPr>
          <w:szCs w:val="24"/>
          <w:lang w:val="en-US" w:eastAsia="zh-CN"/>
        </w:rPr>
        <w:t>. As many studies reported multiple comparisons, we needed to identify if those</w:t>
      </w:r>
      <w:r w:rsidR="007C67DB" w:rsidRPr="00AA7997">
        <w:rPr>
          <w:szCs w:val="24"/>
          <w:lang w:val="en-US" w:eastAsia="zh-CN"/>
        </w:rPr>
        <w:t xml:space="preserve"> comparisons </w:t>
      </w:r>
      <w:r w:rsidR="00803D20">
        <w:rPr>
          <w:szCs w:val="24"/>
          <w:lang w:val="en-US" w:eastAsia="zh-CN"/>
        </w:rPr>
        <w:t>were</w:t>
      </w:r>
      <w:r w:rsidR="007C67DB" w:rsidRPr="00AA7997">
        <w:rPr>
          <w:szCs w:val="24"/>
          <w:lang w:val="en-US" w:eastAsia="zh-CN"/>
        </w:rPr>
        <w:t xml:space="preserve"> independent</w:t>
      </w:r>
      <w:r w:rsidR="00803D20">
        <w:rPr>
          <w:szCs w:val="24"/>
          <w:lang w:val="en-US" w:eastAsia="zh-CN"/>
        </w:rPr>
        <w:t xml:space="preserve"> of one another</w:t>
      </w:r>
      <w:r w:rsidR="007C67DB" w:rsidRPr="00AA7997">
        <w:rPr>
          <w:szCs w:val="24"/>
          <w:lang w:val="en-US" w:eastAsia="zh-CN"/>
        </w:rPr>
        <w:t xml:space="preserve">. We </w:t>
      </w:r>
      <w:r w:rsidR="00803D20">
        <w:rPr>
          <w:szCs w:val="24"/>
          <w:lang w:val="en-US" w:eastAsia="zh-CN"/>
        </w:rPr>
        <w:t xml:space="preserve">therefore </w:t>
      </w:r>
      <w:r w:rsidR="007C67DB" w:rsidRPr="00AA7997">
        <w:rPr>
          <w:szCs w:val="24"/>
          <w:lang w:val="en-US" w:eastAsia="zh-CN"/>
        </w:rPr>
        <w:t>allocate</w:t>
      </w:r>
      <w:r w:rsidR="00803D20">
        <w:rPr>
          <w:szCs w:val="24"/>
          <w:lang w:val="en-US" w:eastAsia="zh-CN"/>
        </w:rPr>
        <w:t>d</w:t>
      </w:r>
      <w:r w:rsidR="007C67DB" w:rsidRPr="00AA7997">
        <w:rPr>
          <w:szCs w:val="24"/>
          <w:lang w:val="en-US" w:eastAsia="zh-CN"/>
        </w:rPr>
        <w:t xml:space="preserve"> a unique experiment ID to a comparison if the </w:t>
      </w:r>
      <w:r w:rsidR="00490C26" w:rsidRPr="00AA7997">
        <w:rPr>
          <w:szCs w:val="24"/>
          <w:lang w:val="en-US" w:eastAsia="zh-CN"/>
        </w:rPr>
        <w:t>cover crop</w:t>
      </w:r>
      <w:r w:rsidR="007C67DB" w:rsidRPr="00AA7997">
        <w:rPr>
          <w:szCs w:val="24"/>
          <w:lang w:val="en-US" w:eastAsia="zh-CN"/>
        </w:rPr>
        <w:t xml:space="preserve"> group, cash crop group, site, tillage, fertilization, soil depth, termination, or rotation </w:t>
      </w:r>
      <w:r w:rsidR="00803D20">
        <w:rPr>
          <w:szCs w:val="24"/>
          <w:lang w:val="en-US" w:eastAsia="zh-CN"/>
        </w:rPr>
        <w:t>were</w:t>
      </w:r>
      <w:r w:rsidR="00803D20" w:rsidRPr="00AA7997">
        <w:rPr>
          <w:szCs w:val="24"/>
          <w:lang w:val="en-US" w:eastAsia="zh-CN"/>
        </w:rPr>
        <w:t xml:space="preserve"> </w:t>
      </w:r>
      <w:r w:rsidR="007C67DB" w:rsidRPr="00AA7997">
        <w:rPr>
          <w:szCs w:val="24"/>
          <w:lang w:val="en-US" w:eastAsia="zh-CN"/>
        </w:rPr>
        <w:t xml:space="preserve">different </w:t>
      </w:r>
      <w:r w:rsidR="00803D20">
        <w:rPr>
          <w:szCs w:val="24"/>
          <w:lang w:val="en-US" w:eastAsia="zh-CN"/>
        </w:rPr>
        <w:t>from other</w:t>
      </w:r>
      <w:r w:rsidR="007C67DB" w:rsidRPr="00AA7997">
        <w:rPr>
          <w:szCs w:val="24"/>
          <w:lang w:val="en-US" w:eastAsia="zh-CN"/>
        </w:rPr>
        <w:t xml:space="preserve"> comparison</w:t>
      </w:r>
      <w:r w:rsidR="00803D20">
        <w:rPr>
          <w:szCs w:val="24"/>
          <w:lang w:val="en-US" w:eastAsia="zh-CN"/>
        </w:rPr>
        <w:t>s</w:t>
      </w:r>
      <w:r w:rsidR="007C67DB" w:rsidRPr="00AA7997">
        <w:rPr>
          <w:szCs w:val="24"/>
          <w:lang w:val="en-US" w:eastAsia="zh-CN"/>
        </w:rPr>
        <w:t xml:space="preserve"> (Figure 2)</w:t>
      </w:r>
      <w:r w:rsidR="00DA7014" w:rsidRPr="00AA7997">
        <w:rPr>
          <w:szCs w:val="24"/>
          <w:lang w:val="en-US" w:eastAsia="zh-CN"/>
        </w:rPr>
        <w:t>.</w:t>
      </w:r>
      <w:r w:rsidR="007C67DB" w:rsidRPr="00AA7997">
        <w:rPr>
          <w:szCs w:val="24"/>
          <w:lang w:val="en-US" w:eastAsia="zh-CN"/>
        </w:rPr>
        <w:t xml:space="preserve"> </w:t>
      </w:r>
      <w:r w:rsidR="00DA7014" w:rsidRPr="00AA7997">
        <w:rPr>
          <w:szCs w:val="24"/>
          <w:lang w:val="en-US" w:eastAsia="zh-CN"/>
        </w:rPr>
        <w:t>This process</w:t>
      </w:r>
      <w:r w:rsidR="007C67DB" w:rsidRPr="00AA7997">
        <w:rPr>
          <w:szCs w:val="24"/>
          <w:lang w:val="en-US" w:eastAsia="zh-CN"/>
        </w:rPr>
        <w:t xml:space="preserve"> resulted in a total of 1177 experiments</w:t>
      </w:r>
      <w:r w:rsidR="00803D20">
        <w:rPr>
          <w:szCs w:val="24"/>
          <w:lang w:val="en-US" w:eastAsia="zh-CN"/>
        </w:rPr>
        <w:t xml:space="preserve"> that were a</w:t>
      </w:r>
      <w:r w:rsidR="007C67DB" w:rsidRPr="00AA7997">
        <w:rPr>
          <w:szCs w:val="24"/>
          <w:lang w:val="en-US" w:eastAsia="zh-CN"/>
        </w:rPr>
        <w:t>ssume</w:t>
      </w:r>
      <w:r w:rsidR="00803D20">
        <w:rPr>
          <w:szCs w:val="24"/>
          <w:lang w:val="en-US" w:eastAsia="zh-CN"/>
        </w:rPr>
        <w:t>d</w:t>
      </w:r>
      <w:r w:rsidR="007C67DB" w:rsidRPr="00AA7997">
        <w:rPr>
          <w:szCs w:val="24"/>
          <w:lang w:val="en-US" w:eastAsia="zh-CN"/>
        </w:rPr>
        <w:t xml:space="preserve"> </w:t>
      </w:r>
      <w:r w:rsidR="00803D20">
        <w:rPr>
          <w:szCs w:val="24"/>
          <w:lang w:val="en-US" w:eastAsia="zh-CN"/>
        </w:rPr>
        <w:t>to be</w:t>
      </w:r>
      <w:r w:rsidR="007C67DB" w:rsidRPr="00AA7997">
        <w:rPr>
          <w:szCs w:val="24"/>
          <w:lang w:val="en-US" w:eastAsia="zh-CN"/>
        </w:rPr>
        <w:t xml:space="preserve"> independent of each other.</w:t>
      </w:r>
    </w:p>
    <w:p w14:paraId="3D590337" w14:textId="5B319D3A" w:rsidR="00A82495" w:rsidRPr="00AA7997" w:rsidRDefault="00A82495" w:rsidP="00EF1BCB">
      <w:pPr>
        <w:spacing w:before="120" w:after="120"/>
        <w:rPr>
          <w:b/>
          <w:szCs w:val="24"/>
          <w:lang w:eastAsia="zh-CN"/>
        </w:rPr>
      </w:pPr>
      <w:r w:rsidRPr="00AA7997">
        <w:rPr>
          <w:b/>
          <w:szCs w:val="24"/>
        </w:rPr>
        <w:t xml:space="preserve">Data </w:t>
      </w:r>
      <w:r w:rsidRPr="00AA7997">
        <w:rPr>
          <w:b/>
          <w:szCs w:val="24"/>
          <w:lang w:eastAsia="zh-CN"/>
        </w:rPr>
        <w:t>processing</w:t>
      </w:r>
    </w:p>
    <w:p w14:paraId="6246789D" w14:textId="4339712A" w:rsidR="00575613" w:rsidRPr="00AA7997" w:rsidRDefault="0063307A" w:rsidP="00EF1BCB">
      <w:pPr>
        <w:spacing w:before="120" w:after="120"/>
        <w:ind w:firstLine="360"/>
        <w:rPr>
          <w:szCs w:val="24"/>
          <w:lang w:eastAsia="zh-CN"/>
        </w:rPr>
      </w:pPr>
      <w:r w:rsidRPr="00AA7997">
        <w:rPr>
          <w:szCs w:val="24"/>
          <w:lang w:eastAsia="zh-CN"/>
        </w:rPr>
        <w:t xml:space="preserve">After the location information </w:t>
      </w:r>
      <w:r w:rsidR="00A03682">
        <w:rPr>
          <w:szCs w:val="24"/>
          <w:lang w:eastAsia="zh-CN"/>
        </w:rPr>
        <w:t>wa</w:t>
      </w:r>
      <w:r w:rsidR="007A67E6" w:rsidRPr="00AA7997">
        <w:rPr>
          <w:szCs w:val="24"/>
          <w:lang w:eastAsia="zh-CN"/>
        </w:rPr>
        <w:t>s</w:t>
      </w:r>
      <w:r w:rsidRPr="00AA7997">
        <w:rPr>
          <w:szCs w:val="24"/>
          <w:lang w:eastAsia="zh-CN"/>
        </w:rPr>
        <w:t xml:space="preserve"> carefully checked, </w:t>
      </w:r>
      <w:r w:rsidR="00A03682">
        <w:rPr>
          <w:szCs w:val="24"/>
          <w:lang w:eastAsia="zh-CN"/>
        </w:rPr>
        <w:t>the</w:t>
      </w:r>
      <w:r w:rsidR="00A03682" w:rsidRPr="00AA7997">
        <w:rPr>
          <w:szCs w:val="24"/>
          <w:lang w:eastAsia="zh-CN"/>
        </w:rPr>
        <w:t xml:space="preserve"> </w:t>
      </w:r>
      <w:r w:rsidRPr="00AA7997">
        <w:rPr>
          <w:szCs w:val="24"/>
          <w:lang w:eastAsia="zh-CN"/>
        </w:rPr>
        <w:t>c</w:t>
      </w:r>
      <w:r w:rsidR="00575613" w:rsidRPr="00AA7997">
        <w:rPr>
          <w:szCs w:val="24"/>
          <w:lang w:eastAsia="zh-CN"/>
        </w:rPr>
        <w:t>limat</w:t>
      </w:r>
      <w:r w:rsidR="00A03682">
        <w:rPr>
          <w:szCs w:val="24"/>
          <w:lang w:eastAsia="zh-CN"/>
        </w:rPr>
        <w:t>ic</w:t>
      </w:r>
      <w:r w:rsidR="00575613" w:rsidRPr="00AA7997">
        <w:rPr>
          <w:szCs w:val="24"/>
          <w:lang w:eastAsia="zh-CN"/>
        </w:rPr>
        <w:t xml:space="preserve"> region</w:t>
      </w:r>
      <w:r w:rsidR="00A03682">
        <w:rPr>
          <w:szCs w:val="24"/>
          <w:lang w:eastAsia="zh-CN"/>
        </w:rPr>
        <w:t>s for all sites were</w:t>
      </w:r>
      <w:r w:rsidR="00575613" w:rsidRPr="00AA7997">
        <w:rPr>
          <w:szCs w:val="24"/>
          <w:lang w:eastAsia="zh-CN"/>
        </w:rPr>
        <w:t xml:space="preserve"> identified according to climate </w:t>
      </w:r>
      <w:proofErr w:type="spellStart"/>
      <w:r w:rsidR="00575613" w:rsidRPr="00AA7997">
        <w:rPr>
          <w:szCs w:val="24"/>
          <w:lang w:eastAsia="zh-CN"/>
        </w:rPr>
        <w:t>Kopp</w:t>
      </w:r>
      <w:r w:rsidR="00BB6A25" w:rsidRPr="00AA7997">
        <w:rPr>
          <w:szCs w:val="24"/>
          <w:lang w:eastAsia="zh-CN"/>
        </w:rPr>
        <w:t>e</w:t>
      </w:r>
      <w:r w:rsidR="00575613" w:rsidRPr="00AA7997">
        <w:rPr>
          <w:szCs w:val="24"/>
          <w:lang w:eastAsia="zh-CN"/>
        </w:rPr>
        <w:t>n</w:t>
      </w:r>
      <w:proofErr w:type="spellEnd"/>
      <w:r w:rsidR="00575613" w:rsidRPr="00AA7997">
        <w:rPr>
          <w:szCs w:val="24"/>
          <w:lang w:eastAsia="zh-CN"/>
        </w:rPr>
        <w:t xml:space="preserve"> classification</w:t>
      </w:r>
      <w:r w:rsidRPr="00AA7997">
        <w:rPr>
          <w:szCs w:val="24"/>
          <w:lang w:eastAsia="zh-CN"/>
        </w:rPr>
        <w:t xml:space="preserve"> </w:t>
      </w:r>
      <w:r w:rsidR="00BB6A25" w:rsidRPr="00AA7997">
        <w:rPr>
          <w:szCs w:val="24"/>
        </w:rPr>
        <w:t>(http://koeppen-geiger.vu-wien.ac.at/)</w:t>
      </w:r>
      <w:r w:rsidR="00A03682">
        <w:rPr>
          <w:szCs w:val="24"/>
          <w:lang w:eastAsia="zh-CN"/>
        </w:rPr>
        <w:t xml:space="preserve">, </w:t>
      </w:r>
      <w:r w:rsidR="00DA7014" w:rsidRPr="00AA7997">
        <w:rPr>
          <w:szCs w:val="24"/>
          <w:lang w:eastAsia="zh-CN"/>
        </w:rPr>
        <w:t xml:space="preserve">using </w:t>
      </w:r>
      <w:r w:rsidR="00A03682">
        <w:rPr>
          <w:szCs w:val="24"/>
          <w:lang w:eastAsia="zh-CN"/>
        </w:rPr>
        <w:t>the</w:t>
      </w:r>
      <w:r w:rsidR="00A03682" w:rsidRPr="00AA7997">
        <w:rPr>
          <w:szCs w:val="24"/>
          <w:lang w:eastAsia="zh-CN"/>
        </w:rPr>
        <w:t xml:space="preserve"> </w:t>
      </w:r>
      <w:r w:rsidRPr="00AA7997">
        <w:rPr>
          <w:szCs w:val="24"/>
          <w:lang w:eastAsia="zh-CN"/>
        </w:rPr>
        <w:t>latitude and longitude (</w:t>
      </w:r>
      <w:r w:rsidR="00BB6A25" w:rsidRPr="00AA7997">
        <w:rPr>
          <w:szCs w:val="24"/>
          <w:lang w:eastAsia="zh-CN"/>
        </w:rPr>
        <w:t xml:space="preserve">please see </w:t>
      </w:r>
      <w:r w:rsidR="00123748" w:rsidRPr="00AA7997">
        <w:rPr>
          <w:szCs w:val="24"/>
          <w:lang w:eastAsia="zh-CN"/>
        </w:rPr>
        <w:t xml:space="preserve">the supplemental </w:t>
      </w:r>
      <w:r w:rsidR="00BB6A25" w:rsidRPr="00AA7997">
        <w:rPr>
          <w:szCs w:val="24"/>
          <w:lang w:eastAsia="zh-CN"/>
        </w:rPr>
        <w:t>R code</w:t>
      </w:r>
      <w:r w:rsidRPr="00AA7997">
        <w:rPr>
          <w:szCs w:val="24"/>
          <w:lang w:eastAsia="zh-CN"/>
        </w:rPr>
        <w:t>)</w:t>
      </w:r>
      <w:r w:rsidR="00BB6A25" w:rsidRPr="00AA7997">
        <w:rPr>
          <w:szCs w:val="24"/>
          <w:lang w:eastAsia="zh-CN"/>
        </w:rPr>
        <w:t>.</w:t>
      </w:r>
      <w:r w:rsidR="007A67E6" w:rsidRPr="00AA7997">
        <w:rPr>
          <w:szCs w:val="24"/>
          <w:lang w:eastAsia="zh-CN"/>
        </w:rPr>
        <w:t xml:space="preserve"> </w:t>
      </w:r>
      <w:r w:rsidR="00A03682">
        <w:rPr>
          <w:szCs w:val="24"/>
          <w:lang w:eastAsia="zh-CN"/>
        </w:rPr>
        <w:t>All</w:t>
      </w:r>
      <w:r w:rsidR="00A03682" w:rsidRPr="00AA7997">
        <w:rPr>
          <w:szCs w:val="24"/>
          <w:lang w:eastAsia="zh-CN"/>
        </w:rPr>
        <w:t xml:space="preserve"> </w:t>
      </w:r>
      <w:r w:rsidR="00575613" w:rsidRPr="00AA7997">
        <w:rPr>
          <w:szCs w:val="24"/>
          <w:lang w:eastAsia="zh-CN"/>
        </w:rPr>
        <w:t xml:space="preserve">missing MAT and MAP </w:t>
      </w:r>
      <w:r w:rsidR="007A67E6" w:rsidRPr="00AA7997">
        <w:rPr>
          <w:szCs w:val="24"/>
          <w:lang w:eastAsia="zh-CN"/>
        </w:rPr>
        <w:t>values were</w:t>
      </w:r>
      <w:r w:rsidR="00575613" w:rsidRPr="00AA7997">
        <w:rPr>
          <w:szCs w:val="24"/>
          <w:lang w:eastAsia="zh-CN"/>
        </w:rPr>
        <w:t xml:space="preserve"> filled by </w:t>
      </w:r>
      <w:r w:rsidR="007A67E6" w:rsidRPr="00AA7997">
        <w:rPr>
          <w:szCs w:val="24"/>
          <w:lang w:eastAsia="zh-CN"/>
        </w:rPr>
        <w:t xml:space="preserve">a </w:t>
      </w:r>
      <w:r w:rsidR="007A67E6" w:rsidRPr="00AA7997">
        <w:rPr>
          <w:szCs w:val="24"/>
          <w:lang w:val="en-US" w:eastAsia="zh-CN"/>
        </w:rPr>
        <w:t>global air temperature and precipitation data</w:t>
      </w:r>
      <w:r w:rsidR="00A03682">
        <w:rPr>
          <w:szCs w:val="24"/>
          <w:lang w:val="en-US" w:eastAsia="zh-CN"/>
        </w:rPr>
        <w:t>set</w:t>
      </w:r>
      <w:r w:rsidR="007A67E6" w:rsidRPr="00AA7997">
        <w:rPr>
          <w:szCs w:val="24"/>
          <w:lang w:val="en-US" w:eastAsia="zh-CN"/>
        </w:rPr>
        <w:t xml:space="preserve"> </w:t>
      </w:r>
      <w:bookmarkStart w:id="16" w:name="OLE_LINK486"/>
      <w:bookmarkStart w:id="17" w:name="OLE_LINK487"/>
      <w:r w:rsidR="00A03682">
        <w:rPr>
          <w:szCs w:val="24"/>
          <w:lang w:val="en-US" w:eastAsia="zh-CN"/>
        </w:rPr>
        <w:t xml:space="preserve">provided by </w:t>
      </w:r>
      <w:r w:rsidR="007A67E6" w:rsidRPr="00AA7997">
        <w:rPr>
          <w:szCs w:val="24"/>
          <w:lang w:val="en-US" w:eastAsia="zh-CN"/>
        </w:rPr>
        <w:t>the Center for Climate Research at the University of Delaware</w:t>
      </w:r>
      <w:bookmarkStart w:id="18" w:name="OLE_LINK13"/>
      <w:bookmarkStart w:id="19" w:name="OLE_LINK14"/>
      <w:bookmarkEnd w:id="16"/>
      <w:bookmarkEnd w:id="17"/>
      <w:r w:rsidR="007A67E6"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7A67E6" w:rsidRPr="00AA7997">
        <w:rPr>
          <w:szCs w:val="24"/>
          <w:lang w:val="en-US" w:eastAsia="zh-CN"/>
        </w:rPr>
        <w:fldChar w:fldCharType="separate"/>
      </w:r>
      <w:r w:rsidR="00413069" w:rsidRPr="00413069">
        <w:rPr>
          <w:noProof/>
          <w:szCs w:val="24"/>
          <w:vertAlign w:val="superscript"/>
          <w:lang w:val="en-US" w:eastAsia="zh-CN"/>
        </w:rPr>
        <w:t>19</w:t>
      </w:r>
      <w:r w:rsidR="007A67E6" w:rsidRPr="00AA7997">
        <w:rPr>
          <w:szCs w:val="24"/>
          <w:lang w:eastAsia="zh-CN"/>
        </w:rPr>
        <w:fldChar w:fldCharType="end"/>
      </w:r>
      <w:bookmarkEnd w:id="18"/>
      <w:bookmarkEnd w:id="19"/>
      <w:r w:rsidR="00DA7014" w:rsidRPr="00AA7997">
        <w:rPr>
          <w:szCs w:val="24"/>
          <w:lang w:eastAsia="zh-CN"/>
        </w:rPr>
        <w:t>.</w:t>
      </w:r>
      <w:r w:rsidR="007A67E6" w:rsidRPr="00AA7997">
        <w:rPr>
          <w:szCs w:val="24"/>
          <w:lang w:eastAsia="zh-CN"/>
        </w:rPr>
        <w:t xml:space="preserve"> </w:t>
      </w:r>
      <w:r w:rsidR="00DA7014" w:rsidRPr="00AA7997">
        <w:rPr>
          <w:szCs w:val="24"/>
          <w:lang w:eastAsia="zh-CN"/>
        </w:rPr>
        <w:t>T</w:t>
      </w:r>
      <w:r w:rsidR="007A67E6" w:rsidRPr="00AA7997">
        <w:rPr>
          <w:szCs w:val="24"/>
          <w:lang w:eastAsia="zh-CN"/>
        </w:rPr>
        <w:t xml:space="preserve">he MAP and MAT were calculated based on the monthly precipitation and temperature between 1961 and 2015. </w:t>
      </w:r>
      <w:r w:rsidR="0021643A" w:rsidRPr="00AA7997">
        <w:rPr>
          <w:szCs w:val="24"/>
        </w:rPr>
        <w:t>Soil texture was grouped into coarse (sand, loamy sand, and sandy loam), medium (sandy clay loam, loam, silt loam, and silt), and fine (clay, sandy clay, clay loam, silty clay, and silty clay loam)</w:t>
      </w:r>
      <w:r w:rsidR="00A03682">
        <w:rPr>
          <w:szCs w:val="24"/>
        </w:rPr>
        <w:t xml:space="preserve"> textures</w:t>
      </w:r>
      <w:r w:rsidR="0021643A" w:rsidRPr="00AA7997">
        <w:rPr>
          <w:szCs w:val="24"/>
        </w:rPr>
        <w:t xml:space="preserve"> based on</w:t>
      </w:r>
      <w:r w:rsidR="00A03682">
        <w:rPr>
          <w:szCs w:val="24"/>
        </w:rPr>
        <w:t xml:space="preserve"> </w:t>
      </w:r>
      <w:bookmarkStart w:id="20" w:name="OLE_LINK23"/>
      <w:bookmarkStart w:id="21" w:name="OLE_LINK25"/>
      <w:r w:rsidR="00A03682">
        <w:rPr>
          <w:szCs w:val="24"/>
        </w:rPr>
        <w:t>t</w:t>
      </w:r>
      <w:r w:rsidR="0021643A" w:rsidRPr="00AA7997">
        <w:rPr>
          <w:szCs w:val="24"/>
        </w:rPr>
        <w:t>he Cornell Framework</w:t>
      </w:r>
      <w:bookmarkEnd w:id="20"/>
      <w:bookmarkEnd w:id="21"/>
      <w:r w:rsidR="0021643A" w:rsidRPr="00AA7997">
        <w:rPr>
          <w:szCs w:val="24"/>
        </w:rPr>
        <w:fldChar w:fldCharType="begin" w:fldLock="1"/>
      </w:r>
      <w:r w:rsidR="0041306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20&lt;/sup&gt;","plainTextFormattedCitation":"20","previouslyFormattedCitation":"&lt;sup&gt;19&lt;/sup&gt;"},"properties":{"noteIndex":0},"schema":"https://github.com/citation-style-language/schema/raw/master/csl-citation.json"}</w:instrText>
      </w:r>
      <w:r w:rsidR="0021643A" w:rsidRPr="00AA7997">
        <w:rPr>
          <w:szCs w:val="24"/>
        </w:rPr>
        <w:fldChar w:fldCharType="separate"/>
      </w:r>
      <w:r w:rsidR="00413069" w:rsidRPr="00413069">
        <w:rPr>
          <w:noProof/>
          <w:szCs w:val="24"/>
          <w:vertAlign w:val="superscript"/>
        </w:rPr>
        <w:t>20</w:t>
      </w:r>
      <w:r w:rsidR="0021643A" w:rsidRPr="00AA7997">
        <w:rPr>
          <w:szCs w:val="24"/>
        </w:rPr>
        <w:fldChar w:fldCharType="end"/>
      </w:r>
      <w:r w:rsidR="0021643A" w:rsidRPr="00AA7997">
        <w:rPr>
          <w:szCs w:val="24"/>
        </w:rPr>
        <w:t>.</w:t>
      </w:r>
    </w:p>
    <w:p w14:paraId="411D55BC" w14:textId="0BAE36FE" w:rsidR="00FB6EE6" w:rsidRPr="00AA7997" w:rsidRDefault="00FB6EE6" w:rsidP="00FB6EE6">
      <w:pPr>
        <w:spacing w:before="120" w:after="120"/>
        <w:ind w:firstLine="360"/>
        <w:rPr>
          <w:szCs w:val="24"/>
          <w:lang w:eastAsia="zh-CN"/>
        </w:rPr>
      </w:pPr>
      <w:r w:rsidRPr="00AA7997">
        <w:rPr>
          <w:szCs w:val="24"/>
          <w:lang w:eastAsia="zh-CN"/>
        </w:rPr>
        <w:t>T</w:t>
      </w:r>
      <w:r w:rsidR="00116593" w:rsidRPr="00AA7997">
        <w:rPr>
          <w:szCs w:val="24"/>
        </w:rPr>
        <w:t xml:space="preserve">he cash crops were grouped into corn, soybean, wheat, other monoculture, corn-soybean rotation (CS), corn-soybean-wheat </w:t>
      </w:r>
      <w:r w:rsidR="00DA7014" w:rsidRPr="00AA7997">
        <w:rPr>
          <w:szCs w:val="24"/>
          <w:lang w:eastAsia="zh-CN"/>
        </w:rPr>
        <w:t xml:space="preserve">rotation </w:t>
      </w:r>
      <w:r w:rsidR="00116593" w:rsidRPr="00AA7997">
        <w:rPr>
          <w:szCs w:val="24"/>
        </w:rPr>
        <w:t>(CSW), and other rotation of more than two cash crops</w:t>
      </w:r>
      <w:r w:rsidR="00D4743C" w:rsidRPr="00AA7997">
        <w:rPr>
          <w:szCs w:val="24"/>
          <w:lang w:eastAsia="zh-CN"/>
        </w:rPr>
        <w:t xml:space="preserve"> (ROT)</w:t>
      </w:r>
      <w:r w:rsidR="00116593" w:rsidRPr="00AA7997">
        <w:rPr>
          <w:szCs w:val="24"/>
        </w:rPr>
        <w:t>. The cover crops were grouped into broadleaf, grass, legume, mix</w:t>
      </w:r>
      <w:r w:rsidR="0020753E">
        <w:rPr>
          <w:szCs w:val="24"/>
        </w:rPr>
        <w:t>ture</w:t>
      </w:r>
      <w:r w:rsidR="00116593" w:rsidRPr="00AA7997">
        <w:rPr>
          <w:szCs w:val="24"/>
        </w:rPr>
        <w:t xml:space="preserve"> of two legumes (LL), mix</w:t>
      </w:r>
      <w:r w:rsidR="0020753E">
        <w:rPr>
          <w:szCs w:val="24"/>
        </w:rPr>
        <w:t>ture</w:t>
      </w:r>
      <w:r w:rsidR="00116593" w:rsidRPr="00AA7997">
        <w:rPr>
          <w:szCs w:val="24"/>
        </w:rPr>
        <w:t xml:space="preserve"> of legume and grass (LG), </w:t>
      </w:r>
      <w:r w:rsidR="008B7890">
        <w:rPr>
          <w:rFonts w:hint="eastAsia"/>
          <w:szCs w:val="24"/>
          <w:lang w:eastAsia="zh-CN"/>
        </w:rPr>
        <w:t xml:space="preserve">mixture of two cover crops other than LL or LG (MOT), </w:t>
      </w:r>
      <w:r w:rsidR="00116593" w:rsidRPr="00AA7997">
        <w:rPr>
          <w:szCs w:val="24"/>
        </w:rPr>
        <w:t>and other mix</w:t>
      </w:r>
      <w:r w:rsidR="00DA7014" w:rsidRPr="00AA7997">
        <w:rPr>
          <w:szCs w:val="24"/>
          <w:lang w:eastAsia="zh-CN"/>
        </w:rPr>
        <w:t>tures</w:t>
      </w:r>
      <w:r w:rsidR="00116593" w:rsidRPr="00AA7997">
        <w:rPr>
          <w:szCs w:val="24"/>
        </w:rPr>
        <w:t xml:space="preserve"> of more than two cover crops (MTT). Soil sampling depths were grouped into 0-10</w:t>
      </w:r>
      <w:r w:rsidR="0020753E">
        <w:rPr>
          <w:szCs w:val="24"/>
        </w:rPr>
        <w:t xml:space="preserve"> </w:t>
      </w:r>
      <w:r w:rsidR="00116593" w:rsidRPr="00AA7997">
        <w:rPr>
          <w:szCs w:val="24"/>
        </w:rPr>
        <w:t>cm, 0-20</w:t>
      </w:r>
      <w:r w:rsidR="0020753E">
        <w:rPr>
          <w:szCs w:val="24"/>
        </w:rPr>
        <w:t xml:space="preserve"> </w:t>
      </w:r>
      <w:r w:rsidR="00116593" w:rsidRPr="00AA7997">
        <w:rPr>
          <w:szCs w:val="24"/>
        </w:rPr>
        <w:t>cm, 0-30</w:t>
      </w:r>
      <w:r w:rsidR="0020753E">
        <w:rPr>
          <w:szCs w:val="24"/>
        </w:rPr>
        <w:t xml:space="preserve"> </w:t>
      </w:r>
      <w:r w:rsidR="00116593" w:rsidRPr="00AA7997">
        <w:rPr>
          <w:szCs w:val="24"/>
        </w:rPr>
        <w:t>cm, and 30-100</w:t>
      </w:r>
      <w:r w:rsidR="0020753E">
        <w:rPr>
          <w:szCs w:val="24"/>
        </w:rPr>
        <w:t xml:space="preserve"> </w:t>
      </w:r>
      <w:r w:rsidR="00116593" w:rsidRPr="00AA7997">
        <w:rPr>
          <w:szCs w:val="24"/>
        </w:rPr>
        <w:t xml:space="preserve">cm (Figure </w:t>
      </w:r>
      <w:r w:rsidR="007A67E6" w:rsidRPr="00AA7997">
        <w:rPr>
          <w:szCs w:val="24"/>
          <w:lang w:eastAsia="zh-CN"/>
        </w:rPr>
        <w:t>3</w:t>
      </w:r>
      <w:r w:rsidR="00116593" w:rsidRPr="00AA7997">
        <w:rPr>
          <w:szCs w:val="24"/>
        </w:rPr>
        <w:t xml:space="preserve">). </w:t>
      </w:r>
      <w:r w:rsidR="007C67DB" w:rsidRPr="00AA7997">
        <w:rPr>
          <w:szCs w:val="24"/>
          <w:lang w:eastAsia="zh-CN"/>
        </w:rPr>
        <w:t>It should be note</w:t>
      </w:r>
      <w:r w:rsidR="00294956" w:rsidRPr="00AA7997">
        <w:rPr>
          <w:szCs w:val="24"/>
          <w:lang w:eastAsia="zh-CN"/>
        </w:rPr>
        <w:t>d</w:t>
      </w:r>
      <w:r w:rsidR="007C67DB" w:rsidRPr="00AA7997">
        <w:rPr>
          <w:szCs w:val="24"/>
          <w:lang w:eastAsia="zh-CN"/>
        </w:rPr>
        <w:t xml:space="preserve"> that the user can regroup </w:t>
      </w:r>
      <w:r w:rsidR="00D4743C" w:rsidRPr="00AA7997">
        <w:rPr>
          <w:szCs w:val="24"/>
          <w:lang w:eastAsia="zh-CN"/>
        </w:rPr>
        <w:t xml:space="preserve">the cash crop, cover crop, and soil sampling depth </w:t>
      </w:r>
      <w:r w:rsidR="007C67DB" w:rsidRPr="00AA7997">
        <w:rPr>
          <w:szCs w:val="24"/>
          <w:lang w:eastAsia="zh-CN"/>
        </w:rPr>
        <w:t>according their research object</w:t>
      </w:r>
      <w:r w:rsidR="00DA7014" w:rsidRPr="00AA7997">
        <w:rPr>
          <w:szCs w:val="24"/>
          <w:lang w:eastAsia="zh-CN"/>
        </w:rPr>
        <w:t>ive</w:t>
      </w:r>
      <w:r w:rsidR="007C67DB" w:rsidRPr="00AA7997">
        <w:rPr>
          <w:szCs w:val="24"/>
          <w:lang w:eastAsia="zh-CN"/>
        </w:rPr>
        <w:t>s.</w:t>
      </w:r>
    </w:p>
    <w:p w14:paraId="6788B164" w14:textId="662EE834" w:rsidR="0020753E" w:rsidRDefault="00FB6EE6" w:rsidP="00FB6EE6">
      <w:pPr>
        <w:spacing w:before="120" w:after="120"/>
        <w:ind w:firstLine="360"/>
        <w:rPr>
          <w:szCs w:val="24"/>
        </w:rPr>
      </w:pPr>
      <w:r w:rsidRPr="00AA7997">
        <w:rPr>
          <w:szCs w:val="24"/>
        </w:rPr>
        <w:t>The number of replication</w:t>
      </w:r>
      <w:r w:rsidR="0020753E">
        <w:rPr>
          <w:szCs w:val="24"/>
        </w:rPr>
        <w:t>s</w:t>
      </w:r>
      <w:r w:rsidRPr="00AA7997">
        <w:rPr>
          <w:szCs w:val="24"/>
        </w:rPr>
        <w:t xml:space="preserve"> and </w:t>
      </w:r>
      <w:r w:rsidR="0020753E">
        <w:rPr>
          <w:szCs w:val="24"/>
        </w:rPr>
        <w:t>standard deviations (</w:t>
      </w:r>
      <w:r w:rsidRPr="00AA7997">
        <w:rPr>
          <w:szCs w:val="24"/>
        </w:rPr>
        <w:t>SD</w:t>
      </w:r>
      <w:r w:rsidR="0020753E">
        <w:rPr>
          <w:szCs w:val="24"/>
        </w:rPr>
        <w:t>)</w:t>
      </w:r>
      <w:r w:rsidRPr="00AA7997">
        <w:rPr>
          <w:szCs w:val="24"/>
        </w:rPr>
        <w:t xml:space="preserve"> were </w:t>
      </w:r>
      <w:r w:rsidR="0020753E">
        <w:rPr>
          <w:szCs w:val="24"/>
        </w:rPr>
        <w:t>compiled</w:t>
      </w:r>
      <w:r w:rsidR="0020753E" w:rsidRPr="00AA7997">
        <w:rPr>
          <w:szCs w:val="24"/>
        </w:rPr>
        <w:t xml:space="preserve"> </w:t>
      </w:r>
      <w:r w:rsidRPr="00AA7997">
        <w:rPr>
          <w:szCs w:val="24"/>
        </w:rPr>
        <w:t>from the publication</w:t>
      </w:r>
      <w:r w:rsidR="00831161">
        <w:rPr>
          <w:szCs w:val="24"/>
        </w:rPr>
        <w:t>s</w:t>
      </w:r>
      <w:r w:rsidRPr="00AA7997">
        <w:rPr>
          <w:szCs w:val="24"/>
        </w:rPr>
        <w:t xml:space="preserve"> when possible</w:t>
      </w:r>
      <w:r w:rsidRPr="00AA7997">
        <w:rPr>
          <w:szCs w:val="24"/>
          <w:lang w:eastAsia="zh-CN"/>
        </w:rPr>
        <w:t xml:space="preserve">. </w:t>
      </w:r>
      <w:r w:rsidR="00997AD9">
        <w:rPr>
          <w:szCs w:val="24"/>
          <w:lang w:eastAsia="zh-CN"/>
        </w:rPr>
        <w:t xml:space="preserve">When the studies reported standard error (SE), </w:t>
      </w:r>
      <w:r w:rsidR="00997AD9" w:rsidRPr="00AA7997">
        <w:rPr>
          <w:szCs w:val="24"/>
        </w:rPr>
        <w:t>coefficient of variation (CV)</w:t>
      </w:r>
      <w:r w:rsidR="00997AD9">
        <w:rPr>
          <w:szCs w:val="24"/>
          <w:lang w:eastAsia="zh-CN"/>
        </w:rPr>
        <w:t xml:space="preserve">, </w:t>
      </w:r>
      <w:r w:rsidR="006760AD">
        <w:rPr>
          <w:szCs w:val="24"/>
          <w:lang w:eastAsia="zh-CN"/>
        </w:rPr>
        <w:t xml:space="preserve">or </w:t>
      </w:r>
      <w:r w:rsidR="006760AD" w:rsidRPr="00AA7997">
        <w:rPr>
          <w:szCs w:val="24"/>
        </w:rPr>
        <w:t xml:space="preserve">confidence interval </w:t>
      </w:r>
      <w:r w:rsidR="006760AD">
        <w:rPr>
          <w:szCs w:val="24"/>
        </w:rPr>
        <w:t xml:space="preserve">(CI) rather than SD, </w:t>
      </w:r>
      <w:r w:rsidR="0020753E">
        <w:rPr>
          <w:szCs w:val="24"/>
          <w:lang w:eastAsia="zh-CN"/>
        </w:rPr>
        <w:t xml:space="preserve">SD was calculated </w:t>
      </w:r>
      <w:r w:rsidR="0020753E">
        <w:rPr>
          <w:szCs w:val="24"/>
        </w:rPr>
        <w:t xml:space="preserve">using: </w:t>
      </w:r>
    </w:p>
    <w:p w14:paraId="70845990" w14:textId="1E5E899F" w:rsidR="0020753E" w:rsidRPr="00AA7997" w:rsidRDefault="0020753E" w:rsidP="006613B9">
      <w:pPr>
        <w:tabs>
          <w:tab w:val="left" w:pos="360"/>
          <w:tab w:val="left" w:pos="7200"/>
        </w:tabs>
        <w:spacing w:before="120" w:after="120"/>
        <w:jc w:val="left"/>
        <w:rPr>
          <w:szCs w:val="24"/>
        </w:rPr>
      </w:pPr>
      <w:r>
        <w:rPr>
          <w:szCs w:val="24"/>
        </w:rPr>
        <w:tab/>
      </w:r>
      <m:oMath>
        <m:r>
          <m:rPr>
            <m:sty m:val="p"/>
          </m:rPr>
          <w:rPr>
            <w:rFonts w:ascii="Cambria Math" w:hAnsi="Cambria Math"/>
            <w:szCs w:val="24"/>
          </w:rPr>
          <m:t xml:space="preserve">SD=SE × </m:t>
        </m:r>
        <m:rad>
          <m:radPr>
            <m:degHide m:val="1"/>
            <m:ctrlPr>
              <w:rPr>
                <w:rFonts w:ascii="Cambria Math" w:hAnsi="Cambria Math"/>
                <w:szCs w:val="24"/>
              </w:rPr>
            </m:ctrlPr>
          </m:radPr>
          <m:deg/>
          <m:e>
            <m:r>
              <w:rPr>
                <w:rFonts w:ascii="Cambria Math" w:hAnsi="Cambria Math"/>
                <w:szCs w:val="24"/>
              </w:rPr>
              <m:t>n</m:t>
            </m:r>
          </m:e>
        </m:rad>
      </m:oMath>
      <w:r w:rsidRPr="00AA7997">
        <w:rPr>
          <w:szCs w:val="24"/>
        </w:rPr>
        <w:t xml:space="preserve">          </w:t>
      </w:r>
      <w:r>
        <w:rPr>
          <w:szCs w:val="24"/>
        </w:rPr>
        <w:tab/>
      </w:r>
      <w:r w:rsidRPr="00AA7997">
        <w:rPr>
          <w:szCs w:val="24"/>
        </w:rPr>
        <w:t>(1)</w:t>
      </w:r>
    </w:p>
    <w:p w14:paraId="5097F7D4" w14:textId="77777777" w:rsidR="00F5224F" w:rsidRDefault="0020753E" w:rsidP="006613B9">
      <w:pPr>
        <w:spacing w:before="120" w:after="120"/>
        <w:rPr>
          <w:szCs w:val="24"/>
        </w:rPr>
      </w:pPr>
      <w:r>
        <w:rPr>
          <w:szCs w:val="24"/>
        </w:rPr>
        <w:t xml:space="preserve">where </w:t>
      </w:r>
      <w:r w:rsidRPr="00002E88">
        <w:rPr>
          <w:i/>
          <w:szCs w:val="24"/>
        </w:rPr>
        <w:t>n</w:t>
      </w:r>
      <w:r>
        <w:rPr>
          <w:szCs w:val="24"/>
        </w:rPr>
        <w:t xml:space="preserve"> is the number of </w:t>
      </w:r>
      <w:r w:rsidR="00F5224F">
        <w:rPr>
          <w:szCs w:val="24"/>
        </w:rPr>
        <w:t xml:space="preserve">observations. </w:t>
      </w:r>
    </w:p>
    <w:p w14:paraId="50CEC0FA" w14:textId="18DB5C80" w:rsidR="00F5224F" w:rsidRDefault="00F5224F" w:rsidP="00FB6EE6">
      <w:pPr>
        <w:spacing w:before="120" w:after="120"/>
        <w:ind w:firstLine="360"/>
        <w:rPr>
          <w:szCs w:val="24"/>
        </w:rPr>
      </w:pPr>
      <w:r>
        <w:rPr>
          <w:szCs w:val="24"/>
        </w:rPr>
        <w:t>SD was calculated from</w:t>
      </w:r>
      <w:r w:rsidR="00FB6EE6" w:rsidRPr="00AA7997">
        <w:rPr>
          <w:szCs w:val="24"/>
        </w:rPr>
        <w:t xml:space="preserve"> </w:t>
      </w:r>
      <w:bookmarkStart w:id="22" w:name="OLE_LINK5"/>
      <w:bookmarkStart w:id="23" w:name="OLE_LINK6"/>
      <w:r w:rsidR="00FB6EE6" w:rsidRPr="00AA7997">
        <w:rPr>
          <w:szCs w:val="24"/>
        </w:rPr>
        <w:t>CV</w:t>
      </w:r>
      <w:r>
        <w:rPr>
          <w:szCs w:val="24"/>
        </w:rPr>
        <w:t xml:space="preserve"> </w:t>
      </w:r>
      <w:bookmarkEnd w:id="22"/>
      <w:bookmarkEnd w:id="23"/>
      <w:r>
        <w:rPr>
          <w:szCs w:val="24"/>
        </w:rPr>
        <w:t>as:</w:t>
      </w:r>
    </w:p>
    <w:p w14:paraId="1C02F6C9" w14:textId="5D679FEC" w:rsidR="00F5224F" w:rsidRPr="00AA7997" w:rsidRDefault="00F5224F" w:rsidP="006613B9">
      <w:pPr>
        <w:tabs>
          <w:tab w:val="left" w:pos="360"/>
          <w:tab w:val="left" w:pos="7200"/>
        </w:tabs>
        <w:spacing w:before="120" w:after="120"/>
        <w:jc w:val="left"/>
        <w:rPr>
          <w:szCs w:val="24"/>
        </w:rPr>
      </w:pPr>
      <w:r>
        <w:rPr>
          <w:szCs w:val="24"/>
        </w:rPr>
        <w:tab/>
      </w:r>
      <m:oMath>
        <m:r>
          <m:rPr>
            <m:sty m:val="p"/>
          </m:rPr>
          <w:rPr>
            <w:rFonts w:ascii="Cambria Math" w:hAnsi="Cambria Math"/>
            <w:szCs w:val="24"/>
          </w:rPr>
          <m:t>SD=CV × mean</m:t>
        </m:r>
      </m:oMath>
      <w:r w:rsidRPr="00AA7997">
        <w:rPr>
          <w:szCs w:val="24"/>
        </w:rPr>
        <w:t xml:space="preserve">         </w:t>
      </w:r>
      <w:r>
        <w:rPr>
          <w:szCs w:val="24"/>
        </w:rPr>
        <w:tab/>
      </w:r>
      <w:r w:rsidRPr="00AA7997">
        <w:rPr>
          <w:szCs w:val="24"/>
        </w:rPr>
        <w:t>(2)</w:t>
      </w:r>
    </w:p>
    <w:p w14:paraId="3FB879E8" w14:textId="2F717791" w:rsidR="00FB6EE6" w:rsidRPr="00AA7997" w:rsidRDefault="00F5224F" w:rsidP="00FB6EE6">
      <w:pPr>
        <w:spacing w:before="120" w:after="120"/>
        <w:ind w:firstLine="360"/>
        <w:rPr>
          <w:szCs w:val="24"/>
        </w:rPr>
      </w:pPr>
      <w:r>
        <w:rPr>
          <w:szCs w:val="24"/>
        </w:rPr>
        <w:t>and from the</w:t>
      </w:r>
      <w:r w:rsidR="00FB6EE6" w:rsidRPr="00AA7997">
        <w:rPr>
          <w:szCs w:val="24"/>
        </w:rPr>
        <w:t xml:space="preserve"> CI</w:t>
      </w:r>
      <w:r>
        <w:rPr>
          <w:szCs w:val="24"/>
        </w:rPr>
        <w:t xml:space="preserve"> as</w:t>
      </w:r>
      <w:r w:rsidR="00FB6EE6" w:rsidRPr="00AA7997">
        <w:rPr>
          <w:szCs w:val="24"/>
        </w:rPr>
        <w:t>:</w:t>
      </w:r>
    </w:p>
    <w:p w14:paraId="76AF7DB8" w14:textId="003E4A4C" w:rsidR="00FB6EE6" w:rsidRPr="00AA7997" w:rsidRDefault="006613B9" w:rsidP="006613B9">
      <w:pPr>
        <w:tabs>
          <w:tab w:val="left" w:pos="360"/>
          <w:tab w:val="left" w:pos="7200"/>
        </w:tabs>
        <w:spacing w:before="120" w:after="120"/>
        <w:ind w:left="360"/>
        <w:jc w:val="left"/>
        <w:rPr>
          <w:szCs w:val="24"/>
        </w:rPr>
      </w:pPr>
      <m:oMath>
        <m:r>
          <m:rPr>
            <m:sty m:val="p"/>
          </m:rPr>
          <w:rPr>
            <w:rFonts w:ascii="Cambria Math" w:hAnsi="Cambria Math"/>
            <w:szCs w:val="24"/>
          </w:rPr>
          <w:lastRenderedPageBreak/>
          <m:t>SD=|CI</m:t>
        </m:r>
        <m:r>
          <m:rPr>
            <m:sty m:val="p"/>
          </m:rPr>
          <w:rPr>
            <w:rFonts w:ascii="Cambria Math" w:eastAsia="MS Mincho" w:hAnsi="Cambria Math"/>
            <w:szCs w:val="24"/>
          </w:rPr>
          <m:t>-</m:t>
        </m:r>
        <m:r>
          <m:rPr>
            <m:sty m:val="p"/>
          </m:rPr>
          <w:rPr>
            <w:rFonts w:ascii="Cambria Math" w:hAnsi="Cambria Math"/>
            <w:szCs w:val="24"/>
          </w:rPr>
          <m:t xml:space="preserve"> mean|/(2</m:t>
        </m:r>
        <m:sSub>
          <m:sSubPr>
            <m:ctrlPr>
              <w:rPr>
                <w:rFonts w:ascii="Cambria Math" w:hAnsi="Cambria Math"/>
                <w:szCs w:val="24"/>
              </w:rPr>
            </m:ctrlPr>
          </m:sSubPr>
          <m:e>
            <m:r>
              <w:rPr>
                <w:rFonts w:ascii="Cambria Math" w:hAnsi="Cambria Math"/>
                <w:szCs w:val="24"/>
              </w:rPr>
              <m:t>Z</m:t>
            </m:r>
          </m:e>
          <m:sub>
            <m:r>
              <w:rPr>
                <w:rFonts w:ascii="Cambria Math" w:hAnsi="Cambria Math"/>
                <w:szCs w:val="24"/>
              </w:rPr>
              <m:t>a/2</m:t>
            </m:r>
          </m:sub>
        </m:sSub>
        <m:r>
          <m:rPr>
            <m:sty m:val="p"/>
          </m:rPr>
          <w:rPr>
            <w:rFonts w:ascii="Cambria Math" w:hAnsi="Cambria Math"/>
            <w:szCs w:val="24"/>
          </w:rPr>
          <m:t xml:space="preserve">) × </m:t>
        </m:r>
        <m:rad>
          <m:radPr>
            <m:degHide m:val="1"/>
            <m:ctrlPr>
              <w:rPr>
                <w:rFonts w:ascii="Cambria Math" w:hAnsi="Cambria Math"/>
                <w:szCs w:val="24"/>
              </w:rPr>
            </m:ctrlPr>
          </m:radPr>
          <m:deg/>
          <m:e>
            <m:r>
              <w:rPr>
                <w:rFonts w:ascii="Cambria Math" w:hAnsi="Cambria Math"/>
                <w:szCs w:val="24"/>
              </w:rPr>
              <m:t>n</m:t>
            </m:r>
          </m:e>
        </m:rad>
      </m:oMath>
      <w:r w:rsidR="00FB6EE6" w:rsidRPr="00AA7997">
        <w:rPr>
          <w:szCs w:val="24"/>
        </w:rPr>
        <w:t xml:space="preserve">          </w:t>
      </w:r>
      <w:r w:rsidR="00F5224F">
        <w:rPr>
          <w:szCs w:val="24"/>
        </w:rPr>
        <w:tab/>
      </w:r>
      <w:r w:rsidR="00FB6EE6" w:rsidRPr="00AA7997">
        <w:rPr>
          <w:szCs w:val="24"/>
        </w:rPr>
        <w:t>(3)</w:t>
      </w:r>
    </w:p>
    <w:p w14:paraId="44216A51" w14:textId="188778D3" w:rsidR="00FB6EE6" w:rsidRPr="00AA7997" w:rsidRDefault="00F5224F" w:rsidP="00275068">
      <w:pPr>
        <w:spacing w:before="120" w:after="120"/>
        <w:rPr>
          <w:szCs w:val="24"/>
          <w:lang w:eastAsia="zh-CN"/>
        </w:rPr>
      </w:pPr>
      <w:r>
        <w:rPr>
          <w:szCs w:val="24"/>
        </w:rPr>
        <w:t>w</w:t>
      </w:r>
      <w:r w:rsidR="00FB6EE6" w:rsidRPr="00AA7997">
        <w:rPr>
          <w:szCs w:val="24"/>
        </w:rPr>
        <w:t xml:space="preserve">here </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α/2</m:t>
            </m:r>
          </m:sub>
        </m:sSub>
      </m:oMath>
      <w:r w:rsidR="00FB6EE6" w:rsidRPr="00AA7997">
        <w:rPr>
          <w:szCs w:val="24"/>
        </w:rPr>
        <w:t xml:space="preserve"> is </w:t>
      </w:r>
      <w:r>
        <w:rPr>
          <w:szCs w:val="24"/>
        </w:rPr>
        <w:t xml:space="preserve">the </w:t>
      </w:r>
      <w:r w:rsidR="00FB6EE6" w:rsidRPr="00275068">
        <w:rPr>
          <w:i/>
          <w:szCs w:val="24"/>
        </w:rPr>
        <w:t>Z</w:t>
      </w:r>
      <w:r w:rsidR="00FB6EE6" w:rsidRPr="00AA7997">
        <w:rPr>
          <w:szCs w:val="24"/>
        </w:rPr>
        <w:t xml:space="preserve"> score for a given level of signiﬁcance</w:t>
      </w:r>
      <w:r>
        <w:rPr>
          <w:szCs w:val="24"/>
        </w:rPr>
        <w:t xml:space="preserve">, </w:t>
      </w:r>
      <w:r w:rsidRPr="00AA7997">
        <w:rPr>
          <w:szCs w:val="24"/>
        </w:rPr>
        <w:t>α</w:t>
      </w:r>
      <w:r>
        <w:rPr>
          <w:szCs w:val="24"/>
        </w:rPr>
        <w:t>.</w:t>
      </w:r>
      <w:r w:rsidR="00FB6EE6" w:rsidRPr="00AA7997">
        <w:rPr>
          <w:szCs w:val="24"/>
        </w:rPr>
        <w:t xml:space="preserve"> </w:t>
      </w:r>
      <m:oMath>
        <m:sSub>
          <m:sSubPr>
            <m:ctrlPr>
              <w:rPr>
                <w:rFonts w:ascii="Cambria Math" w:hAnsi="Cambria Math"/>
                <w:szCs w:val="24"/>
              </w:rPr>
            </m:ctrlPr>
          </m:sSubPr>
          <m:e>
            <m:r>
              <w:rPr>
                <w:rFonts w:ascii="Cambria Math" w:hAnsi="Cambria Math"/>
                <w:szCs w:val="24"/>
              </w:rPr>
              <m:t>Z</m:t>
            </m:r>
          </m:e>
          <m:sub>
            <m:r>
              <w:rPr>
                <w:rFonts w:ascii="Cambria Math" w:hAnsi="Cambria Math"/>
                <w:szCs w:val="24"/>
              </w:rPr>
              <m:t>α/2</m:t>
            </m:r>
          </m:sub>
        </m:sSub>
      </m:oMath>
      <w:r w:rsidRPr="00AA7997">
        <w:rPr>
          <w:szCs w:val="24"/>
        </w:rPr>
        <w:t xml:space="preserve"> </w:t>
      </w:r>
      <w:r w:rsidR="00FB6EE6" w:rsidRPr="00AA7997">
        <w:rPr>
          <w:szCs w:val="24"/>
        </w:rPr>
        <w:t xml:space="preserve">is equal to 1.96 when α = 0.05 and 1.645 when α = 0.10. </w:t>
      </w:r>
    </w:p>
    <w:p w14:paraId="1669934B" w14:textId="3955AE0A" w:rsidR="000E1AD0" w:rsidRDefault="000E1AD0" w:rsidP="00FB6EE6">
      <w:pPr>
        <w:spacing w:before="120" w:after="120"/>
        <w:ind w:firstLine="360"/>
        <w:rPr>
          <w:szCs w:val="24"/>
          <w:lang w:eastAsia="zh-CN"/>
        </w:rPr>
      </w:pPr>
      <w:r>
        <w:rPr>
          <w:szCs w:val="24"/>
        </w:rPr>
        <w:t>Soil organic carbon (</w:t>
      </w:r>
      <w:r w:rsidR="00FB6EE6" w:rsidRPr="00AA7997">
        <w:rPr>
          <w:szCs w:val="24"/>
        </w:rPr>
        <w:t>SOC</w:t>
      </w:r>
      <w:r>
        <w:rPr>
          <w:szCs w:val="24"/>
        </w:rPr>
        <w:t>)</w:t>
      </w:r>
      <w:r w:rsidR="00FB6EE6" w:rsidRPr="00AA7997">
        <w:rPr>
          <w:szCs w:val="24"/>
        </w:rPr>
        <w:t xml:space="preserve"> data</w:t>
      </w:r>
      <w:r>
        <w:rPr>
          <w:szCs w:val="24"/>
        </w:rPr>
        <w:t xml:space="preserve"> was reported as carbon stocks (Mg/ha). When applicable, SOC was calculated </w:t>
      </w:r>
      <w:r w:rsidR="001D3D7C" w:rsidRPr="00AA7997">
        <w:rPr>
          <w:szCs w:val="24"/>
          <w:lang w:eastAsia="zh-CN"/>
        </w:rPr>
        <w:t>based on SOC concentration</w:t>
      </w:r>
      <w:r w:rsidR="007303DE">
        <w:rPr>
          <w:szCs w:val="24"/>
          <w:lang w:eastAsia="zh-CN"/>
        </w:rPr>
        <w:t>s</w:t>
      </w:r>
      <w:r w:rsidR="001D3D7C" w:rsidRPr="00AA7997">
        <w:rPr>
          <w:szCs w:val="24"/>
          <w:lang w:eastAsia="zh-CN"/>
        </w:rPr>
        <w:t xml:space="preserve"> </w:t>
      </w:r>
      <w:r>
        <w:rPr>
          <w:szCs w:val="24"/>
          <w:lang w:eastAsia="zh-CN"/>
        </w:rPr>
        <w:t xml:space="preserve">(SOC%) </w:t>
      </w:r>
      <w:r w:rsidR="001D3D7C" w:rsidRPr="00AA7997">
        <w:rPr>
          <w:szCs w:val="24"/>
          <w:lang w:eastAsia="zh-CN"/>
        </w:rPr>
        <w:t>and soil</w:t>
      </w:r>
      <w:r>
        <w:rPr>
          <w:szCs w:val="24"/>
          <w:lang w:eastAsia="zh-CN"/>
        </w:rPr>
        <w:t xml:space="preserve"> bulk density</w:t>
      </w:r>
      <w:r w:rsidR="007303DE">
        <w:rPr>
          <w:szCs w:val="24"/>
          <w:lang w:eastAsia="zh-CN"/>
        </w:rPr>
        <w:t xml:space="preserve"> </w:t>
      </w:r>
      <w:r>
        <w:rPr>
          <w:szCs w:val="24"/>
          <w:lang w:eastAsia="zh-CN"/>
        </w:rPr>
        <w:t>using:</w:t>
      </w:r>
    </w:p>
    <w:p w14:paraId="09063411" w14:textId="77777777" w:rsidR="00756F8D" w:rsidRDefault="000E1AD0" w:rsidP="000E1AD0">
      <w:pPr>
        <w:tabs>
          <w:tab w:val="left" w:pos="360"/>
          <w:tab w:val="left" w:pos="7200"/>
        </w:tabs>
        <w:spacing w:before="120" w:after="120"/>
        <w:jc w:val="left"/>
        <w:rPr>
          <w:szCs w:val="24"/>
        </w:rPr>
      </w:pPr>
      <w:r>
        <w:rPr>
          <w:szCs w:val="24"/>
        </w:rPr>
        <w:tab/>
      </w:r>
      <m:oMath>
        <m:r>
          <m:rPr>
            <m:sty m:val="p"/>
          </m:rPr>
          <w:rPr>
            <w:rFonts w:ascii="Cambria Math" w:hAnsi="Cambria Math"/>
            <w:szCs w:val="24"/>
          </w:rPr>
          <m:t>SOC=</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 </m:t>
            </m:r>
          </m:sub>
        </m:sSub>
        <m:r>
          <w:rPr>
            <w:rFonts w:ascii="Cambria Math" w:hAnsi="Cambria Math"/>
            <w:szCs w:val="24"/>
          </w:rPr>
          <m:t>×h ×</m:t>
        </m:r>
        <m:r>
          <w:rPr>
            <w:rFonts w:ascii="Cambria Math" w:hAnsi="Cambria Math"/>
            <w:szCs w:val="24"/>
          </w:rPr>
          <m:t>100 ×BD</m:t>
        </m:r>
      </m:oMath>
      <w:r w:rsidRPr="00AA7997">
        <w:rPr>
          <w:szCs w:val="24"/>
        </w:rPr>
        <w:t xml:space="preserve">          </w:t>
      </w:r>
      <w:r>
        <w:rPr>
          <w:szCs w:val="24"/>
        </w:rPr>
        <w:tab/>
      </w:r>
      <w:r w:rsidRPr="00AA7997">
        <w:rPr>
          <w:szCs w:val="24"/>
        </w:rPr>
        <w:t>(4)</w:t>
      </w:r>
      <w:r w:rsidRPr="000E1AD0">
        <w:rPr>
          <w:szCs w:val="24"/>
        </w:rPr>
        <w:t xml:space="preserve"> </w:t>
      </w:r>
    </w:p>
    <w:p w14:paraId="42088370" w14:textId="5831E59E" w:rsidR="000E1AD0" w:rsidRPr="00AA7997" w:rsidRDefault="000E1AD0" w:rsidP="00275068">
      <w:pPr>
        <w:tabs>
          <w:tab w:val="left" w:pos="360"/>
          <w:tab w:val="left" w:pos="7200"/>
        </w:tabs>
        <w:spacing w:before="120" w:after="120"/>
        <w:jc w:val="left"/>
        <w:rPr>
          <w:szCs w:val="24"/>
        </w:rPr>
      </w:pPr>
      <w:r>
        <w:rPr>
          <w:szCs w:val="24"/>
        </w:rPr>
        <w:t xml:space="preserve">where </w:t>
      </w:r>
      <w:r w:rsidR="00756F8D" w:rsidRPr="00275068">
        <w:rPr>
          <w:i/>
          <w:szCs w:val="24"/>
        </w:rPr>
        <w:t>h</w:t>
      </w:r>
      <w:r w:rsidR="00756F8D">
        <w:rPr>
          <w:szCs w:val="24"/>
        </w:rPr>
        <w:t xml:space="preserve"> </w:t>
      </w:r>
      <w:r w:rsidRPr="00AA7997">
        <w:rPr>
          <w:szCs w:val="24"/>
        </w:rPr>
        <w:t xml:space="preserve">represents soil sampling depth (meter), </w:t>
      </w:r>
      <w:r w:rsidR="00756F8D">
        <w:rPr>
          <w:szCs w:val="24"/>
        </w:rPr>
        <w:t xml:space="preserve">and </w:t>
      </w:r>
      <w:r w:rsidRPr="00AA7997">
        <w:rPr>
          <w:szCs w:val="24"/>
        </w:rPr>
        <w:t>BD represents soil bulk density (Mg/m</w:t>
      </w:r>
      <w:r w:rsidRPr="00AA7997">
        <w:rPr>
          <w:szCs w:val="24"/>
          <w:vertAlign w:val="superscript"/>
        </w:rPr>
        <w:t>3</w:t>
      </w:r>
      <w:r w:rsidRPr="00AA7997">
        <w:rPr>
          <w:szCs w:val="24"/>
        </w:rPr>
        <w:t>)</w:t>
      </w:r>
      <w:r w:rsidR="00756F8D">
        <w:rPr>
          <w:szCs w:val="24"/>
        </w:rPr>
        <w:t>.</w:t>
      </w:r>
    </w:p>
    <w:p w14:paraId="45770496" w14:textId="619BEF4C" w:rsidR="00FB6EE6" w:rsidRPr="00AA7997" w:rsidRDefault="00FB6EE6" w:rsidP="00FB6EE6">
      <w:pPr>
        <w:spacing w:before="120" w:after="120"/>
        <w:ind w:firstLine="360"/>
        <w:rPr>
          <w:szCs w:val="24"/>
        </w:rPr>
      </w:pPr>
      <w:r w:rsidRPr="00AA7997">
        <w:rPr>
          <w:szCs w:val="24"/>
        </w:rPr>
        <w:t>SOC sequestration</w:t>
      </w:r>
      <w:r w:rsidR="001D3D7C" w:rsidRPr="00AA7997">
        <w:rPr>
          <w:szCs w:val="24"/>
          <w:lang w:eastAsia="zh-CN"/>
        </w:rPr>
        <w:t xml:space="preserve"> </w:t>
      </w:r>
      <w:r w:rsidR="000E1AD0">
        <w:rPr>
          <w:szCs w:val="24"/>
          <w:lang w:eastAsia="zh-CN"/>
        </w:rPr>
        <w:t>rate (</w:t>
      </w:r>
      <w:proofErr w:type="spellStart"/>
      <w:r w:rsidR="000E1AD0">
        <w:rPr>
          <w:szCs w:val="24"/>
          <w:lang w:eastAsia="zh-CN"/>
        </w:rPr>
        <w:t>SOC</w:t>
      </w:r>
      <w:r w:rsidR="000E1AD0" w:rsidRPr="009B1A17">
        <w:rPr>
          <w:i/>
          <w:szCs w:val="24"/>
          <w:vertAlign w:val="subscript"/>
          <w:lang w:eastAsia="zh-CN"/>
        </w:rPr>
        <w:t>seq</w:t>
      </w:r>
      <w:proofErr w:type="spellEnd"/>
      <w:r w:rsidR="000E1AD0">
        <w:rPr>
          <w:szCs w:val="24"/>
          <w:lang w:eastAsia="zh-CN"/>
        </w:rPr>
        <w:t>) was calculated in terms of (Mg/ha/</w:t>
      </w:r>
      <w:proofErr w:type="spellStart"/>
      <w:r w:rsidR="000E1AD0">
        <w:rPr>
          <w:szCs w:val="24"/>
          <w:lang w:eastAsia="zh-CN"/>
        </w:rPr>
        <w:t>yr</w:t>
      </w:r>
      <w:proofErr w:type="spellEnd"/>
      <w:r w:rsidR="000E1AD0">
        <w:rPr>
          <w:szCs w:val="24"/>
          <w:lang w:eastAsia="zh-CN"/>
        </w:rPr>
        <w:t>) using:</w:t>
      </w:r>
      <w:r w:rsidRPr="00AA7997">
        <w:rPr>
          <w:szCs w:val="24"/>
        </w:rPr>
        <w:t xml:space="preserve"> </w:t>
      </w:r>
    </w:p>
    <w:p w14:paraId="1CA755B4" w14:textId="3638208F" w:rsidR="00FB6EE6" w:rsidRPr="00AA7997" w:rsidRDefault="000E1AD0" w:rsidP="00275068">
      <w:pPr>
        <w:tabs>
          <w:tab w:val="left" w:pos="360"/>
          <w:tab w:val="left" w:pos="7200"/>
        </w:tabs>
        <w:spacing w:before="120" w:after="120"/>
        <w:jc w:val="left"/>
        <w:rPr>
          <w:szCs w:val="24"/>
        </w:rPr>
      </w:pPr>
      <w:r>
        <w:rPr>
          <w:szCs w:val="24"/>
        </w:rPr>
        <w:tab/>
      </w:r>
      <m:oMath>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seq</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cc </m:t>
            </m:r>
          </m:sub>
        </m:sSub>
        <m:r>
          <w:rPr>
            <w:rFonts w:ascii="Cambria Math" w:hAnsi="Cambria Math"/>
            <w:szCs w:val="24"/>
          </w:rPr>
          <m:t xml:space="preserve">- </m:t>
        </m:r>
        <m:sSub>
          <m:sSubPr>
            <m:ctrlPr>
              <w:rPr>
                <w:rFonts w:ascii="Cambria Math" w:hAnsi="Cambria Math"/>
                <w:szCs w:val="24"/>
              </w:rPr>
            </m:ctrlPr>
          </m:sSubPr>
          <m:e>
            <m:r>
              <m:rPr>
                <m:sty m:val="p"/>
              </m:rPr>
              <w:rPr>
                <w:rFonts w:ascii="Cambria Math" w:hAnsi="Cambria Math"/>
                <w:szCs w:val="24"/>
              </w:rPr>
              <m:t>SOC</m:t>
            </m:r>
          </m:e>
          <m:sub>
            <m:r>
              <w:rPr>
                <w:rFonts w:ascii="Cambria Math" w:hAnsi="Cambria Math"/>
                <w:szCs w:val="24"/>
              </w:rPr>
              <m:t xml:space="preserve">background </m:t>
            </m:r>
          </m:sub>
        </m:sSub>
        <m:r>
          <w:rPr>
            <w:rFonts w:ascii="Cambria Math" w:hAnsi="Cambria Math"/>
            <w:szCs w:val="24"/>
          </w:rPr>
          <m:t>)÷y</m:t>
        </m:r>
      </m:oMath>
      <w:r w:rsidR="00FB6EE6" w:rsidRPr="00AA7997">
        <w:rPr>
          <w:szCs w:val="24"/>
        </w:rPr>
        <w:t xml:space="preserve">          </w:t>
      </w:r>
      <w:r>
        <w:rPr>
          <w:szCs w:val="24"/>
        </w:rPr>
        <w:tab/>
      </w:r>
      <w:r w:rsidR="00FB6EE6" w:rsidRPr="00AA7997">
        <w:rPr>
          <w:szCs w:val="24"/>
        </w:rPr>
        <w:t>(5)</w:t>
      </w:r>
    </w:p>
    <w:p w14:paraId="0E70845D" w14:textId="4F4A2017" w:rsidR="00116593" w:rsidRPr="00AA7997" w:rsidRDefault="000E1AD0" w:rsidP="009B1A17">
      <w:pPr>
        <w:spacing w:before="120" w:after="120"/>
        <w:rPr>
          <w:szCs w:val="24"/>
          <w:lang w:eastAsia="zh-CN"/>
        </w:rPr>
      </w:pPr>
      <w:r>
        <w:rPr>
          <w:szCs w:val="24"/>
        </w:rPr>
        <w:t xml:space="preserve">where </w:t>
      </w:r>
      <w:proofErr w:type="spellStart"/>
      <w:r w:rsidR="00FB6EE6" w:rsidRPr="00AA7997">
        <w:rPr>
          <w:szCs w:val="24"/>
        </w:rPr>
        <w:t>SOC</w:t>
      </w:r>
      <w:r w:rsidR="00FB6EE6" w:rsidRPr="00275068">
        <w:rPr>
          <w:i/>
          <w:szCs w:val="24"/>
          <w:vertAlign w:val="subscript"/>
        </w:rPr>
        <w:t>cc</w:t>
      </w:r>
      <w:proofErr w:type="spellEnd"/>
      <w:r>
        <w:rPr>
          <w:szCs w:val="24"/>
        </w:rPr>
        <w:t xml:space="preserve"> is the </w:t>
      </w:r>
      <w:r w:rsidRPr="00AA7997">
        <w:rPr>
          <w:szCs w:val="24"/>
        </w:rPr>
        <w:t>soil carbon stocks under CC</w:t>
      </w:r>
      <w:r>
        <w:rPr>
          <w:szCs w:val="24"/>
        </w:rPr>
        <w:t xml:space="preserve"> treatment</w:t>
      </w:r>
      <w:r w:rsidRPr="00AA7997">
        <w:rPr>
          <w:szCs w:val="24"/>
        </w:rPr>
        <w:t>s</w:t>
      </w:r>
      <w:r>
        <w:rPr>
          <w:szCs w:val="24"/>
        </w:rPr>
        <w:t xml:space="preserve"> (Mg/ha)</w:t>
      </w:r>
      <w:r w:rsidR="00756F8D">
        <w:rPr>
          <w:szCs w:val="24"/>
        </w:rPr>
        <w:t>,</w:t>
      </w:r>
      <w:r>
        <w:rPr>
          <w:szCs w:val="24"/>
        </w:rPr>
        <w:t xml:space="preserve"> </w:t>
      </w:r>
      <w:proofErr w:type="spellStart"/>
      <w:r w:rsidR="00060083" w:rsidRPr="00AA7997">
        <w:rPr>
          <w:szCs w:val="24"/>
        </w:rPr>
        <w:t>SOC</w:t>
      </w:r>
      <w:r w:rsidR="00060083" w:rsidRPr="009B1A17">
        <w:rPr>
          <w:i/>
          <w:szCs w:val="24"/>
          <w:vertAlign w:val="subscript"/>
          <w:lang w:eastAsia="zh-CN"/>
        </w:rPr>
        <w:t>background</w:t>
      </w:r>
      <w:proofErr w:type="spellEnd"/>
      <w:r>
        <w:rPr>
          <w:szCs w:val="24"/>
          <w:lang w:eastAsia="zh-CN"/>
        </w:rPr>
        <w:t xml:space="preserve"> is the soil carbon stock either under</w:t>
      </w:r>
      <w:r w:rsidR="00FB6EE6" w:rsidRPr="00AA7997">
        <w:rPr>
          <w:szCs w:val="24"/>
        </w:rPr>
        <w:t xml:space="preserve"> </w:t>
      </w:r>
      <w:r w:rsidR="00060083" w:rsidRPr="00AA7997">
        <w:rPr>
          <w:szCs w:val="24"/>
          <w:lang w:eastAsia="zh-CN"/>
        </w:rPr>
        <w:t xml:space="preserve">background </w:t>
      </w:r>
      <w:r>
        <w:rPr>
          <w:szCs w:val="24"/>
          <w:lang w:eastAsia="zh-CN"/>
        </w:rPr>
        <w:t xml:space="preserve">conditions or under </w:t>
      </w:r>
      <w:r w:rsidR="00756F8D">
        <w:rPr>
          <w:szCs w:val="24"/>
          <w:lang w:eastAsia="zh-CN"/>
        </w:rPr>
        <w:t xml:space="preserve">the </w:t>
      </w:r>
      <w:r>
        <w:rPr>
          <w:szCs w:val="24"/>
          <w:lang w:eastAsia="zh-CN"/>
        </w:rPr>
        <w:t xml:space="preserve">no cover crop controls </w:t>
      </w:r>
      <w:r w:rsidR="00FB6EE6" w:rsidRPr="00AA7997">
        <w:rPr>
          <w:szCs w:val="24"/>
        </w:rPr>
        <w:t>(Mg/ha)</w:t>
      </w:r>
      <w:r w:rsidR="00756F8D" w:rsidRPr="00AA7997">
        <w:rPr>
          <w:szCs w:val="24"/>
        </w:rPr>
        <w:t xml:space="preserve">, and </w:t>
      </w:r>
      <w:r w:rsidR="00756F8D" w:rsidRPr="00275068">
        <w:rPr>
          <w:i/>
          <w:szCs w:val="24"/>
        </w:rPr>
        <w:t>y</w:t>
      </w:r>
      <w:r w:rsidR="00756F8D" w:rsidRPr="00AA7997">
        <w:rPr>
          <w:szCs w:val="24"/>
        </w:rPr>
        <w:t xml:space="preserve"> represents years after CCs.</w:t>
      </w:r>
    </w:p>
    <w:p w14:paraId="7F728166" w14:textId="6A56090F" w:rsidR="000F3E48" w:rsidRPr="00AA7997" w:rsidRDefault="000F3E48" w:rsidP="00EF1BCB">
      <w:pPr>
        <w:rPr>
          <w:b/>
          <w:szCs w:val="24"/>
        </w:rPr>
      </w:pPr>
      <w:r w:rsidRPr="00AA7997">
        <w:rPr>
          <w:b/>
          <w:szCs w:val="24"/>
        </w:rPr>
        <w:t>Code availability</w:t>
      </w:r>
    </w:p>
    <w:p w14:paraId="63494D6F" w14:textId="6AD59E7A" w:rsidR="009A2F40" w:rsidRPr="00AA7997" w:rsidRDefault="00B23FA1" w:rsidP="00EF1BCB">
      <w:pPr>
        <w:spacing w:before="120"/>
        <w:rPr>
          <w:szCs w:val="24"/>
          <w:lang w:eastAsia="zh-CN"/>
        </w:rPr>
      </w:pPr>
      <w:r w:rsidRPr="00AA7997">
        <w:rPr>
          <w:szCs w:val="24"/>
        </w:rPr>
        <w:t xml:space="preserve">All the </w:t>
      </w:r>
      <w:r w:rsidRPr="00AA7997">
        <w:rPr>
          <w:szCs w:val="24"/>
          <w:lang w:eastAsia="zh-CN"/>
        </w:rPr>
        <w:t xml:space="preserve">data processing and data </w:t>
      </w:r>
      <w:r w:rsidR="001E28FB" w:rsidRPr="00AA7997">
        <w:rPr>
          <w:szCs w:val="24"/>
          <w:lang w:eastAsia="zh-CN"/>
        </w:rPr>
        <w:t>visualization</w:t>
      </w:r>
      <w:r w:rsidRPr="00AA7997">
        <w:rPr>
          <w:szCs w:val="24"/>
          <w:lang w:eastAsia="zh-CN"/>
        </w:rPr>
        <w:t xml:space="preserve"> </w:t>
      </w:r>
      <w:r w:rsidRPr="00AA7997">
        <w:rPr>
          <w:szCs w:val="24"/>
        </w:rPr>
        <w:t>were conducted u</w:t>
      </w:r>
      <w:r w:rsidR="007303DE">
        <w:rPr>
          <w:szCs w:val="24"/>
        </w:rPr>
        <w:t>sing</w:t>
      </w:r>
      <w:r w:rsidRPr="00AA7997">
        <w:rPr>
          <w:szCs w:val="24"/>
        </w:rPr>
        <w:t xml:space="preserve"> R</w:t>
      </w:r>
      <w:r w:rsidR="009B4A40" w:rsidRPr="00AA7997">
        <w:rPr>
          <w:szCs w:val="24"/>
          <w:lang w:eastAsia="zh-CN"/>
        </w:rPr>
        <w:t xml:space="preserve"> (version 3.5.1)</w:t>
      </w:r>
      <w:r w:rsidR="00B85E68" w:rsidRPr="00AA7997">
        <w:rPr>
          <w:szCs w:val="24"/>
          <w:lang w:eastAsia="zh-CN"/>
        </w:rPr>
        <w:fldChar w:fldCharType="begin" w:fldLock="1"/>
      </w:r>
      <w:r w:rsidR="00413069">
        <w:rPr>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21&lt;/sup&gt;","plainTextFormattedCitation":"21","previouslyFormattedCitation":"&lt;sup&gt;20&lt;/sup&gt;"},"properties":{"noteIndex":0},"schema":"https://github.com/citation-style-language/schema/raw/master/csl-citation.json"}</w:instrText>
      </w:r>
      <w:r w:rsidR="00B85E68" w:rsidRPr="00AA7997">
        <w:rPr>
          <w:szCs w:val="24"/>
          <w:lang w:eastAsia="zh-CN"/>
        </w:rPr>
        <w:fldChar w:fldCharType="separate"/>
      </w:r>
      <w:r w:rsidR="00413069" w:rsidRPr="00413069">
        <w:rPr>
          <w:noProof/>
          <w:szCs w:val="24"/>
          <w:vertAlign w:val="superscript"/>
          <w:lang w:eastAsia="zh-CN"/>
        </w:rPr>
        <w:t>21</w:t>
      </w:r>
      <w:r w:rsidR="00B85E68" w:rsidRPr="00AA7997">
        <w:rPr>
          <w:szCs w:val="24"/>
          <w:lang w:eastAsia="zh-CN"/>
        </w:rPr>
        <w:fldChar w:fldCharType="end"/>
      </w:r>
      <w:r w:rsidRPr="00AA7997">
        <w:rPr>
          <w:szCs w:val="24"/>
          <w:lang w:eastAsia="zh-CN"/>
        </w:rPr>
        <w:t>.</w:t>
      </w:r>
      <w:r w:rsidRPr="00AA7997">
        <w:rPr>
          <w:szCs w:val="24"/>
        </w:rPr>
        <w:t xml:space="preserve"> </w:t>
      </w:r>
      <w:r w:rsidR="001E28FB" w:rsidRPr="00AA7997">
        <w:rPr>
          <w:szCs w:val="24"/>
          <w:lang w:eastAsia="zh-CN"/>
        </w:rPr>
        <w:t>The s</w:t>
      </w:r>
      <w:r w:rsidRPr="00AA7997">
        <w:rPr>
          <w:szCs w:val="24"/>
          <w:lang w:eastAsia="zh-CN"/>
        </w:rPr>
        <w:t>ource code is available on the Open Science Framework. The code is detailed</w:t>
      </w:r>
      <w:r w:rsidR="001E28FB" w:rsidRPr="00AA7997">
        <w:rPr>
          <w:szCs w:val="24"/>
          <w:lang w:eastAsia="zh-CN"/>
        </w:rPr>
        <w:t xml:space="preserve"> </w:t>
      </w:r>
      <w:r w:rsidRPr="00AA7997">
        <w:rPr>
          <w:szCs w:val="24"/>
          <w:lang w:eastAsia="zh-CN"/>
        </w:rPr>
        <w:t>with instructions for use</w:t>
      </w:r>
      <w:r w:rsidR="001E28FB" w:rsidRPr="00AA7997">
        <w:rPr>
          <w:szCs w:val="24"/>
          <w:lang w:eastAsia="zh-CN"/>
        </w:rPr>
        <w:t>rs</w:t>
      </w:r>
      <w:r w:rsidRPr="00AA7997">
        <w:rPr>
          <w:szCs w:val="24"/>
          <w:lang w:eastAsia="zh-CN"/>
        </w:rPr>
        <w:t>. The intent of the code is to illustrate how some missing background information w</w:t>
      </w:r>
      <w:r w:rsidR="001E28FB" w:rsidRPr="00AA7997">
        <w:rPr>
          <w:szCs w:val="24"/>
          <w:lang w:eastAsia="zh-CN"/>
        </w:rPr>
        <w:t>as</w:t>
      </w:r>
      <w:r w:rsidRPr="00AA7997">
        <w:rPr>
          <w:szCs w:val="24"/>
          <w:lang w:eastAsia="zh-CN"/>
        </w:rPr>
        <w:t xml:space="preserve"> </w:t>
      </w:r>
      <w:bookmarkStart w:id="24" w:name="OLE_LINK3"/>
      <w:bookmarkStart w:id="25" w:name="OLE_LINK4"/>
      <w:r w:rsidRPr="00AA7997">
        <w:rPr>
          <w:szCs w:val="24"/>
          <w:lang w:eastAsia="zh-CN"/>
        </w:rPr>
        <w:t>fill</w:t>
      </w:r>
      <w:bookmarkEnd w:id="24"/>
      <w:bookmarkEnd w:id="25"/>
      <w:r w:rsidR="001E28FB" w:rsidRPr="00AA7997">
        <w:rPr>
          <w:szCs w:val="24"/>
          <w:lang w:eastAsia="zh-CN"/>
        </w:rPr>
        <w:t>ed in</w:t>
      </w:r>
      <w:r w:rsidRPr="00AA7997">
        <w:rPr>
          <w:szCs w:val="24"/>
          <w:lang w:eastAsia="zh-CN"/>
        </w:rPr>
        <w:t xml:space="preserve"> ba</w:t>
      </w:r>
      <w:r w:rsidR="000015A4" w:rsidRPr="00AA7997">
        <w:rPr>
          <w:szCs w:val="24"/>
          <w:lang w:eastAsia="zh-CN"/>
        </w:rPr>
        <w:t>sed on</w:t>
      </w:r>
      <w:r w:rsidRPr="00AA7997">
        <w:rPr>
          <w:szCs w:val="24"/>
          <w:lang w:eastAsia="zh-CN"/>
        </w:rPr>
        <w:t xml:space="preserve"> other data sources</w:t>
      </w:r>
      <w:r w:rsidR="001E28FB" w:rsidRPr="00AA7997">
        <w:rPr>
          <w:szCs w:val="24"/>
          <w:lang w:eastAsia="zh-CN"/>
        </w:rPr>
        <w:t>.</w:t>
      </w:r>
      <w:r w:rsidRPr="00AA7997">
        <w:rPr>
          <w:szCs w:val="24"/>
          <w:lang w:eastAsia="zh-CN"/>
        </w:rPr>
        <w:t xml:space="preserve"> </w:t>
      </w:r>
      <w:r w:rsidR="001E28FB" w:rsidRPr="00AA7997">
        <w:rPr>
          <w:szCs w:val="24"/>
          <w:lang w:eastAsia="zh-CN"/>
        </w:rPr>
        <w:t xml:space="preserve">The code also intends to check </w:t>
      </w:r>
      <w:r w:rsidR="000015A4" w:rsidRPr="00AA7997">
        <w:rPr>
          <w:szCs w:val="24"/>
          <w:lang w:eastAsia="zh-CN"/>
        </w:rPr>
        <w:t xml:space="preserve">data quality, </w:t>
      </w:r>
      <w:r w:rsidRPr="00AA7997">
        <w:rPr>
          <w:szCs w:val="24"/>
          <w:lang w:eastAsia="zh-CN"/>
        </w:rPr>
        <w:t xml:space="preserve">and to explain how some soil health indicators are grouped based on the basic information. </w:t>
      </w:r>
    </w:p>
    <w:p w14:paraId="0756BD10" w14:textId="77777777" w:rsidR="006A42F1" w:rsidRPr="00AA7997" w:rsidRDefault="006A42F1" w:rsidP="00EF1BCB">
      <w:pPr>
        <w:rPr>
          <w:szCs w:val="24"/>
        </w:rPr>
      </w:pPr>
    </w:p>
    <w:p w14:paraId="259FBFBE" w14:textId="77777777" w:rsidR="000C0413" w:rsidRPr="00AA7997" w:rsidRDefault="000C0413"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Data Records</w:t>
      </w:r>
    </w:p>
    <w:p w14:paraId="0CC0B8B4" w14:textId="62718AB5" w:rsidR="00CE2DDE" w:rsidRPr="00AA7997" w:rsidRDefault="00860FE4" w:rsidP="00CE2DDE">
      <w:pPr>
        <w:spacing w:before="120"/>
        <w:rPr>
          <w:szCs w:val="24"/>
          <w:lang w:eastAsia="zh-CN"/>
        </w:rPr>
      </w:pPr>
      <w:r w:rsidRPr="00AA7997">
        <w:rPr>
          <w:szCs w:val="24"/>
          <w:lang w:eastAsia="zh-CN"/>
        </w:rPr>
        <w:t xml:space="preserve">Data records are reported in a single table </w:t>
      </w:r>
      <w:r w:rsidR="007303DE">
        <w:rPr>
          <w:szCs w:val="24"/>
          <w:lang w:eastAsia="zh-CN"/>
        </w:rPr>
        <w:t xml:space="preserve">that currently </w:t>
      </w:r>
      <w:r w:rsidR="007303DE" w:rsidRPr="00AA7997">
        <w:rPr>
          <w:szCs w:val="24"/>
          <w:lang w:eastAsia="zh-CN"/>
        </w:rPr>
        <w:t>includ</w:t>
      </w:r>
      <w:r w:rsidR="007303DE">
        <w:rPr>
          <w:szCs w:val="24"/>
          <w:lang w:eastAsia="zh-CN"/>
        </w:rPr>
        <w:t>es</w:t>
      </w:r>
      <w:r w:rsidR="007303DE" w:rsidRPr="00AA7997">
        <w:rPr>
          <w:szCs w:val="24"/>
          <w:lang w:eastAsia="zh-CN"/>
        </w:rPr>
        <w:t xml:space="preserve"> </w:t>
      </w:r>
      <w:r w:rsidRPr="00AA7997">
        <w:rPr>
          <w:szCs w:val="24"/>
          <w:lang w:eastAsia="zh-CN"/>
        </w:rPr>
        <w:t>5241 rows and 268 columns</w:t>
      </w:r>
      <w:r w:rsidR="0040713D" w:rsidRPr="00AA7997">
        <w:rPr>
          <w:szCs w:val="24"/>
        </w:rPr>
        <w:t xml:space="preserve">. </w:t>
      </w:r>
      <w:r w:rsidRPr="00AA7997">
        <w:rPr>
          <w:szCs w:val="24"/>
        </w:rPr>
        <w:t xml:space="preserve">Each </w:t>
      </w:r>
      <w:r w:rsidR="00831161" w:rsidRPr="00AA7997">
        <w:rPr>
          <w:szCs w:val="24"/>
        </w:rPr>
        <w:t xml:space="preserve">column corresponds to one </w:t>
      </w:r>
      <w:r w:rsidR="00831161" w:rsidRPr="00AA7997">
        <w:rPr>
          <w:szCs w:val="24"/>
          <w:lang w:eastAsia="zh-CN"/>
        </w:rPr>
        <w:t>d</w:t>
      </w:r>
      <w:r w:rsidR="00831161">
        <w:rPr>
          <w:szCs w:val="24"/>
          <w:lang w:eastAsia="zh-CN"/>
        </w:rPr>
        <w:t>ata point</w:t>
      </w:r>
      <w:r w:rsidR="00831161" w:rsidRPr="00AA7997">
        <w:rPr>
          <w:szCs w:val="24"/>
          <w:lang w:eastAsia="zh-CN"/>
        </w:rPr>
        <w:t xml:space="preserve"> of </w:t>
      </w:r>
      <w:r w:rsidR="00831161">
        <w:rPr>
          <w:szCs w:val="24"/>
          <w:lang w:eastAsia="zh-CN"/>
        </w:rPr>
        <w:t xml:space="preserve">either </w:t>
      </w:r>
      <w:r w:rsidR="00831161" w:rsidRPr="00AA7997">
        <w:rPr>
          <w:szCs w:val="24"/>
          <w:lang w:eastAsia="zh-CN"/>
        </w:rPr>
        <w:t>background information</w:t>
      </w:r>
      <w:r w:rsidR="00831161" w:rsidRPr="00AA7997">
        <w:rPr>
          <w:szCs w:val="24"/>
        </w:rPr>
        <w:t xml:space="preserve"> or</w:t>
      </w:r>
      <w:r w:rsidR="00831161" w:rsidRPr="00AA7997">
        <w:rPr>
          <w:szCs w:val="24"/>
          <w:lang w:eastAsia="zh-CN"/>
        </w:rPr>
        <w:t xml:space="preserve"> soil health indicator</w:t>
      </w:r>
      <w:r w:rsidR="00831161" w:rsidRPr="00AA7997">
        <w:rPr>
          <w:szCs w:val="24"/>
        </w:rPr>
        <w:t xml:space="preserve">, and each </w:t>
      </w:r>
      <w:r w:rsidRPr="00AA7997">
        <w:rPr>
          <w:szCs w:val="24"/>
        </w:rPr>
        <w:t xml:space="preserve">row </w:t>
      </w:r>
      <w:r w:rsidR="00831161">
        <w:rPr>
          <w:szCs w:val="24"/>
        </w:rPr>
        <w:t xml:space="preserve">includes </w:t>
      </w:r>
      <w:r w:rsidRPr="00AA7997">
        <w:rPr>
          <w:szCs w:val="24"/>
        </w:rPr>
        <w:t>a</w:t>
      </w:r>
      <w:r w:rsidRPr="00AA7997">
        <w:rPr>
          <w:szCs w:val="24"/>
          <w:lang w:eastAsia="zh-CN"/>
        </w:rPr>
        <w:t>s many as</w:t>
      </w:r>
      <w:r w:rsidRPr="00AA7997">
        <w:rPr>
          <w:szCs w:val="24"/>
        </w:rPr>
        <w:t xml:space="preserve"> </w:t>
      </w:r>
      <w:r w:rsidRPr="00AA7997">
        <w:rPr>
          <w:szCs w:val="24"/>
          <w:lang w:eastAsia="zh-CN"/>
        </w:rPr>
        <w:t xml:space="preserve">42 comparisons </w:t>
      </w:r>
      <w:r w:rsidR="00831161">
        <w:rPr>
          <w:szCs w:val="24"/>
          <w:lang w:eastAsia="zh-CN"/>
        </w:rPr>
        <w:t xml:space="preserve">between treatments and controls </w:t>
      </w:r>
      <w:r w:rsidRPr="00AA7997">
        <w:rPr>
          <w:szCs w:val="24"/>
          <w:lang w:eastAsia="zh-CN"/>
        </w:rPr>
        <w:t>(if all soil health indicators have data). The names, attributes, and description</w:t>
      </w:r>
      <w:r w:rsidR="007303DE">
        <w:rPr>
          <w:szCs w:val="24"/>
          <w:lang w:eastAsia="zh-CN"/>
        </w:rPr>
        <w:t>s</w:t>
      </w:r>
      <w:r w:rsidRPr="00AA7997">
        <w:rPr>
          <w:szCs w:val="24"/>
          <w:lang w:eastAsia="zh-CN"/>
        </w:rPr>
        <w:t xml:space="preserve"> of the background information and soil health indicators are shown in Table</w:t>
      </w:r>
      <w:r w:rsidR="007303DE">
        <w:rPr>
          <w:szCs w:val="24"/>
          <w:lang w:eastAsia="zh-CN"/>
        </w:rPr>
        <w:t>s</w:t>
      </w:r>
      <w:r w:rsidRPr="00AA7997">
        <w:rPr>
          <w:szCs w:val="24"/>
          <w:lang w:eastAsia="zh-CN"/>
        </w:rPr>
        <w:t xml:space="preserve"> 1 and 2. </w:t>
      </w:r>
      <w:r w:rsidR="00DC5E42" w:rsidRPr="00AA7997">
        <w:rPr>
          <w:szCs w:val="24"/>
          <w:lang w:eastAsia="zh-CN"/>
        </w:rPr>
        <w:t>It should be noted that different measure</w:t>
      </w:r>
      <w:r w:rsidR="00DC5E42">
        <w:rPr>
          <w:szCs w:val="24"/>
          <w:lang w:eastAsia="zh-CN"/>
        </w:rPr>
        <w:t xml:space="preserve">ments and/or units </w:t>
      </w:r>
      <w:r w:rsidR="00DC5E42" w:rsidRPr="00AA7997">
        <w:rPr>
          <w:szCs w:val="24"/>
          <w:lang w:eastAsia="zh-CN"/>
        </w:rPr>
        <w:t xml:space="preserve">may be involved in the same soil health indicator (e.g., soil total nitrogen, soil organic nitrogen, or soil inorganic nitrogen </w:t>
      </w:r>
      <w:r w:rsidR="00DC5E42">
        <w:rPr>
          <w:szCs w:val="24"/>
          <w:lang w:eastAsia="zh-CN"/>
        </w:rPr>
        <w:t>are</w:t>
      </w:r>
      <w:r w:rsidR="00DC5E42" w:rsidRPr="00AA7997">
        <w:rPr>
          <w:szCs w:val="24"/>
          <w:lang w:eastAsia="zh-CN"/>
        </w:rPr>
        <w:t xml:space="preserve"> reported in different papers to represent the soil nitrogen indicator, ID 5 in </w:t>
      </w:r>
      <w:r w:rsidR="002E48CE">
        <w:rPr>
          <w:szCs w:val="24"/>
          <w:lang w:eastAsia="zh-CN"/>
        </w:rPr>
        <w:t>Table 3</w:t>
      </w:r>
      <w:r w:rsidR="00DC5E42" w:rsidRPr="00AA7997">
        <w:rPr>
          <w:szCs w:val="24"/>
          <w:lang w:eastAsia="zh-CN"/>
        </w:rPr>
        <w:t>)</w:t>
      </w:r>
      <w:r w:rsidR="00DC5E42">
        <w:rPr>
          <w:szCs w:val="24"/>
          <w:lang w:eastAsia="zh-CN"/>
        </w:rPr>
        <w:t>;</w:t>
      </w:r>
      <w:r w:rsidR="00DC5E42" w:rsidRPr="00AA7997">
        <w:rPr>
          <w:szCs w:val="24"/>
          <w:lang w:eastAsia="zh-CN"/>
        </w:rPr>
        <w:t xml:space="preserve"> therefore, it is important that measure</w:t>
      </w:r>
      <w:r w:rsidR="00DC5E42">
        <w:rPr>
          <w:szCs w:val="24"/>
          <w:lang w:eastAsia="zh-CN"/>
        </w:rPr>
        <w:t>ment</w:t>
      </w:r>
      <w:r w:rsidR="00DC5E42" w:rsidRPr="00AA7997">
        <w:rPr>
          <w:szCs w:val="24"/>
          <w:lang w:eastAsia="zh-CN"/>
        </w:rPr>
        <w:t xml:space="preserve"> objectives, unit</w:t>
      </w:r>
      <w:r w:rsidR="00DC5E42">
        <w:rPr>
          <w:szCs w:val="24"/>
          <w:lang w:eastAsia="zh-CN"/>
        </w:rPr>
        <w:t>s</w:t>
      </w:r>
      <w:r w:rsidR="00DC5E42" w:rsidRPr="00AA7997">
        <w:rPr>
          <w:szCs w:val="24"/>
          <w:lang w:eastAsia="zh-CN"/>
        </w:rPr>
        <w:t xml:space="preserve">, and other detailed descriptions </w:t>
      </w:r>
      <w:r w:rsidR="00DC5E42">
        <w:rPr>
          <w:szCs w:val="24"/>
          <w:lang w:eastAsia="zh-CN"/>
        </w:rPr>
        <w:t>are</w:t>
      </w:r>
      <w:r w:rsidR="00DC5E42" w:rsidRPr="00AA7997">
        <w:rPr>
          <w:szCs w:val="24"/>
          <w:lang w:eastAsia="zh-CN"/>
        </w:rPr>
        <w:t xml:space="preserve"> recorded in the comments columns. </w:t>
      </w:r>
      <w:r w:rsidR="00CE2DDE" w:rsidRPr="00AA7997">
        <w:rPr>
          <w:szCs w:val="24"/>
          <w:lang w:eastAsia="zh-CN"/>
        </w:rPr>
        <w:t>It should also be noted that for some soil health indicators (e.g., CH</w:t>
      </w:r>
      <w:r w:rsidR="00CE2DDE" w:rsidRPr="00AA7997">
        <w:rPr>
          <w:szCs w:val="24"/>
          <w:vertAlign w:val="subscript"/>
          <w:lang w:eastAsia="zh-CN"/>
        </w:rPr>
        <w:t>4</w:t>
      </w:r>
      <w:r w:rsidR="00CE2DDE" w:rsidRPr="00AA7997">
        <w:rPr>
          <w:szCs w:val="24"/>
          <w:lang w:eastAsia="zh-CN"/>
        </w:rPr>
        <w:t xml:space="preserve"> and N</w:t>
      </w:r>
      <w:r w:rsidR="00CE2DDE" w:rsidRPr="00AA7997">
        <w:rPr>
          <w:szCs w:val="24"/>
          <w:vertAlign w:val="subscript"/>
          <w:lang w:eastAsia="zh-CN"/>
        </w:rPr>
        <w:t>2</w:t>
      </w:r>
      <w:r w:rsidR="00CE2DDE" w:rsidRPr="00AA7997">
        <w:rPr>
          <w:szCs w:val="24"/>
          <w:lang w:eastAsia="zh-CN"/>
        </w:rPr>
        <w:t xml:space="preserve">O emission), we </w:t>
      </w:r>
      <w:r w:rsidR="00CE2DDE">
        <w:rPr>
          <w:szCs w:val="24"/>
          <w:lang w:eastAsia="zh-CN"/>
        </w:rPr>
        <w:t>were only able to</w:t>
      </w:r>
      <w:r w:rsidR="00CE2DDE" w:rsidRPr="00AA7997">
        <w:rPr>
          <w:szCs w:val="24"/>
          <w:lang w:eastAsia="zh-CN"/>
        </w:rPr>
        <w:t xml:space="preserve"> extract </w:t>
      </w:r>
      <w:r w:rsidR="00CE2DDE">
        <w:rPr>
          <w:szCs w:val="24"/>
          <w:lang w:eastAsia="zh-CN"/>
        </w:rPr>
        <w:t xml:space="preserve">limited numbers of </w:t>
      </w:r>
      <w:r w:rsidR="00CE2DDE" w:rsidRPr="00AA7997">
        <w:rPr>
          <w:szCs w:val="24"/>
          <w:lang w:eastAsia="zh-CN"/>
        </w:rPr>
        <w:t>comparison</w:t>
      </w:r>
      <w:r w:rsidR="00CE2DDE">
        <w:rPr>
          <w:szCs w:val="24"/>
          <w:lang w:eastAsia="zh-CN"/>
        </w:rPr>
        <w:t xml:space="preserve">s, which may </w:t>
      </w:r>
      <w:r w:rsidR="00831161">
        <w:rPr>
          <w:szCs w:val="24"/>
          <w:lang w:eastAsia="zh-CN"/>
        </w:rPr>
        <w:t>restrain</w:t>
      </w:r>
      <w:r w:rsidR="00831161" w:rsidDel="00831161">
        <w:rPr>
          <w:szCs w:val="24"/>
          <w:lang w:eastAsia="zh-CN"/>
        </w:rPr>
        <w:t xml:space="preserve"> </w:t>
      </w:r>
      <w:r w:rsidR="00CE2DDE">
        <w:rPr>
          <w:szCs w:val="24"/>
          <w:lang w:eastAsia="zh-CN"/>
        </w:rPr>
        <w:t xml:space="preserve">the ability of those data to be used in further analyses. </w:t>
      </w:r>
    </w:p>
    <w:p w14:paraId="1BD3F870" w14:textId="77777777" w:rsidR="00C658AC" w:rsidRPr="00002E88" w:rsidRDefault="00C658AC" w:rsidP="00F213DB">
      <w:pPr>
        <w:spacing w:before="120" w:after="120"/>
        <w:rPr>
          <w:b/>
          <w:szCs w:val="24"/>
        </w:rPr>
      </w:pPr>
      <w:r w:rsidRPr="00002E88">
        <w:rPr>
          <w:b/>
          <w:szCs w:val="24"/>
        </w:rPr>
        <w:t>Technical Validation</w:t>
      </w:r>
    </w:p>
    <w:p w14:paraId="69D3DE70" w14:textId="7F71FC2D" w:rsidR="00D404A6" w:rsidRPr="00AA7997" w:rsidRDefault="00527683" w:rsidP="00EF1BCB">
      <w:pPr>
        <w:spacing w:before="120" w:after="120"/>
        <w:rPr>
          <w:szCs w:val="24"/>
          <w:lang w:eastAsia="zh-CN"/>
        </w:rPr>
      </w:pPr>
      <w:r w:rsidRPr="00AA7997">
        <w:rPr>
          <w:szCs w:val="24"/>
        </w:rPr>
        <w:t xml:space="preserve">Quality control was performed to </w:t>
      </w:r>
      <w:r w:rsidR="00831161">
        <w:rPr>
          <w:szCs w:val="24"/>
        </w:rPr>
        <w:t>check</w:t>
      </w:r>
      <w:r w:rsidR="00831161" w:rsidRPr="00AA7997">
        <w:rPr>
          <w:szCs w:val="24"/>
        </w:rPr>
        <w:t xml:space="preserve"> </w:t>
      </w:r>
      <w:r w:rsidRPr="00AA7997">
        <w:rPr>
          <w:szCs w:val="24"/>
        </w:rPr>
        <w:t xml:space="preserve">the </w:t>
      </w:r>
      <w:r w:rsidR="00DC5E42">
        <w:rPr>
          <w:szCs w:val="24"/>
        </w:rPr>
        <w:t>fidelity</w:t>
      </w:r>
      <w:r w:rsidR="00DC5E42" w:rsidRPr="00AA7997">
        <w:rPr>
          <w:szCs w:val="24"/>
        </w:rPr>
        <w:t xml:space="preserve"> </w:t>
      </w:r>
      <w:r w:rsidRPr="00AA7997">
        <w:rPr>
          <w:szCs w:val="24"/>
        </w:rPr>
        <w:t>of the data</w:t>
      </w:r>
      <w:r w:rsidR="00DC5E42">
        <w:rPr>
          <w:szCs w:val="24"/>
        </w:rPr>
        <w:t xml:space="preserve"> to the original source</w:t>
      </w:r>
      <w:r w:rsidRPr="00AA7997">
        <w:rPr>
          <w:szCs w:val="24"/>
        </w:rPr>
        <w:t>.</w:t>
      </w:r>
      <w:r w:rsidRPr="00AA7997">
        <w:rPr>
          <w:szCs w:val="24"/>
          <w:lang w:eastAsia="zh-CN"/>
        </w:rPr>
        <w:t xml:space="preserve"> Each paper was carefully read at least twice, and special attention w</w:t>
      </w:r>
      <w:r w:rsidR="005706E7" w:rsidRPr="00AA7997">
        <w:rPr>
          <w:szCs w:val="24"/>
          <w:lang w:eastAsia="zh-CN"/>
        </w:rPr>
        <w:t>as</w:t>
      </w:r>
      <w:r w:rsidRPr="00AA7997">
        <w:rPr>
          <w:szCs w:val="24"/>
          <w:lang w:eastAsia="zh-CN"/>
        </w:rPr>
        <w:t xml:space="preserve"> paid to the tables, figures, and method </w:t>
      </w:r>
      <w:r w:rsidR="00831161">
        <w:rPr>
          <w:szCs w:val="24"/>
          <w:lang w:eastAsia="zh-CN"/>
        </w:rPr>
        <w:t>sections,</w:t>
      </w:r>
      <w:r w:rsidR="00831161" w:rsidRPr="00AA7997">
        <w:rPr>
          <w:szCs w:val="24"/>
          <w:lang w:eastAsia="zh-CN"/>
        </w:rPr>
        <w:t xml:space="preserve"> </w:t>
      </w:r>
      <w:r w:rsidRPr="00AA7997">
        <w:rPr>
          <w:szCs w:val="24"/>
          <w:lang w:eastAsia="zh-CN"/>
        </w:rPr>
        <w:t xml:space="preserve">where most of the soil health indicator comparisons and background information </w:t>
      </w:r>
      <w:r w:rsidR="00DC5E42">
        <w:rPr>
          <w:szCs w:val="24"/>
          <w:lang w:eastAsia="zh-CN"/>
        </w:rPr>
        <w:t>were located</w:t>
      </w:r>
      <w:r w:rsidRPr="00AA7997">
        <w:rPr>
          <w:szCs w:val="24"/>
          <w:lang w:eastAsia="zh-CN"/>
        </w:rPr>
        <w:t xml:space="preserve">. </w:t>
      </w:r>
      <w:r w:rsidR="005706E7" w:rsidRPr="00AA7997">
        <w:rPr>
          <w:szCs w:val="24"/>
          <w:lang w:eastAsia="zh-CN"/>
        </w:rPr>
        <w:t>B</w:t>
      </w:r>
      <w:r w:rsidR="00CB3BE9" w:rsidRPr="00AA7997">
        <w:rPr>
          <w:szCs w:val="24"/>
          <w:lang w:eastAsia="zh-CN"/>
        </w:rPr>
        <w:t>efore a new paper was extracted, we first use</w:t>
      </w:r>
      <w:r w:rsidR="00AB16E4" w:rsidRPr="00AA7997">
        <w:rPr>
          <w:szCs w:val="24"/>
          <w:lang w:eastAsia="zh-CN"/>
        </w:rPr>
        <w:t>d</w:t>
      </w:r>
      <w:r w:rsidR="00CB3BE9" w:rsidRPr="00AA7997">
        <w:rPr>
          <w:szCs w:val="24"/>
          <w:lang w:eastAsia="zh-CN"/>
        </w:rPr>
        <w:t xml:space="preserve"> the bibliography database manager Mendeley to check whether it </w:t>
      </w:r>
      <w:r w:rsidR="00DC5E42">
        <w:rPr>
          <w:szCs w:val="24"/>
          <w:lang w:eastAsia="zh-CN"/>
        </w:rPr>
        <w:t>wa</w:t>
      </w:r>
      <w:r w:rsidR="00CB3BE9" w:rsidRPr="00AA7997">
        <w:rPr>
          <w:szCs w:val="24"/>
          <w:lang w:eastAsia="zh-CN"/>
        </w:rPr>
        <w:t>s a duplicate of previous papers (</w:t>
      </w:r>
      <w:r w:rsidR="005706E7" w:rsidRPr="00AA7997">
        <w:rPr>
          <w:szCs w:val="24"/>
          <w:lang w:eastAsia="zh-CN"/>
        </w:rPr>
        <w:t xml:space="preserve">for </w:t>
      </w:r>
      <w:r w:rsidR="00CB3BE9" w:rsidRPr="00AA7997">
        <w:rPr>
          <w:szCs w:val="24"/>
          <w:lang w:eastAsia="zh-CN"/>
        </w:rPr>
        <w:t>details</w:t>
      </w:r>
      <w:r w:rsidR="005706E7" w:rsidRPr="00AA7997">
        <w:rPr>
          <w:szCs w:val="24"/>
          <w:lang w:eastAsia="zh-CN"/>
        </w:rPr>
        <w:t>,</w:t>
      </w:r>
      <w:r w:rsidR="00CB3BE9" w:rsidRPr="00AA7997">
        <w:rPr>
          <w:szCs w:val="24"/>
          <w:lang w:eastAsia="zh-CN"/>
        </w:rPr>
        <w:t xml:space="preserve"> please see the supplemental reference document).</w:t>
      </w:r>
      <w:r w:rsidR="00D404A6" w:rsidRPr="00AA7997">
        <w:rPr>
          <w:szCs w:val="24"/>
          <w:lang w:eastAsia="zh-CN"/>
        </w:rPr>
        <w:t xml:space="preserve"> </w:t>
      </w:r>
      <w:r w:rsidR="00FB2B38" w:rsidRPr="00AA7997">
        <w:rPr>
          <w:szCs w:val="24"/>
          <w:lang w:eastAsia="zh-CN"/>
        </w:rPr>
        <w:t xml:space="preserve">After the data extraction, we compared the digitized data against </w:t>
      </w:r>
      <w:r w:rsidR="00FB2B38" w:rsidRPr="00AA7997">
        <w:rPr>
          <w:szCs w:val="24"/>
          <w:lang w:eastAsia="zh-CN"/>
        </w:rPr>
        <w:lastRenderedPageBreak/>
        <w:t xml:space="preserve">the tables or figures from the original paper </w:t>
      </w:r>
      <w:r w:rsidR="00FB2B38">
        <w:rPr>
          <w:szCs w:val="24"/>
          <w:lang w:eastAsia="zh-CN"/>
        </w:rPr>
        <w:t xml:space="preserve">once </w:t>
      </w:r>
      <w:r w:rsidR="00FB2B38" w:rsidRPr="00AA7997">
        <w:rPr>
          <w:szCs w:val="24"/>
          <w:lang w:eastAsia="zh-CN"/>
        </w:rPr>
        <w:t>again to make sure the data were loaded correctly.</w:t>
      </w:r>
    </w:p>
    <w:p w14:paraId="0EB1161E" w14:textId="19356A2E" w:rsidR="00552AD9" w:rsidRPr="00AA7997" w:rsidRDefault="00AF4BE9" w:rsidP="000A62A0">
      <w:pPr>
        <w:spacing w:before="120" w:after="120"/>
        <w:ind w:firstLine="360"/>
        <w:rPr>
          <w:b/>
          <w:szCs w:val="24"/>
          <w:lang w:eastAsia="zh-CN"/>
        </w:rPr>
      </w:pPr>
      <w:r w:rsidRPr="00AA7997">
        <w:rPr>
          <w:szCs w:val="24"/>
          <w:lang w:eastAsia="zh-CN"/>
        </w:rPr>
        <w:t>After the data</w:t>
      </w:r>
      <w:r w:rsidR="005F2364" w:rsidRPr="00AA7997">
        <w:rPr>
          <w:szCs w:val="24"/>
        </w:rPr>
        <w:t xml:space="preserve"> </w:t>
      </w:r>
      <w:r w:rsidRPr="00AA7997">
        <w:rPr>
          <w:szCs w:val="24"/>
          <w:lang w:eastAsia="zh-CN"/>
        </w:rPr>
        <w:t>extraction</w:t>
      </w:r>
      <w:r w:rsidR="005F2364" w:rsidRPr="00AA7997">
        <w:rPr>
          <w:szCs w:val="24"/>
        </w:rPr>
        <w:t xml:space="preserve">, we </w:t>
      </w:r>
      <w:r w:rsidR="00DC5E42">
        <w:rPr>
          <w:szCs w:val="24"/>
          <w:lang w:eastAsia="zh-CN"/>
        </w:rPr>
        <w:t>examined</w:t>
      </w:r>
      <w:r w:rsidRPr="00AA7997">
        <w:rPr>
          <w:szCs w:val="24"/>
          <w:lang w:eastAsia="zh-CN"/>
        </w:rPr>
        <w:t xml:space="preserve"> data quality</w:t>
      </w:r>
      <w:r w:rsidR="002A595D" w:rsidRPr="00AA7997">
        <w:rPr>
          <w:szCs w:val="24"/>
          <w:lang w:eastAsia="zh-CN"/>
        </w:rPr>
        <w:t xml:space="preserve"> using R (version 3.5.1)</w:t>
      </w:r>
      <w:r w:rsidR="00DB41C6">
        <w:rPr>
          <w:szCs w:val="24"/>
          <w:lang w:eastAsia="zh-CN"/>
        </w:rPr>
        <w:fldChar w:fldCharType="begin" w:fldLock="1"/>
      </w:r>
      <w:r w:rsidR="00413069">
        <w:rPr>
          <w:szCs w:val="24"/>
          <w:lang w:eastAsia="zh-CN"/>
        </w:rPr>
        <w:instrText>ADDIN CSL_CITATION {"citationItems":[{"id":"ITEM-1","itemData":{"author":[{"dropping-particle":"","family":"R","given":"Core Team.","non-dropping-particle":"","parse-names":false,"suffix":""}],"id":"ITEM-1","issued":{"date-parts":[["2014"]]},"title":"R: A language and environment for statistical computing. R Foundation for Statistical Computing, Vienna, Austria. 2013","type":"book"},"uris":["http://www.mendeley.com/documents/?uuid=4d9c119f-5941-47f7-a935-c743c9d94092"]}],"mendeley":{"formattedCitation":"&lt;sup&gt;21&lt;/sup&gt;","plainTextFormattedCitation":"21","previouslyFormattedCitation":"&lt;sup&gt;20&lt;/sup&gt;"},"properties":{"noteIndex":0},"schema":"https://github.com/citation-style-language/schema/raw/master/csl-citation.json"}</w:instrText>
      </w:r>
      <w:r w:rsidR="00DB41C6">
        <w:rPr>
          <w:szCs w:val="24"/>
          <w:lang w:eastAsia="zh-CN"/>
        </w:rPr>
        <w:fldChar w:fldCharType="separate"/>
      </w:r>
      <w:r w:rsidR="00413069" w:rsidRPr="00413069">
        <w:rPr>
          <w:noProof/>
          <w:szCs w:val="24"/>
          <w:vertAlign w:val="superscript"/>
          <w:lang w:eastAsia="zh-CN"/>
        </w:rPr>
        <w:t>21</w:t>
      </w:r>
      <w:r w:rsidR="00DB41C6">
        <w:rPr>
          <w:szCs w:val="24"/>
          <w:lang w:eastAsia="zh-CN"/>
        </w:rPr>
        <w:fldChar w:fldCharType="end"/>
      </w:r>
      <w:r w:rsidRPr="00AA7997">
        <w:rPr>
          <w:szCs w:val="24"/>
          <w:lang w:eastAsia="zh-CN"/>
        </w:rPr>
        <w:t xml:space="preserve">. The formats of each column (numerical or string) were checked to correct </w:t>
      </w:r>
      <w:r w:rsidR="00DC5E42">
        <w:rPr>
          <w:szCs w:val="24"/>
          <w:lang w:eastAsia="zh-CN"/>
        </w:rPr>
        <w:t>any</w:t>
      </w:r>
      <w:r w:rsidR="00DC5E42" w:rsidRPr="00AA7997">
        <w:rPr>
          <w:szCs w:val="24"/>
          <w:lang w:eastAsia="zh-CN"/>
        </w:rPr>
        <w:t xml:space="preserve"> </w:t>
      </w:r>
      <w:r w:rsidRPr="00AA7997">
        <w:rPr>
          <w:szCs w:val="24"/>
          <w:lang w:eastAsia="zh-CN"/>
        </w:rPr>
        <w:t xml:space="preserve">mistyping in the numerical columns (e.g., </w:t>
      </w:r>
      <w:r w:rsidR="00DC5E42">
        <w:rPr>
          <w:szCs w:val="24"/>
          <w:lang w:eastAsia="zh-CN"/>
        </w:rPr>
        <w:t xml:space="preserve">checking </w:t>
      </w:r>
      <w:r w:rsidRPr="00AA7997">
        <w:rPr>
          <w:szCs w:val="24"/>
          <w:lang w:eastAsia="zh-CN"/>
        </w:rPr>
        <w:t>all soil health indicator</w:t>
      </w:r>
      <w:r w:rsidR="00DC5E42">
        <w:rPr>
          <w:szCs w:val="24"/>
          <w:lang w:eastAsia="zh-CN"/>
        </w:rPr>
        <w:t>s</w:t>
      </w:r>
      <w:r w:rsidRPr="00AA7997">
        <w:rPr>
          <w:szCs w:val="24"/>
          <w:lang w:eastAsia="zh-CN"/>
        </w:rPr>
        <w:t xml:space="preserve"> and some background information columns like latitude and longitude). </w:t>
      </w:r>
      <w:r w:rsidR="0040713D" w:rsidRPr="00AA7997">
        <w:rPr>
          <w:szCs w:val="24"/>
          <w:lang w:eastAsia="zh-CN"/>
        </w:rPr>
        <w:t xml:space="preserve">For </w:t>
      </w:r>
      <w:r w:rsidR="00CC7282" w:rsidRPr="00AA7997">
        <w:rPr>
          <w:szCs w:val="24"/>
          <w:lang w:eastAsia="zh-CN"/>
        </w:rPr>
        <w:t>each soil health indicator</w:t>
      </w:r>
      <w:r w:rsidR="0040713D" w:rsidRPr="00AA7997">
        <w:rPr>
          <w:szCs w:val="24"/>
          <w:lang w:eastAsia="zh-CN"/>
        </w:rPr>
        <w:t xml:space="preserve">, we </w:t>
      </w:r>
      <w:r w:rsidR="00CC7282" w:rsidRPr="00AA7997">
        <w:rPr>
          <w:szCs w:val="24"/>
          <w:lang w:eastAsia="zh-CN"/>
        </w:rPr>
        <w:t>calculated the response ratio</w:t>
      </w:r>
      <w:r w:rsidR="00DC5E42">
        <w:rPr>
          <w:szCs w:val="24"/>
          <w:lang w:eastAsia="zh-CN"/>
        </w:rPr>
        <w:t xml:space="preserve"> (RR)</w:t>
      </w:r>
      <w:r w:rsidR="00CC7282" w:rsidRPr="00AA7997">
        <w:rPr>
          <w:szCs w:val="24"/>
          <w:lang w:eastAsia="zh-CN"/>
        </w:rPr>
        <w:t>, which is the value of treatment divide</w:t>
      </w:r>
      <w:r w:rsidR="00DC5E42">
        <w:rPr>
          <w:szCs w:val="24"/>
          <w:lang w:eastAsia="zh-CN"/>
        </w:rPr>
        <w:t>d</w:t>
      </w:r>
      <w:r w:rsidR="00CC7282" w:rsidRPr="00AA7997">
        <w:rPr>
          <w:szCs w:val="24"/>
          <w:lang w:eastAsia="zh-CN"/>
        </w:rPr>
        <w:t xml:space="preserve"> by the value of control</w:t>
      </w:r>
      <w:r w:rsidR="00DC5E42">
        <w:rPr>
          <w:szCs w:val="24"/>
          <w:lang w:eastAsia="zh-CN"/>
        </w:rPr>
        <w:t>, e.g., for cover crop studies RR = ln(</w:t>
      </w:r>
      <w:proofErr w:type="spellStart"/>
      <w:r w:rsidR="00DC5E42" w:rsidRPr="00CA3DD9">
        <w:rPr>
          <w:i/>
          <w:szCs w:val="24"/>
          <w:lang w:eastAsia="zh-CN"/>
        </w:rPr>
        <w:t>x</w:t>
      </w:r>
      <w:r w:rsidR="00DC5E42" w:rsidRPr="00CA3DD9">
        <w:rPr>
          <w:i/>
          <w:szCs w:val="24"/>
          <w:vertAlign w:val="subscript"/>
          <w:lang w:eastAsia="zh-CN"/>
        </w:rPr>
        <w:t>cc</w:t>
      </w:r>
      <w:proofErr w:type="spellEnd"/>
      <w:r w:rsidR="00DC5E42">
        <w:rPr>
          <w:szCs w:val="24"/>
          <w:lang w:eastAsia="zh-CN"/>
        </w:rPr>
        <w:t>/</w:t>
      </w:r>
      <w:proofErr w:type="spellStart"/>
      <w:r w:rsidR="00DC5E42" w:rsidRPr="00CA3DD9">
        <w:rPr>
          <w:i/>
          <w:szCs w:val="24"/>
          <w:lang w:eastAsia="zh-CN"/>
        </w:rPr>
        <w:t>x</w:t>
      </w:r>
      <w:r w:rsidR="00DC5E42" w:rsidRPr="00CA3DD9">
        <w:rPr>
          <w:i/>
          <w:szCs w:val="24"/>
          <w:vertAlign w:val="subscript"/>
          <w:lang w:eastAsia="zh-CN"/>
        </w:rPr>
        <w:t>nc</w:t>
      </w:r>
      <w:proofErr w:type="spellEnd"/>
      <w:r w:rsidR="00DC5E42">
        <w:rPr>
          <w:szCs w:val="24"/>
          <w:lang w:eastAsia="zh-CN"/>
        </w:rPr>
        <w:t xml:space="preserve">), where </w:t>
      </w:r>
      <w:proofErr w:type="spellStart"/>
      <w:r w:rsidR="00DC5E42" w:rsidRPr="00CA3DD9">
        <w:rPr>
          <w:i/>
          <w:szCs w:val="24"/>
          <w:lang w:eastAsia="zh-CN"/>
        </w:rPr>
        <w:t>x</w:t>
      </w:r>
      <w:r w:rsidR="00DC5E42" w:rsidRPr="00CA3DD9">
        <w:rPr>
          <w:i/>
          <w:szCs w:val="24"/>
          <w:vertAlign w:val="subscript"/>
          <w:lang w:eastAsia="zh-CN"/>
        </w:rPr>
        <w:t>cc</w:t>
      </w:r>
      <w:proofErr w:type="spellEnd"/>
      <w:r w:rsidR="00DC5E42">
        <w:rPr>
          <w:szCs w:val="24"/>
          <w:lang w:eastAsia="zh-CN"/>
        </w:rPr>
        <w:t xml:space="preserve"> is the mean parameter value under cover crops and </w:t>
      </w:r>
      <w:proofErr w:type="spellStart"/>
      <w:r w:rsidR="00DC5E42" w:rsidRPr="00CA3DD9">
        <w:rPr>
          <w:i/>
          <w:szCs w:val="24"/>
          <w:lang w:eastAsia="zh-CN"/>
        </w:rPr>
        <w:t>x</w:t>
      </w:r>
      <w:r w:rsidR="00DC5E42" w:rsidRPr="00CA3DD9">
        <w:rPr>
          <w:i/>
          <w:szCs w:val="24"/>
          <w:vertAlign w:val="subscript"/>
          <w:lang w:eastAsia="zh-CN"/>
        </w:rPr>
        <w:t>nc</w:t>
      </w:r>
      <w:proofErr w:type="spellEnd"/>
      <w:r w:rsidR="00DC5E42">
        <w:rPr>
          <w:szCs w:val="24"/>
          <w:lang w:eastAsia="zh-CN"/>
        </w:rPr>
        <w:t xml:space="preserve"> is the mean parameter value under no cover controls.</w:t>
      </w:r>
      <w:r w:rsidR="00CC7282" w:rsidRPr="00AA7997">
        <w:rPr>
          <w:szCs w:val="24"/>
          <w:lang w:eastAsia="zh-CN"/>
        </w:rPr>
        <w:t xml:space="preserve"> </w:t>
      </w:r>
      <w:r w:rsidR="00F13E4E" w:rsidRPr="00AA7997">
        <w:rPr>
          <w:szCs w:val="24"/>
          <w:lang w:eastAsia="zh-CN"/>
        </w:rPr>
        <w:t xml:space="preserve">We then </w:t>
      </w:r>
      <w:r w:rsidR="0040713D" w:rsidRPr="00AA7997">
        <w:rPr>
          <w:szCs w:val="24"/>
          <w:lang w:eastAsia="zh-CN"/>
        </w:rPr>
        <w:t xml:space="preserve">plotted the frequency distribution </w:t>
      </w:r>
      <w:r w:rsidR="00CC7282" w:rsidRPr="00AA7997">
        <w:rPr>
          <w:szCs w:val="24"/>
          <w:lang w:eastAsia="zh-CN"/>
        </w:rPr>
        <w:t xml:space="preserve">of response ratio </w:t>
      </w:r>
      <w:r w:rsidR="0040713D" w:rsidRPr="00AA7997">
        <w:rPr>
          <w:szCs w:val="24"/>
          <w:lang w:eastAsia="zh-CN"/>
        </w:rPr>
        <w:t xml:space="preserve">for each </w:t>
      </w:r>
      <w:r w:rsidR="00CC7282" w:rsidRPr="00AA7997">
        <w:rPr>
          <w:szCs w:val="24"/>
          <w:lang w:eastAsia="zh-CN"/>
        </w:rPr>
        <w:t>soil health indicator,</w:t>
      </w:r>
      <w:r w:rsidR="0040713D" w:rsidRPr="00AA7997">
        <w:rPr>
          <w:szCs w:val="24"/>
          <w:lang w:eastAsia="zh-CN"/>
        </w:rPr>
        <w:t xml:space="preserve"> and returned to the original articles </w:t>
      </w:r>
      <w:r w:rsidR="00AB16E4" w:rsidRPr="00AA7997">
        <w:rPr>
          <w:szCs w:val="24"/>
          <w:lang w:eastAsia="zh-CN"/>
        </w:rPr>
        <w:t>to</w:t>
      </w:r>
      <w:r w:rsidR="0040713D" w:rsidRPr="00AA7997">
        <w:rPr>
          <w:szCs w:val="24"/>
          <w:lang w:eastAsia="zh-CN"/>
        </w:rPr>
        <w:t xml:space="preserve"> </w:t>
      </w:r>
      <w:r w:rsidR="00DC5E42">
        <w:rPr>
          <w:szCs w:val="24"/>
          <w:lang w:eastAsia="zh-CN"/>
        </w:rPr>
        <w:t>verify any</w:t>
      </w:r>
      <w:r w:rsidR="00DC5E42" w:rsidRPr="00AA7997">
        <w:rPr>
          <w:szCs w:val="24"/>
          <w:lang w:eastAsia="zh-CN"/>
        </w:rPr>
        <w:t xml:space="preserve"> </w:t>
      </w:r>
      <w:r w:rsidR="0040713D" w:rsidRPr="00AA7997">
        <w:rPr>
          <w:szCs w:val="24"/>
          <w:lang w:eastAsia="zh-CN"/>
        </w:rPr>
        <w:t>extreme values</w:t>
      </w:r>
      <w:r w:rsidR="00DC5E42">
        <w:rPr>
          <w:szCs w:val="24"/>
          <w:lang w:eastAsia="zh-CN"/>
        </w:rPr>
        <w:t xml:space="preserve"> that were identified in this process</w:t>
      </w:r>
      <w:r w:rsidR="0040713D" w:rsidRPr="00AA7997">
        <w:rPr>
          <w:szCs w:val="24"/>
          <w:lang w:eastAsia="zh-CN"/>
        </w:rPr>
        <w:t>.</w:t>
      </w:r>
      <w:r w:rsidR="00E000E6" w:rsidRPr="00AA7997">
        <w:rPr>
          <w:szCs w:val="24"/>
          <w:lang w:eastAsia="zh-CN"/>
        </w:rPr>
        <w:t xml:space="preserve"> </w:t>
      </w:r>
      <w:r w:rsidR="00CC7282" w:rsidRPr="00AA7997">
        <w:rPr>
          <w:szCs w:val="24"/>
          <w:lang w:eastAsia="zh-CN"/>
        </w:rPr>
        <w:t>We also visualiz</w:t>
      </w:r>
      <w:r w:rsidR="00DC5E42">
        <w:rPr>
          <w:szCs w:val="24"/>
          <w:lang w:eastAsia="zh-CN"/>
        </w:rPr>
        <w:t>ed the</w:t>
      </w:r>
      <w:r w:rsidR="00CC7282" w:rsidRPr="00AA7997">
        <w:rPr>
          <w:szCs w:val="24"/>
          <w:lang w:eastAsia="zh-CN"/>
        </w:rPr>
        <w:t xml:space="preserve"> data distribution for</w:t>
      </w:r>
      <w:r w:rsidR="00DC5E42">
        <w:rPr>
          <w:szCs w:val="24"/>
          <w:lang w:eastAsia="zh-CN"/>
        </w:rPr>
        <w:t xml:space="preserve"> </w:t>
      </w:r>
      <w:r w:rsidR="00CC7282" w:rsidRPr="00AA7997">
        <w:rPr>
          <w:szCs w:val="24"/>
          <w:lang w:eastAsia="zh-CN"/>
        </w:rPr>
        <w:t>background columns that contain</w:t>
      </w:r>
      <w:r w:rsidR="00DC5E42">
        <w:rPr>
          <w:szCs w:val="24"/>
          <w:lang w:eastAsia="zh-CN"/>
        </w:rPr>
        <w:t>ed</w:t>
      </w:r>
      <w:r w:rsidR="00CC7282" w:rsidRPr="00AA7997">
        <w:rPr>
          <w:szCs w:val="24"/>
          <w:lang w:eastAsia="zh-CN"/>
        </w:rPr>
        <w:t xml:space="preserve"> numeric values (e.g. latitude, elevation) and manually checked the outliers by validating them </w:t>
      </w:r>
      <w:r w:rsidR="00DC5E42">
        <w:rPr>
          <w:szCs w:val="24"/>
          <w:lang w:eastAsia="zh-CN"/>
        </w:rPr>
        <w:t>against</w:t>
      </w:r>
      <w:r w:rsidR="00DC5E42" w:rsidRPr="00AA7997">
        <w:rPr>
          <w:szCs w:val="24"/>
          <w:lang w:eastAsia="zh-CN"/>
        </w:rPr>
        <w:t xml:space="preserve"> </w:t>
      </w:r>
      <w:r w:rsidR="00CC7282" w:rsidRPr="00AA7997">
        <w:rPr>
          <w:szCs w:val="24"/>
          <w:lang w:eastAsia="zh-CN"/>
        </w:rPr>
        <w:t xml:space="preserve">the original papers. </w:t>
      </w:r>
      <w:r w:rsidRPr="00AA7997">
        <w:rPr>
          <w:szCs w:val="24"/>
          <w:lang w:eastAsia="zh-CN"/>
        </w:rPr>
        <w:t xml:space="preserve">For the location of each </w:t>
      </w:r>
      <w:r w:rsidR="00E000E6" w:rsidRPr="00AA7997">
        <w:rPr>
          <w:szCs w:val="24"/>
          <w:lang w:eastAsia="zh-CN"/>
        </w:rPr>
        <w:t>site</w:t>
      </w:r>
      <w:r w:rsidRPr="00AA7997">
        <w:rPr>
          <w:szCs w:val="24"/>
          <w:lang w:eastAsia="zh-CN"/>
        </w:rPr>
        <w:t xml:space="preserve">, </w:t>
      </w:r>
      <w:r w:rsidR="0040713D" w:rsidRPr="00AA7997">
        <w:rPr>
          <w:szCs w:val="24"/>
          <w:lang w:eastAsia="zh-CN"/>
        </w:rPr>
        <w:t>we plotted the latitude and longitude by country and check</w:t>
      </w:r>
      <w:r w:rsidR="00DC5E42">
        <w:rPr>
          <w:szCs w:val="24"/>
          <w:lang w:eastAsia="zh-CN"/>
        </w:rPr>
        <w:t>ed</w:t>
      </w:r>
      <w:r w:rsidR="0040713D" w:rsidRPr="00AA7997">
        <w:rPr>
          <w:szCs w:val="24"/>
          <w:lang w:eastAsia="zh-CN"/>
        </w:rPr>
        <w:t xml:space="preserve"> whether there </w:t>
      </w:r>
      <w:r w:rsidR="00DC5E42">
        <w:rPr>
          <w:szCs w:val="24"/>
          <w:lang w:eastAsia="zh-CN"/>
        </w:rPr>
        <w:t>we</w:t>
      </w:r>
      <w:r w:rsidR="0040713D" w:rsidRPr="00AA7997">
        <w:rPr>
          <w:szCs w:val="24"/>
          <w:lang w:eastAsia="zh-CN"/>
        </w:rPr>
        <w:t xml:space="preserve">re sites from a specific country </w:t>
      </w:r>
      <w:r w:rsidR="00F13E4E" w:rsidRPr="00AA7997">
        <w:rPr>
          <w:szCs w:val="24"/>
          <w:lang w:eastAsia="zh-CN"/>
        </w:rPr>
        <w:t xml:space="preserve">that </w:t>
      </w:r>
      <w:r w:rsidR="0040713D" w:rsidRPr="00AA7997">
        <w:rPr>
          <w:szCs w:val="24"/>
          <w:lang w:eastAsia="zh-CN"/>
        </w:rPr>
        <w:t>f</w:t>
      </w:r>
      <w:r w:rsidR="00DC5E42">
        <w:rPr>
          <w:szCs w:val="24"/>
          <w:lang w:eastAsia="zh-CN"/>
        </w:rPr>
        <w:t>e</w:t>
      </w:r>
      <w:r w:rsidR="0040713D" w:rsidRPr="00AA7997">
        <w:rPr>
          <w:szCs w:val="24"/>
          <w:lang w:eastAsia="zh-CN"/>
        </w:rPr>
        <w:t>ll out</w:t>
      </w:r>
      <w:r w:rsidR="00E000E6" w:rsidRPr="00AA7997">
        <w:rPr>
          <w:szCs w:val="24"/>
          <w:lang w:eastAsia="zh-CN"/>
        </w:rPr>
        <w:t>side</w:t>
      </w:r>
      <w:r w:rsidR="0040713D" w:rsidRPr="00AA7997">
        <w:rPr>
          <w:szCs w:val="24"/>
          <w:lang w:eastAsia="zh-CN"/>
        </w:rPr>
        <w:t xml:space="preserve"> </w:t>
      </w:r>
      <w:r w:rsidR="00DC5E42">
        <w:rPr>
          <w:szCs w:val="24"/>
          <w:lang w:eastAsia="zh-CN"/>
        </w:rPr>
        <w:t>its</w:t>
      </w:r>
      <w:r w:rsidR="00DC5E42" w:rsidRPr="00AA7997">
        <w:rPr>
          <w:szCs w:val="24"/>
          <w:lang w:eastAsia="zh-CN"/>
        </w:rPr>
        <w:t xml:space="preserve"> </w:t>
      </w:r>
      <w:r w:rsidR="0040713D" w:rsidRPr="00AA7997">
        <w:rPr>
          <w:szCs w:val="24"/>
          <w:lang w:eastAsia="zh-CN"/>
        </w:rPr>
        <w:t>border</w:t>
      </w:r>
      <w:r w:rsidR="00E000E6" w:rsidRPr="00AA7997">
        <w:rPr>
          <w:szCs w:val="24"/>
          <w:lang w:eastAsia="zh-CN"/>
        </w:rPr>
        <w:t>. For those sites,</w:t>
      </w:r>
      <w:r w:rsidR="0040713D" w:rsidRPr="00AA7997">
        <w:rPr>
          <w:szCs w:val="24"/>
          <w:lang w:eastAsia="zh-CN"/>
        </w:rPr>
        <w:t xml:space="preserve"> we checked the extracted latitude and longitude </w:t>
      </w:r>
      <w:r w:rsidR="00E000E6" w:rsidRPr="00AA7997">
        <w:rPr>
          <w:szCs w:val="24"/>
          <w:lang w:eastAsia="zh-CN"/>
        </w:rPr>
        <w:t xml:space="preserve">information </w:t>
      </w:r>
      <w:r w:rsidR="0040713D" w:rsidRPr="00AA7997">
        <w:rPr>
          <w:szCs w:val="24"/>
          <w:lang w:eastAsia="zh-CN"/>
        </w:rPr>
        <w:t xml:space="preserve">with location information from the </w:t>
      </w:r>
      <w:r w:rsidR="00E000E6" w:rsidRPr="00AA7997">
        <w:rPr>
          <w:szCs w:val="24"/>
          <w:lang w:eastAsia="zh-CN"/>
        </w:rPr>
        <w:t>original</w:t>
      </w:r>
      <w:r w:rsidR="0040713D" w:rsidRPr="00AA7997">
        <w:rPr>
          <w:szCs w:val="24"/>
          <w:lang w:eastAsia="zh-CN"/>
        </w:rPr>
        <w:t xml:space="preserve"> paper </w:t>
      </w:r>
      <w:r w:rsidR="00E000E6" w:rsidRPr="00AA7997">
        <w:rPr>
          <w:szCs w:val="24"/>
          <w:lang w:eastAsia="zh-CN"/>
        </w:rPr>
        <w:t>(</w:t>
      </w:r>
      <w:r w:rsidR="00DC5E42">
        <w:rPr>
          <w:szCs w:val="24"/>
          <w:lang w:eastAsia="zh-CN"/>
        </w:rPr>
        <w:t xml:space="preserve">e.g., </w:t>
      </w:r>
      <w:r w:rsidR="00E000E6" w:rsidRPr="00AA7997">
        <w:rPr>
          <w:szCs w:val="24"/>
          <w:lang w:eastAsia="zh-CN"/>
        </w:rPr>
        <w:t>site name, country name)</w:t>
      </w:r>
      <w:r w:rsidRPr="00AA7997">
        <w:rPr>
          <w:szCs w:val="24"/>
          <w:lang w:eastAsia="zh-CN"/>
        </w:rPr>
        <w:t xml:space="preserve">. </w:t>
      </w:r>
      <w:r w:rsidR="00E000E6" w:rsidRPr="00AA7997">
        <w:rPr>
          <w:szCs w:val="24"/>
          <w:lang w:eastAsia="zh-CN"/>
        </w:rPr>
        <w:t xml:space="preserve">For some sites located near </w:t>
      </w:r>
      <w:r w:rsidR="00DC5E42" w:rsidRPr="00AA7997">
        <w:rPr>
          <w:szCs w:val="24"/>
          <w:lang w:eastAsia="zh-CN"/>
        </w:rPr>
        <w:t>t</w:t>
      </w:r>
      <w:r w:rsidR="00DC5E42">
        <w:rPr>
          <w:szCs w:val="24"/>
          <w:lang w:eastAsia="zh-CN"/>
        </w:rPr>
        <w:t>o</w:t>
      </w:r>
      <w:r w:rsidR="00DC5E42" w:rsidRPr="00AA7997">
        <w:rPr>
          <w:szCs w:val="24"/>
          <w:lang w:eastAsia="zh-CN"/>
        </w:rPr>
        <w:t xml:space="preserve"> </w:t>
      </w:r>
      <w:r w:rsidR="00E000E6" w:rsidRPr="00AA7997">
        <w:rPr>
          <w:szCs w:val="24"/>
          <w:lang w:eastAsia="zh-CN"/>
        </w:rPr>
        <w:t>coastal area</w:t>
      </w:r>
      <w:r w:rsidR="00DC5E42">
        <w:rPr>
          <w:szCs w:val="24"/>
          <w:lang w:eastAsia="zh-CN"/>
        </w:rPr>
        <w:t>s</w:t>
      </w:r>
      <w:r w:rsidR="00E000E6" w:rsidRPr="00AA7997">
        <w:rPr>
          <w:szCs w:val="24"/>
          <w:lang w:eastAsia="zh-CN"/>
        </w:rPr>
        <w:t xml:space="preserve">, </w:t>
      </w:r>
      <w:r w:rsidR="00DC5E42">
        <w:rPr>
          <w:szCs w:val="24"/>
          <w:lang w:eastAsia="zh-CN"/>
        </w:rPr>
        <w:t xml:space="preserve">a </w:t>
      </w:r>
      <w:r w:rsidR="00E000E6" w:rsidRPr="00AA7997">
        <w:rPr>
          <w:szCs w:val="24"/>
          <w:lang w:eastAsia="zh-CN"/>
        </w:rPr>
        <w:t xml:space="preserve">few </w:t>
      </w:r>
      <w:r w:rsidRPr="00AA7997">
        <w:rPr>
          <w:szCs w:val="24"/>
          <w:lang w:eastAsia="zh-CN"/>
        </w:rPr>
        <w:t xml:space="preserve">sites </w:t>
      </w:r>
      <w:r w:rsidR="00DC5E42">
        <w:rPr>
          <w:szCs w:val="24"/>
          <w:lang w:eastAsia="zh-CN"/>
        </w:rPr>
        <w:t>were reported to exist</w:t>
      </w:r>
      <w:r w:rsidR="00DC5E42" w:rsidRPr="00AA7997">
        <w:rPr>
          <w:szCs w:val="24"/>
          <w:lang w:eastAsia="zh-CN"/>
        </w:rPr>
        <w:t xml:space="preserve"> </w:t>
      </w:r>
      <w:r w:rsidRPr="00AA7997">
        <w:rPr>
          <w:szCs w:val="24"/>
          <w:lang w:eastAsia="zh-CN"/>
        </w:rPr>
        <w:t>in the sea</w:t>
      </w:r>
      <w:r w:rsidR="00DC5E42">
        <w:rPr>
          <w:szCs w:val="24"/>
          <w:lang w:eastAsia="zh-CN"/>
        </w:rPr>
        <w:t>,</w:t>
      </w:r>
      <w:r w:rsidRPr="00AA7997">
        <w:rPr>
          <w:szCs w:val="24"/>
          <w:lang w:eastAsia="zh-CN"/>
        </w:rPr>
        <w:t xml:space="preserve"> </w:t>
      </w:r>
      <w:r w:rsidR="00DC5E42">
        <w:rPr>
          <w:szCs w:val="24"/>
          <w:lang w:eastAsia="zh-CN"/>
        </w:rPr>
        <w:t>like</w:t>
      </w:r>
      <w:r w:rsidR="00DC5E42" w:rsidRPr="00AA7997">
        <w:rPr>
          <w:szCs w:val="24"/>
          <w:lang w:eastAsia="zh-CN"/>
        </w:rPr>
        <w:t xml:space="preserve">ly </w:t>
      </w:r>
      <w:r w:rsidR="00E000E6" w:rsidRPr="00AA7997">
        <w:rPr>
          <w:szCs w:val="24"/>
          <w:lang w:eastAsia="zh-CN"/>
        </w:rPr>
        <w:t>due to</w:t>
      </w:r>
      <w:r w:rsidRPr="00AA7997">
        <w:rPr>
          <w:szCs w:val="24"/>
          <w:lang w:eastAsia="zh-CN"/>
        </w:rPr>
        <w:t xml:space="preserve"> </w:t>
      </w:r>
      <w:r w:rsidR="00831161">
        <w:rPr>
          <w:szCs w:val="24"/>
          <w:lang w:eastAsia="zh-CN"/>
        </w:rPr>
        <w:t>insufficient</w:t>
      </w:r>
      <w:r w:rsidRPr="00AA7997">
        <w:rPr>
          <w:szCs w:val="24"/>
          <w:lang w:eastAsia="zh-CN"/>
        </w:rPr>
        <w:t xml:space="preserve"> precision </w:t>
      </w:r>
      <w:r w:rsidR="00831161">
        <w:rPr>
          <w:szCs w:val="24"/>
          <w:lang w:eastAsia="zh-CN"/>
        </w:rPr>
        <w:t>in</w:t>
      </w:r>
      <w:r w:rsidR="00831161" w:rsidRPr="00AA7997">
        <w:rPr>
          <w:szCs w:val="24"/>
          <w:lang w:eastAsia="zh-CN"/>
        </w:rPr>
        <w:t xml:space="preserve"> </w:t>
      </w:r>
      <w:r w:rsidR="00DC5E42">
        <w:rPr>
          <w:szCs w:val="24"/>
          <w:lang w:eastAsia="zh-CN"/>
        </w:rPr>
        <w:t xml:space="preserve">reported </w:t>
      </w:r>
      <w:r w:rsidRPr="00AA7997">
        <w:rPr>
          <w:szCs w:val="24"/>
          <w:lang w:eastAsia="zh-CN"/>
        </w:rPr>
        <w:t xml:space="preserve">values. For these sites, we </w:t>
      </w:r>
      <w:r w:rsidR="00DC5E42" w:rsidRPr="00AA7997">
        <w:rPr>
          <w:szCs w:val="24"/>
          <w:lang w:eastAsia="zh-CN"/>
        </w:rPr>
        <w:t xml:space="preserve">slightly </w:t>
      </w:r>
      <w:r w:rsidRPr="00AA7997">
        <w:rPr>
          <w:szCs w:val="24"/>
          <w:lang w:eastAsia="zh-CN"/>
        </w:rPr>
        <w:t>corrected the longitude and latitude to the near</w:t>
      </w:r>
      <w:r w:rsidR="00DC5E42">
        <w:rPr>
          <w:szCs w:val="24"/>
          <w:lang w:eastAsia="zh-CN"/>
        </w:rPr>
        <w:t>est</w:t>
      </w:r>
      <w:r w:rsidRPr="00AA7997">
        <w:rPr>
          <w:szCs w:val="24"/>
          <w:lang w:eastAsia="zh-CN"/>
        </w:rPr>
        <w:t xml:space="preserve"> </w:t>
      </w:r>
      <w:r w:rsidR="00DC5E42">
        <w:rPr>
          <w:szCs w:val="24"/>
          <w:lang w:eastAsia="zh-CN"/>
        </w:rPr>
        <w:t xml:space="preserve">point on </w:t>
      </w:r>
      <w:r w:rsidRPr="00AA7997">
        <w:rPr>
          <w:szCs w:val="24"/>
          <w:lang w:eastAsia="zh-CN"/>
        </w:rPr>
        <w:t xml:space="preserve">land. </w:t>
      </w:r>
    </w:p>
    <w:p w14:paraId="65E2A51E" w14:textId="629A0C2A" w:rsidR="00C658AC" w:rsidRPr="00AA7997" w:rsidRDefault="004E0C09"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Usage Notes</w:t>
      </w:r>
    </w:p>
    <w:p w14:paraId="13D46CE8" w14:textId="4EB83E9F" w:rsidR="00AD0AFB" w:rsidRPr="00AA7997" w:rsidRDefault="002072A0" w:rsidP="00EF1BCB">
      <w:pPr>
        <w:spacing w:before="120"/>
        <w:rPr>
          <w:szCs w:val="24"/>
          <w:lang w:eastAsia="zh-CN"/>
        </w:rPr>
      </w:pPr>
      <w:r w:rsidRPr="00AA7997">
        <w:rPr>
          <w:szCs w:val="24"/>
          <w:lang w:eastAsia="zh-CN"/>
        </w:rPr>
        <w:t xml:space="preserve">In </w:t>
      </w:r>
      <w:r w:rsidR="007A037A" w:rsidRPr="00AA7997">
        <w:rPr>
          <w:szCs w:val="24"/>
          <w:lang w:eastAsia="zh-CN"/>
        </w:rPr>
        <w:t xml:space="preserve">the </w:t>
      </w:r>
      <w:r w:rsidRPr="00124BE3">
        <w:rPr>
          <w:i/>
          <w:szCs w:val="24"/>
          <w:lang w:eastAsia="zh-CN"/>
        </w:rPr>
        <w:t>SoilHe</w:t>
      </w:r>
      <w:r w:rsidR="00DC5E42" w:rsidRPr="00124BE3">
        <w:rPr>
          <w:i/>
          <w:szCs w:val="24"/>
          <w:lang w:eastAsia="zh-CN"/>
        </w:rPr>
        <w:t>a</w:t>
      </w:r>
      <w:r w:rsidRPr="00124BE3">
        <w:rPr>
          <w:i/>
          <w:szCs w:val="24"/>
          <w:lang w:eastAsia="zh-CN"/>
        </w:rPr>
        <w:t>lthDB</w:t>
      </w:r>
      <w:r w:rsidRPr="00AA7997">
        <w:rPr>
          <w:szCs w:val="24"/>
          <w:lang w:eastAsia="zh-CN"/>
        </w:rPr>
        <w:t xml:space="preserve">, the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w:t>
      </w:r>
      <w:r w:rsidR="007A037A" w:rsidRPr="00AA7997">
        <w:rPr>
          <w:szCs w:val="24"/>
          <w:lang w:eastAsia="zh-CN"/>
        </w:rPr>
        <w:t xml:space="preserve"> and </w:t>
      </w:r>
      <w:r w:rsidRPr="00AA7997">
        <w:rPr>
          <w:szCs w:val="24"/>
          <w:lang w:eastAsia="zh-CN"/>
        </w:rPr>
        <w:t>unit</w:t>
      </w:r>
      <w:r w:rsidR="009D7198" w:rsidRPr="00AA7997">
        <w:rPr>
          <w:szCs w:val="24"/>
          <w:lang w:eastAsia="zh-CN"/>
        </w:rPr>
        <w:t>s</w:t>
      </w:r>
      <w:r w:rsidRPr="00AA7997">
        <w:rPr>
          <w:szCs w:val="24"/>
          <w:lang w:eastAsia="zh-CN"/>
        </w:rPr>
        <w:t xml:space="preserve"> between each comparison</w:t>
      </w:r>
      <w:r w:rsidR="00F41ED6" w:rsidRPr="00AA7997">
        <w:rPr>
          <w:szCs w:val="24"/>
          <w:lang w:eastAsia="zh-CN"/>
        </w:rPr>
        <w:t xml:space="preserve"> (control vs. treatment</w:t>
      </w:r>
      <w:r w:rsidR="00F70335" w:rsidRPr="00AA7997">
        <w:rPr>
          <w:szCs w:val="24"/>
          <w:lang w:eastAsia="zh-CN"/>
        </w:rPr>
        <w:t xml:space="preserve"> within same row</w:t>
      </w:r>
      <w:r w:rsidR="00F41ED6" w:rsidRPr="00AA7997">
        <w:rPr>
          <w:szCs w:val="24"/>
          <w:lang w:eastAsia="zh-CN"/>
        </w:rPr>
        <w:t>)</w:t>
      </w:r>
      <w:r w:rsidRPr="00AA7997">
        <w:rPr>
          <w:szCs w:val="24"/>
          <w:lang w:eastAsia="zh-CN"/>
        </w:rPr>
        <w:t xml:space="preserve"> will always </w:t>
      </w:r>
      <w:r w:rsidR="009D7198" w:rsidRPr="00AA7997">
        <w:rPr>
          <w:szCs w:val="24"/>
          <w:lang w:eastAsia="zh-CN"/>
        </w:rPr>
        <w:t xml:space="preserve">be </w:t>
      </w:r>
      <w:r w:rsidRPr="00AA7997">
        <w:rPr>
          <w:szCs w:val="24"/>
          <w:lang w:eastAsia="zh-CN"/>
        </w:rPr>
        <w:t>the same</w:t>
      </w:r>
      <w:r w:rsidR="007A037A" w:rsidRPr="00AA7997">
        <w:rPr>
          <w:szCs w:val="24"/>
          <w:lang w:eastAsia="zh-CN"/>
        </w:rPr>
        <w:t xml:space="preserve">. However, each soil health indicator may have multiple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 </w:t>
      </w:r>
      <w:r w:rsidR="007A037A" w:rsidRPr="00AA7997">
        <w:rPr>
          <w:szCs w:val="24"/>
          <w:lang w:eastAsia="zh-CN"/>
        </w:rPr>
        <w:t xml:space="preserve">and therefore </w:t>
      </w:r>
      <w:r w:rsidR="00F41ED6" w:rsidRPr="00AA7997">
        <w:rPr>
          <w:szCs w:val="24"/>
          <w:lang w:eastAsia="zh-CN"/>
        </w:rPr>
        <w:t>involv</w:t>
      </w:r>
      <w:r w:rsidR="009D7198" w:rsidRPr="00AA7997">
        <w:rPr>
          <w:szCs w:val="24"/>
          <w:lang w:eastAsia="zh-CN"/>
        </w:rPr>
        <w:t>e</w:t>
      </w:r>
      <w:r w:rsidR="007A037A" w:rsidRPr="00AA7997">
        <w:rPr>
          <w:szCs w:val="24"/>
          <w:lang w:eastAsia="zh-CN"/>
        </w:rPr>
        <w:t xml:space="preserve"> multiple units (</w:t>
      </w:r>
      <w:r w:rsidR="00637518" w:rsidRPr="00AA7997">
        <w:rPr>
          <w:szCs w:val="24"/>
          <w:lang w:eastAsia="zh-CN"/>
        </w:rPr>
        <w:t>e.</w:t>
      </w:r>
      <w:r w:rsidR="00F41ED6" w:rsidRPr="00AA7997">
        <w:rPr>
          <w:szCs w:val="24"/>
          <w:lang w:eastAsia="zh-CN"/>
        </w:rPr>
        <w:t>g.</w:t>
      </w:r>
      <w:r w:rsidR="00637518" w:rsidRPr="00AA7997">
        <w:rPr>
          <w:szCs w:val="24"/>
          <w:lang w:eastAsia="zh-CN"/>
        </w:rPr>
        <w:t xml:space="preserve">, </w:t>
      </w:r>
      <w:r w:rsidR="00CE2DDE">
        <w:rPr>
          <w:szCs w:val="24"/>
          <w:lang w:eastAsia="zh-CN"/>
        </w:rPr>
        <w:t xml:space="preserve">a </w:t>
      </w:r>
      <w:r w:rsidR="00F41ED6" w:rsidRPr="00AA7997">
        <w:rPr>
          <w:szCs w:val="24"/>
          <w:lang w:eastAsia="zh-CN"/>
        </w:rPr>
        <w:t>researcher may measure soil total nitrogen in one site</w:t>
      </w:r>
      <w:r w:rsidR="00CE2DDE">
        <w:rPr>
          <w:szCs w:val="24"/>
          <w:lang w:eastAsia="zh-CN"/>
        </w:rPr>
        <w:t xml:space="preserve"> and </w:t>
      </w:r>
      <w:r w:rsidR="00F41ED6" w:rsidRPr="00AA7997">
        <w:rPr>
          <w:szCs w:val="24"/>
          <w:lang w:eastAsia="zh-CN"/>
        </w:rPr>
        <w:t xml:space="preserve">measure organic nitrogen in </w:t>
      </w:r>
      <w:r w:rsidR="00CE2DDE">
        <w:rPr>
          <w:szCs w:val="24"/>
          <w:lang w:eastAsia="zh-CN"/>
        </w:rPr>
        <w:t>an</w:t>
      </w:r>
      <w:r w:rsidR="00F41ED6" w:rsidRPr="00AA7997">
        <w:rPr>
          <w:szCs w:val="24"/>
          <w:lang w:eastAsia="zh-CN"/>
        </w:rPr>
        <w:t xml:space="preserve">other </w:t>
      </w:r>
      <w:r w:rsidR="00CE2DDE" w:rsidRPr="00AA7997">
        <w:rPr>
          <w:szCs w:val="24"/>
          <w:lang w:eastAsia="zh-CN"/>
        </w:rPr>
        <w:t>s</w:t>
      </w:r>
      <w:r w:rsidR="00CE2DDE">
        <w:rPr>
          <w:szCs w:val="24"/>
          <w:lang w:eastAsia="zh-CN"/>
        </w:rPr>
        <w:t>ite</w:t>
      </w:r>
      <w:r w:rsidR="007A037A" w:rsidRPr="00AA7997">
        <w:rPr>
          <w:szCs w:val="24"/>
          <w:lang w:eastAsia="zh-CN"/>
        </w:rPr>
        <w:t>)</w:t>
      </w:r>
      <w:r w:rsidRPr="00AA7997">
        <w:rPr>
          <w:szCs w:val="24"/>
          <w:lang w:eastAsia="zh-CN"/>
        </w:rPr>
        <w:t xml:space="preserve">. </w:t>
      </w:r>
      <w:r w:rsidR="00CE2DDE">
        <w:rPr>
          <w:szCs w:val="24"/>
          <w:lang w:eastAsia="zh-CN"/>
        </w:rPr>
        <w:t>D</w:t>
      </w:r>
      <w:r w:rsidR="00637518" w:rsidRPr="00AA7997">
        <w:rPr>
          <w:szCs w:val="24"/>
          <w:lang w:eastAsia="zh-CN"/>
        </w:rPr>
        <w:t xml:space="preserve">etailed information about </w:t>
      </w:r>
      <w:r w:rsidR="00E43DC9" w:rsidRPr="00AA7997">
        <w:rPr>
          <w:szCs w:val="24"/>
          <w:lang w:eastAsia="zh-CN"/>
        </w:rPr>
        <w:t>measure</w:t>
      </w:r>
      <w:r w:rsidR="00CE2DDE">
        <w:rPr>
          <w:szCs w:val="24"/>
          <w:lang w:eastAsia="zh-CN"/>
        </w:rPr>
        <w:t>ment</w:t>
      </w:r>
      <w:r w:rsidR="00E43DC9" w:rsidRPr="00AA7997">
        <w:rPr>
          <w:szCs w:val="24"/>
          <w:lang w:eastAsia="zh-CN"/>
        </w:rPr>
        <w:t xml:space="preserve"> objectives </w:t>
      </w:r>
      <w:r w:rsidR="00637518" w:rsidRPr="00AA7997">
        <w:rPr>
          <w:szCs w:val="24"/>
          <w:lang w:eastAsia="zh-CN"/>
        </w:rPr>
        <w:t xml:space="preserve">and units </w:t>
      </w:r>
      <w:r w:rsidR="00CE2DDE">
        <w:rPr>
          <w:szCs w:val="24"/>
          <w:lang w:eastAsia="zh-CN"/>
        </w:rPr>
        <w:t>are</w:t>
      </w:r>
      <w:r w:rsidR="00637518" w:rsidRPr="00AA7997">
        <w:rPr>
          <w:szCs w:val="24"/>
          <w:lang w:eastAsia="zh-CN"/>
        </w:rPr>
        <w:t xml:space="preserve"> recorded under </w:t>
      </w:r>
      <w:r w:rsidR="009D7198" w:rsidRPr="00AA7997">
        <w:rPr>
          <w:szCs w:val="24"/>
          <w:lang w:eastAsia="zh-CN"/>
        </w:rPr>
        <w:t xml:space="preserve">the </w:t>
      </w:r>
      <w:r w:rsidR="00637518" w:rsidRPr="00AA7997">
        <w:rPr>
          <w:szCs w:val="24"/>
          <w:lang w:eastAsia="zh-CN"/>
        </w:rPr>
        <w:t>comments column.</w:t>
      </w:r>
      <w:r w:rsidR="00F41ED6" w:rsidRPr="00AA7997">
        <w:rPr>
          <w:szCs w:val="24"/>
          <w:lang w:eastAsia="zh-CN"/>
        </w:rPr>
        <w:t xml:space="preserve"> </w:t>
      </w:r>
      <w:r w:rsidR="00CE2DDE">
        <w:rPr>
          <w:szCs w:val="24"/>
          <w:lang w:eastAsia="zh-CN"/>
        </w:rPr>
        <w:t>T</w:t>
      </w:r>
      <w:r w:rsidR="00B538E5" w:rsidRPr="00AA7997">
        <w:rPr>
          <w:szCs w:val="24"/>
          <w:lang w:eastAsia="zh-CN"/>
        </w:rPr>
        <w:t xml:space="preserve">he user should </w:t>
      </w:r>
      <w:r w:rsidR="00CE2DDE">
        <w:rPr>
          <w:szCs w:val="24"/>
          <w:lang w:eastAsia="zh-CN"/>
        </w:rPr>
        <w:t xml:space="preserve">always </w:t>
      </w:r>
      <w:r w:rsidR="00B538E5" w:rsidRPr="00AA7997">
        <w:rPr>
          <w:szCs w:val="24"/>
          <w:lang w:eastAsia="zh-CN"/>
        </w:rPr>
        <w:t xml:space="preserve">check the </w:t>
      </w:r>
      <w:r w:rsidR="00CE2DDE">
        <w:rPr>
          <w:szCs w:val="24"/>
          <w:lang w:eastAsia="zh-CN"/>
        </w:rPr>
        <w:t xml:space="preserve">comments </w:t>
      </w:r>
      <w:r w:rsidR="00B538E5" w:rsidRPr="00AA7997">
        <w:rPr>
          <w:szCs w:val="24"/>
          <w:lang w:eastAsia="zh-CN"/>
        </w:rPr>
        <w:t xml:space="preserve">before data processing and </w:t>
      </w:r>
      <w:r w:rsidR="00637518" w:rsidRPr="00AA7997">
        <w:rPr>
          <w:szCs w:val="24"/>
          <w:lang w:eastAsia="zh-CN"/>
        </w:rPr>
        <w:t>analysis</w:t>
      </w:r>
      <w:r w:rsidR="00CE2DDE">
        <w:rPr>
          <w:szCs w:val="24"/>
          <w:lang w:eastAsia="zh-CN"/>
        </w:rPr>
        <w:t>; otherwise, w</w:t>
      </w:r>
      <w:r w:rsidR="00CE2DDE" w:rsidRPr="00AA7997">
        <w:rPr>
          <w:szCs w:val="24"/>
          <w:lang w:eastAsia="zh-CN"/>
        </w:rPr>
        <w:t xml:space="preserve">ithout data filtration and </w:t>
      </w:r>
      <w:r w:rsidR="00CE2DDE">
        <w:rPr>
          <w:szCs w:val="24"/>
          <w:lang w:eastAsia="zh-CN"/>
        </w:rPr>
        <w:t xml:space="preserve">unit </w:t>
      </w:r>
      <w:r w:rsidR="00CE2DDE" w:rsidRPr="00AA7997">
        <w:rPr>
          <w:szCs w:val="24"/>
          <w:lang w:eastAsia="zh-CN"/>
        </w:rPr>
        <w:t>conversion only response ratio</w:t>
      </w:r>
      <w:r w:rsidR="00CE2DDE">
        <w:rPr>
          <w:szCs w:val="24"/>
          <w:lang w:eastAsia="zh-CN"/>
        </w:rPr>
        <w:t>s</w:t>
      </w:r>
      <w:r w:rsidR="00CE2DDE" w:rsidRPr="00AA7997">
        <w:rPr>
          <w:szCs w:val="24"/>
          <w:lang w:eastAsia="zh-CN"/>
        </w:rPr>
        <w:t xml:space="preserve"> </w:t>
      </w:r>
      <w:r w:rsidR="00CE2DDE">
        <w:rPr>
          <w:szCs w:val="24"/>
          <w:lang w:eastAsia="zh-CN"/>
        </w:rPr>
        <w:t>should</w:t>
      </w:r>
      <w:r w:rsidR="00CE2DDE" w:rsidRPr="00AA7997">
        <w:rPr>
          <w:szCs w:val="24"/>
          <w:lang w:eastAsia="zh-CN"/>
        </w:rPr>
        <w:t xml:space="preserve"> be analysed. </w:t>
      </w:r>
      <w:r w:rsidR="000F7B00" w:rsidRPr="00AA7997">
        <w:rPr>
          <w:szCs w:val="24"/>
          <w:lang w:eastAsia="zh-CN"/>
        </w:rPr>
        <w:t xml:space="preserve">We </w:t>
      </w:r>
      <w:r w:rsidR="00CE2DDE">
        <w:rPr>
          <w:szCs w:val="24"/>
          <w:lang w:eastAsia="zh-CN"/>
        </w:rPr>
        <w:t>recommend</w:t>
      </w:r>
      <w:r w:rsidR="00CE2DDE" w:rsidRPr="00AA7997">
        <w:rPr>
          <w:szCs w:val="24"/>
          <w:lang w:eastAsia="zh-CN"/>
        </w:rPr>
        <w:t xml:space="preserve"> </w:t>
      </w:r>
      <w:r w:rsidR="009D7198" w:rsidRPr="00AA7997">
        <w:rPr>
          <w:szCs w:val="24"/>
          <w:lang w:eastAsia="zh-CN"/>
        </w:rPr>
        <w:t xml:space="preserve">that </w:t>
      </w:r>
      <w:r w:rsidR="000F7B00" w:rsidRPr="00AA7997">
        <w:rPr>
          <w:szCs w:val="24"/>
          <w:lang w:eastAsia="zh-CN"/>
        </w:rPr>
        <w:t>user</w:t>
      </w:r>
      <w:r w:rsidR="00CE2DDE">
        <w:rPr>
          <w:szCs w:val="24"/>
          <w:lang w:eastAsia="zh-CN"/>
        </w:rPr>
        <w:t>s</w:t>
      </w:r>
      <w:r w:rsidR="000F7B00" w:rsidRPr="00AA7997">
        <w:rPr>
          <w:szCs w:val="24"/>
          <w:lang w:eastAsia="zh-CN"/>
        </w:rPr>
        <w:t xml:space="preserve"> </w:t>
      </w:r>
      <w:r w:rsidR="00CE2DDE">
        <w:rPr>
          <w:szCs w:val="24"/>
          <w:lang w:eastAsia="zh-CN"/>
        </w:rPr>
        <w:t xml:space="preserve">download and explore </w:t>
      </w:r>
      <w:r w:rsidR="000F7B00" w:rsidRPr="00AA7997">
        <w:rPr>
          <w:szCs w:val="24"/>
          <w:lang w:eastAsia="zh-CN"/>
        </w:rPr>
        <w:t>the data</w:t>
      </w:r>
      <w:r w:rsidR="00CE2DDE">
        <w:rPr>
          <w:szCs w:val="24"/>
          <w:lang w:eastAsia="zh-CN"/>
        </w:rPr>
        <w:t>base</w:t>
      </w:r>
      <w:r w:rsidR="000F7B00" w:rsidRPr="00AA7997">
        <w:rPr>
          <w:szCs w:val="24"/>
          <w:lang w:eastAsia="zh-CN"/>
        </w:rPr>
        <w:t xml:space="preserve"> using the </w:t>
      </w:r>
      <w:r w:rsidR="00CE2DDE">
        <w:rPr>
          <w:szCs w:val="24"/>
          <w:lang w:eastAsia="zh-CN"/>
        </w:rPr>
        <w:t xml:space="preserve">provided R </w:t>
      </w:r>
      <w:r w:rsidR="000F7B00" w:rsidRPr="00AA7997">
        <w:rPr>
          <w:szCs w:val="24"/>
          <w:lang w:eastAsia="zh-CN"/>
        </w:rPr>
        <w:t xml:space="preserve">code, </w:t>
      </w:r>
      <w:r w:rsidR="00430EDF" w:rsidRPr="00AA7997">
        <w:rPr>
          <w:szCs w:val="24"/>
          <w:lang w:eastAsia="zh-CN"/>
        </w:rPr>
        <w:t xml:space="preserve">as </w:t>
      </w:r>
      <w:r w:rsidR="000F7B00" w:rsidRPr="00AA7997">
        <w:rPr>
          <w:szCs w:val="24"/>
          <w:lang w:eastAsia="zh-CN"/>
        </w:rPr>
        <w:t>the code include</w:t>
      </w:r>
      <w:r w:rsidR="00430EDF" w:rsidRPr="00AA7997">
        <w:rPr>
          <w:szCs w:val="24"/>
          <w:lang w:eastAsia="zh-CN"/>
        </w:rPr>
        <w:t>s</w:t>
      </w:r>
      <w:r w:rsidR="000F7B00" w:rsidRPr="00AA7997">
        <w:rPr>
          <w:szCs w:val="24"/>
          <w:lang w:eastAsia="zh-CN"/>
        </w:rPr>
        <w:t xml:space="preserve"> explanation</w:t>
      </w:r>
      <w:r w:rsidR="00CE2DDE">
        <w:rPr>
          <w:szCs w:val="24"/>
          <w:lang w:eastAsia="zh-CN"/>
        </w:rPr>
        <w:t>s</w:t>
      </w:r>
      <w:r w:rsidR="000F7B00" w:rsidRPr="00AA7997">
        <w:rPr>
          <w:szCs w:val="24"/>
          <w:lang w:eastAsia="zh-CN"/>
        </w:rPr>
        <w:t xml:space="preserve"> and </w:t>
      </w:r>
      <w:r w:rsidR="00CE2DDE">
        <w:rPr>
          <w:szCs w:val="24"/>
          <w:lang w:eastAsia="zh-CN"/>
        </w:rPr>
        <w:t>instructions</w:t>
      </w:r>
      <w:r w:rsidR="009D7198" w:rsidRPr="00AA7997">
        <w:rPr>
          <w:szCs w:val="24"/>
          <w:lang w:eastAsia="zh-CN"/>
        </w:rPr>
        <w:t>.</w:t>
      </w:r>
      <w:r w:rsidR="000F7B00" w:rsidRPr="00AA7997">
        <w:rPr>
          <w:szCs w:val="24"/>
          <w:lang w:eastAsia="zh-CN"/>
        </w:rPr>
        <w:t xml:space="preserve"> </w:t>
      </w:r>
      <w:r w:rsidR="009D7198" w:rsidRPr="00AA7997">
        <w:rPr>
          <w:szCs w:val="24"/>
          <w:lang w:eastAsia="zh-CN"/>
        </w:rPr>
        <w:t>T</w:t>
      </w:r>
      <w:r w:rsidR="000F7B00" w:rsidRPr="00AA7997">
        <w:rPr>
          <w:szCs w:val="24"/>
          <w:lang w:eastAsia="zh-CN"/>
        </w:rPr>
        <w:t>he user can contact the correspond</w:t>
      </w:r>
      <w:r w:rsidR="009D7198" w:rsidRPr="00AA7997">
        <w:rPr>
          <w:szCs w:val="24"/>
          <w:lang w:eastAsia="zh-CN"/>
        </w:rPr>
        <w:t>ing</w:t>
      </w:r>
      <w:r w:rsidR="000F7B00" w:rsidRPr="00AA7997">
        <w:rPr>
          <w:szCs w:val="24"/>
          <w:lang w:eastAsia="zh-CN"/>
        </w:rPr>
        <w:t xml:space="preserve"> author </w:t>
      </w:r>
      <w:r w:rsidR="00CE2DDE">
        <w:rPr>
          <w:szCs w:val="24"/>
          <w:lang w:eastAsia="zh-CN"/>
        </w:rPr>
        <w:t>with</w:t>
      </w:r>
      <w:r w:rsidR="000F7B00" w:rsidRPr="00AA7997">
        <w:rPr>
          <w:szCs w:val="24"/>
          <w:lang w:eastAsia="zh-CN"/>
        </w:rPr>
        <w:t xml:space="preserve"> questions on </w:t>
      </w:r>
      <w:r w:rsidR="00F41ED6" w:rsidRPr="00AA7997">
        <w:rPr>
          <w:szCs w:val="24"/>
          <w:lang w:eastAsia="zh-CN"/>
        </w:rPr>
        <w:t>understanding</w:t>
      </w:r>
      <w:r w:rsidR="000F7B00" w:rsidRPr="00AA7997">
        <w:rPr>
          <w:szCs w:val="24"/>
          <w:lang w:eastAsia="zh-CN"/>
        </w:rPr>
        <w:t xml:space="preserve"> the code and using the data. </w:t>
      </w:r>
    </w:p>
    <w:p w14:paraId="171D4F07" w14:textId="77777777" w:rsidR="006A42F1" w:rsidRPr="00AA7997" w:rsidRDefault="006A42F1" w:rsidP="00EF1BCB">
      <w:pPr>
        <w:rPr>
          <w:szCs w:val="24"/>
        </w:rPr>
      </w:pPr>
    </w:p>
    <w:p w14:paraId="5A6D6B13" w14:textId="77777777" w:rsidR="00467ECA" w:rsidRPr="00AA7997" w:rsidRDefault="00467ECA"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Acknowledgements</w:t>
      </w:r>
    </w:p>
    <w:p w14:paraId="0BCC0DE3" w14:textId="3B163E80" w:rsidR="00957A42" w:rsidRPr="00A326A7" w:rsidRDefault="00957A42" w:rsidP="00EF1BCB">
      <w:pPr>
        <w:spacing w:before="120" w:after="120"/>
        <w:rPr>
          <w:szCs w:val="24"/>
          <w:lang w:eastAsia="zh-CN"/>
        </w:rPr>
      </w:pPr>
      <w:r w:rsidRPr="00AA7997">
        <w:rPr>
          <w:szCs w:val="24"/>
        </w:rPr>
        <w:t xml:space="preserve">This work </w:t>
      </w:r>
      <w:r w:rsidRPr="00AA7997">
        <w:rPr>
          <w:szCs w:val="24"/>
          <w:lang w:eastAsia="zh-CN"/>
        </w:rPr>
        <w:t xml:space="preserve">is </w:t>
      </w:r>
      <w:r w:rsidRPr="00AA7997">
        <w:rPr>
          <w:szCs w:val="24"/>
        </w:rPr>
        <w:t>supported by the Natural Resources Conservation Service, U.S. Department of Agriculture, under NRCS Conservation Innovation Grant 69-3A75-14-260.</w:t>
      </w:r>
      <w:r w:rsidR="000F73E3" w:rsidRPr="000F73E3">
        <w:rPr>
          <w:rFonts w:eastAsia="Times New Roman"/>
        </w:rPr>
        <w:t xml:space="preserve"> </w:t>
      </w:r>
      <w:r w:rsidR="000F73E3">
        <w:rPr>
          <w:rFonts w:eastAsia="Times New Roman"/>
        </w:rPr>
        <w:t>Fu</w:t>
      </w:r>
      <w:r w:rsidR="000F73E3" w:rsidRPr="00097A83">
        <w:rPr>
          <w:rFonts w:eastAsia="Times New Roman"/>
        </w:rPr>
        <w:t>nding for this work was provided in part by the Virginia Agricultural Experiment Station and the Hatch Program of the National Institute of Food and Agriculture, U.S. Department of Agriculture.</w:t>
      </w:r>
      <w:r w:rsidR="00A326A7">
        <w:rPr>
          <w:rFonts w:hint="eastAsia"/>
          <w:lang w:eastAsia="zh-CN"/>
        </w:rPr>
        <w:t xml:space="preserve"> </w:t>
      </w:r>
      <w:r w:rsidR="006A4FFB">
        <w:rPr>
          <w:color w:val="000000"/>
        </w:rPr>
        <w:t>J</w:t>
      </w:r>
      <w:r w:rsidR="006A4FFB">
        <w:rPr>
          <w:rFonts w:hint="eastAsia"/>
          <w:color w:val="000000"/>
          <w:lang w:eastAsia="zh-CN"/>
        </w:rPr>
        <w:t xml:space="preserve">inshi </w:t>
      </w:r>
      <w:r w:rsidR="006A4FFB">
        <w:rPr>
          <w:color w:val="000000"/>
        </w:rPr>
        <w:t>J</w:t>
      </w:r>
      <w:r w:rsidR="006A4FFB">
        <w:rPr>
          <w:rFonts w:hint="eastAsia"/>
          <w:color w:val="000000"/>
          <w:lang w:eastAsia="zh-CN"/>
        </w:rPr>
        <w:t>ian</w:t>
      </w:r>
      <w:r w:rsidR="006A4FFB">
        <w:rPr>
          <w:color w:val="000000"/>
        </w:rPr>
        <w:t xml:space="preserve"> w</w:t>
      </w:r>
      <w:r w:rsidR="006A4FFB">
        <w:rPr>
          <w:rFonts w:hint="eastAsia"/>
          <w:color w:val="000000"/>
          <w:lang w:eastAsia="zh-CN"/>
        </w:rPr>
        <w:t>as partially</w:t>
      </w:r>
      <w:r w:rsidR="006A4FFB">
        <w:rPr>
          <w:color w:val="000000"/>
        </w:rPr>
        <w:t xml:space="preserve"> supported by the U</w:t>
      </w:r>
      <w:r w:rsidR="00831161">
        <w:rPr>
          <w:color w:val="000000"/>
        </w:rPr>
        <w:t>.</w:t>
      </w:r>
      <w:r w:rsidR="006A4FFB">
        <w:rPr>
          <w:color w:val="000000"/>
        </w:rPr>
        <w:t>S</w:t>
      </w:r>
      <w:r w:rsidR="00831161">
        <w:rPr>
          <w:color w:val="000000"/>
        </w:rPr>
        <w:t>.</w:t>
      </w:r>
      <w:r w:rsidR="006A4FFB">
        <w:rPr>
          <w:color w:val="000000"/>
        </w:rPr>
        <w:t xml:space="preserve"> Department of Energy, Office of Science, Biological and Environmental Research as part of the Terrestrial Ecosystem Sciences Program.</w:t>
      </w:r>
      <w:r w:rsidR="006A4FFB">
        <w:rPr>
          <w:rFonts w:hint="eastAsia"/>
          <w:color w:val="000000"/>
          <w:lang w:eastAsia="zh-CN"/>
        </w:rPr>
        <w:t xml:space="preserve"> </w:t>
      </w:r>
      <w:r w:rsidR="00A326A7" w:rsidRPr="00AA7997">
        <w:rPr>
          <w:szCs w:val="24"/>
          <w:lang w:eastAsia="zh-CN"/>
        </w:rPr>
        <w:t xml:space="preserve">The code and the </w:t>
      </w:r>
      <w:proofErr w:type="spellStart"/>
      <w:r w:rsidR="00A326A7" w:rsidRPr="00124BE3">
        <w:rPr>
          <w:i/>
          <w:szCs w:val="24"/>
          <w:lang w:eastAsia="zh-CN"/>
        </w:rPr>
        <w:t>SoilHealthDB</w:t>
      </w:r>
      <w:proofErr w:type="spellEnd"/>
      <w:r w:rsidR="00A326A7" w:rsidRPr="00AA7997">
        <w:rPr>
          <w:szCs w:val="24"/>
          <w:lang w:eastAsia="zh-CN"/>
        </w:rPr>
        <w:t xml:space="preserve"> are available </w:t>
      </w:r>
      <w:r w:rsidR="00831161">
        <w:rPr>
          <w:szCs w:val="24"/>
          <w:lang w:eastAsia="zh-CN"/>
        </w:rPr>
        <w:t>o</w:t>
      </w:r>
      <w:r w:rsidR="00F213DB">
        <w:rPr>
          <w:rFonts w:hint="eastAsia"/>
          <w:szCs w:val="24"/>
          <w:lang w:eastAsia="zh-CN"/>
        </w:rPr>
        <w:t>n GitHub</w:t>
      </w:r>
      <w:r w:rsidR="00831161">
        <w:rPr>
          <w:szCs w:val="24"/>
          <w:lang w:eastAsia="zh-CN"/>
        </w:rPr>
        <w:t>;</w:t>
      </w:r>
      <w:r w:rsidR="00F213DB">
        <w:rPr>
          <w:rFonts w:hint="eastAsia"/>
          <w:szCs w:val="24"/>
          <w:lang w:eastAsia="zh-CN"/>
        </w:rPr>
        <w:t xml:space="preserve"> </w:t>
      </w:r>
      <w:r w:rsidR="00BC0D40">
        <w:rPr>
          <w:szCs w:val="24"/>
          <w:lang w:eastAsia="zh-CN"/>
        </w:rPr>
        <w:t>those items</w:t>
      </w:r>
      <w:r w:rsidR="00BC0D40">
        <w:rPr>
          <w:rFonts w:hint="eastAsia"/>
          <w:szCs w:val="24"/>
          <w:lang w:eastAsia="zh-CN"/>
        </w:rPr>
        <w:t xml:space="preserve"> </w:t>
      </w:r>
      <w:r w:rsidR="00F213DB">
        <w:rPr>
          <w:rFonts w:hint="eastAsia"/>
          <w:szCs w:val="24"/>
          <w:lang w:eastAsia="zh-CN"/>
        </w:rPr>
        <w:t xml:space="preserve">can be used </w:t>
      </w:r>
      <w:r w:rsidR="00A326A7" w:rsidRPr="00AA7997">
        <w:rPr>
          <w:szCs w:val="24"/>
          <w:lang w:eastAsia="zh-CN"/>
        </w:rPr>
        <w:t xml:space="preserve">for individual, academic, research, and commercial usage, but </w:t>
      </w:r>
      <w:r w:rsidR="00A326A7">
        <w:rPr>
          <w:szCs w:val="24"/>
          <w:lang w:eastAsia="zh-CN"/>
        </w:rPr>
        <w:t>can</w:t>
      </w:r>
      <w:r w:rsidR="00A326A7" w:rsidRPr="00AA7997">
        <w:rPr>
          <w:szCs w:val="24"/>
          <w:lang w:eastAsia="zh-CN"/>
        </w:rPr>
        <w:t>not be repack</w:t>
      </w:r>
      <w:r w:rsidR="00A326A7">
        <w:rPr>
          <w:szCs w:val="24"/>
          <w:lang w:eastAsia="zh-CN"/>
        </w:rPr>
        <w:t>ag</w:t>
      </w:r>
      <w:r w:rsidR="00A326A7" w:rsidRPr="00AA7997">
        <w:rPr>
          <w:szCs w:val="24"/>
          <w:lang w:eastAsia="zh-CN"/>
        </w:rPr>
        <w:t xml:space="preserve">ed or sold without written permission. </w:t>
      </w:r>
    </w:p>
    <w:p w14:paraId="6441B463" w14:textId="77777777" w:rsidR="006A42F1" w:rsidRPr="00AA7997" w:rsidRDefault="006A42F1" w:rsidP="00EF1BCB">
      <w:pPr>
        <w:rPr>
          <w:szCs w:val="24"/>
        </w:rPr>
      </w:pPr>
    </w:p>
    <w:p w14:paraId="47B22D34" w14:textId="4CA82D9B" w:rsidR="003A5F03" w:rsidRPr="00AA7997" w:rsidRDefault="00C00950"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 xml:space="preserve">Author </w:t>
      </w:r>
      <w:r w:rsidR="007D356C" w:rsidRPr="00AA7997">
        <w:rPr>
          <w:rFonts w:ascii="Times New Roman" w:hAnsi="Times New Roman" w:cs="Times New Roman"/>
          <w:sz w:val="24"/>
          <w:szCs w:val="24"/>
        </w:rPr>
        <w:t>c</w:t>
      </w:r>
      <w:r w:rsidR="003A5F03" w:rsidRPr="00AA7997">
        <w:rPr>
          <w:rFonts w:ascii="Times New Roman" w:hAnsi="Times New Roman" w:cs="Times New Roman"/>
          <w:sz w:val="24"/>
          <w:szCs w:val="24"/>
        </w:rPr>
        <w:t>ontributions</w:t>
      </w:r>
    </w:p>
    <w:p w14:paraId="0B2A0817" w14:textId="1EECDD28" w:rsidR="00957A42" w:rsidRPr="00AA7997" w:rsidRDefault="00957A42" w:rsidP="00EF1BCB">
      <w:pPr>
        <w:spacing w:before="120" w:after="120"/>
        <w:rPr>
          <w:szCs w:val="24"/>
          <w:lang w:eastAsia="zh-CN"/>
        </w:rPr>
      </w:pPr>
      <w:r w:rsidRPr="00AA7997">
        <w:rPr>
          <w:szCs w:val="24"/>
          <w:lang w:eastAsia="zh-CN"/>
        </w:rPr>
        <w:t xml:space="preserve">Jinshi Jian and Ryan D. Stewart conceived the design of the data framework. Jinshi Jian and Xuan Du extracted and integrated the data from papers to the </w:t>
      </w:r>
      <w:r w:rsidRPr="00124BE3">
        <w:rPr>
          <w:i/>
          <w:szCs w:val="24"/>
          <w:lang w:eastAsia="zh-CN"/>
        </w:rPr>
        <w:t>SoilHealthDB</w:t>
      </w:r>
      <w:r w:rsidRPr="00AA7997">
        <w:rPr>
          <w:szCs w:val="24"/>
          <w:lang w:eastAsia="zh-CN"/>
        </w:rPr>
        <w:t>. Jinshi Jian drafted the manuscript</w:t>
      </w:r>
      <w:r w:rsidR="004E0130" w:rsidRPr="00AA7997">
        <w:rPr>
          <w:szCs w:val="24"/>
          <w:lang w:eastAsia="zh-CN"/>
        </w:rPr>
        <w:t xml:space="preserve">, </w:t>
      </w:r>
      <w:r w:rsidRPr="00AA7997">
        <w:rPr>
          <w:szCs w:val="24"/>
          <w:lang w:eastAsia="zh-CN"/>
        </w:rPr>
        <w:t>and all authors revised and approved the manuscript.</w:t>
      </w:r>
    </w:p>
    <w:p w14:paraId="27350BDF" w14:textId="77777777" w:rsidR="006C2EB6" w:rsidRPr="00AA7997" w:rsidRDefault="006C2EB6" w:rsidP="00EF1BCB">
      <w:pPr>
        <w:rPr>
          <w:szCs w:val="24"/>
        </w:rPr>
      </w:pPr>
    </w:p>
    <w:p w14:paraId="3915359D" w14:textId="122418BD" w:rsidR="00467ECA" w:rsidRPr="00AA7997" w:rsidRDefault="00467ECA"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t xml:space="preserve">Competing </w:t>
      </w:r>
      <w:r w:rsidR="007D356C" w:rsidRPr="00AA7997">
        <w:rPr>
          <w:rFonts w:ascii="Times New Roman" w:hAnsi="Times New Roman" w:cs="Times New Roman"/>
          <w:sz w:val="24"/>
          <w:szCs w:val="24"/>
        </w:rPr>
        <w:t>i</w:t>
      </w:r>
      <w:r w:rsidRPr="00AA7997">
        <w:rPr>
          <w:rFonts w:ascii="Times New Roman" w:hAnsi="Times New Roman" w:cs="Times New Roman"/>
          <w:sz w:val="24"/>
          <w:szCs w:val="24"/>
        </w:rPr>
        <w:t>nterests</w:t>
      </w:r>
    </w:p>
    <w:p w14:paraId="670279AA" w14:textId="0A778569" w:rsidR="000E142E" w:rsidRPr="00AA7997" w:rsidRDefault="000E142E" w:rsidP="00EF1BCB">
      <w:pPr>
        <w:pStyle w:val="a7"/>
        <w:spacing w:before="120" w:beforeAutospacing="0" w:after="120" w:afterAutospacing="0"/>
        <w:rPr>
          <w:szCs w:val="24"/>
          <w:lang w:eastAsia="zh-CN"/>
        </w:rPr>
      </w:pPr>
      <w:r w:rsidRPr="00AA7997">
        <w:rPr>
          <w:szCs w:val="24"/>
          <w:lang w:eastAsia="zh-CN"/>
        </w:rPr>
        <w:t>The authors declare no competing interests.</w:t>
      </w:r>
    </w:p>
    <w:p w14:paraId="64022DCF" w14:textId="77777777" w:rsidR="006A42F1" w:rsidRPr="00AA7997" w:rsidRDefault="006A42F1" w:rsidP="00EF1BCB">
      <w:pPr>
        <w:pStyle w:val="a7"/>
        <w:spacing w:before="0" w:beforeAutospacing="0" w:after="0" w:afterAutospacing="0"/>
        <w:rPr>
          <w:szCs w:val="24"/>
        </w:rPr>
      </w:pPr>
    </w:p>
    <w:p w14:paraId="3B1D306A" w14:textId="77777777" w:rsidR="005D0131" w:rsidRPr="00AA7997" w:rsidRDefault="005D0131" w:rsidP="00EF1BCB">
      <w:pPr>
        <w:pStyle w:val="3"/>
        <w:spacing w:before="0" w:after="0"/>
        <w:rPr>
          <w:rFonts w:ascii="Times New Roman" w:hAnsi="Times New Roman" w:cs="Times New Roman"/>
          <w:sz w:val="24"/>
          <w:szCs w:val="24"/>
        </w:rPr>
        <w:sectPr w:rsidR="005D0131" w:rsidRPr="00AA7997" w:rsidSect="002E320D">
          <w:footerReference w:type="default" r:id="rId10"/>
          <w:pgSz w:w="11906" w:h="16838"/>
          <w:pgMar w:top="1361" w:right="1786" w:bottom="1361" w:left="1786" w:header="709" w:footer="709" w:gutter="0"/>
          <w:cols w:space="708"/>
          <w:docGrid w:linePitch="360"/>
        </w:sectPr>
      </w:pPr>
    </w:p>
    <w:p w14:paraId="42A45868" w14:textId="5AC10D04" w:rsidR="00C658AC" w:rsidRPr="00AA7997" w:rsidRDefault="004E0C09"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Figures</w:t>
      </w:r>
    </w:p>
    <w:p w14:paraId="0CBBDF3E" w14:textId="77777777" w:rsidR="00146C84" w:rsidRPr="00AA7997" w:rsidRDefault="00146C84" w:rsidP="00EF1BCB">
      <w:pPr>
        <w:rPr>
          <w:szCs w:val="24"/>
          <w:lang w:eastAsia="zh-CN"/>
        </w:rPr>
      </w:pPr>
    </w:p>
    <w:p w14:paraId="1E7017A1" w14:textId="0080A55D" w:rsidR="00146C84" w:rsidRPr="00AA7997" w:rsidRDefault="001D5C64" w:rsidP="00EF1BCB">
      <w:pPr>
        <w:rPr>
          <w:szCs w:val="24"/>
          <w:lang w:eastAsia="zh-CN"/>
        </w:rPr>
      </w:pPr>
      <w:r>
        <w:rPr>
          <w:noProof/>
          <w:szCs w:val="24"/>
          <w:lang w:val="en-US" w:eastAsia="zh-CN"/>
        </w:rPr>
        <w:drawing>
          <wp:inline distT="0" distB="0" distL="0" distR="0" wp14:anchorId="30E71B16" wp14:editId="4780DE91">
            <wp:extent cx="5292090" cy="2646045"/>
            <wp:effectExtent l="0" t="0" r="3810" b="1905"/>
            <wp:docPr id="1" name="图片 1" descr="G:\My Drive\MyResearch\12.SoilHealthDB\SoilHealthDB\SoilHealthDB_R\Figures\Figure 1. site_plot.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y Drive\MyResearch\12.SoilHealthDB\SoilHealthDB\SoilHealthDB_R\Figures\Figure 1. site_plot.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090" cy="2646045"/>
                    </a:xfrm>
                    <a:prstGeom prst="rect">
                      <a:avLst/>
                    </a:prstGeom>
                    <a:noFill/>
                    <a:ln>
                      <a:noFill/>
                    </a:ln>
                  </pic:spPr>
                </pic:pic>
              </a:graphicData>
            </a:graphic>
          </wp:inline>
        </w:drawing>
      </w:r>
    </w:p>
    <w:p w14:paraId="35F16CD3" w14:textId="39AE73D3" w:rsidR="00BB1D57" w:rsidRPr="00AA7997" w:rsidRDefault="00146C84" w:rsidP="00EF1BCB">
      <w:pPr>
        <w:rPr>
          <w:szCs w:val="24"/>
          <w:lang w:val="en-US" w:eastAsia="zh-CN"/>
        </w:rPr>
      </w:pPr>
      <w:r w:rsidRPr="00AA7997">
        <w:rPr>
          <w:b/>
          <w:szCs w:val="24"/>
          <w:lang w:val="en-US" w:eastAsia="zh-CN"/>
        </w:rPr>
        <w:t>Figure 1.</w:t>
      </w:r>
      <w:r w:rsidRPr="00AA7997">
        <w:rPr>
          <w:szCs w:val="24"/>
          <w:lang w:val="en-US" w:eastAsia="zh-CN"/>
        </w:rPr>
        <w:t xml:space="preserve"> </w:t>
      </w:r>
      <w:r w:rsidR="00B5663A" w:rsidRPr="00AA7997">
        <w:rPr>
          <w:b/>
          <w:szCs w:val="24"/>
          <w:lang w:val="en-US" w:eastAsia="zh-CN"/>
        </w:rPr>
        <w:t>The s</w:t>
      </w:r>
      <w:r w:rsidRPr="00AA7997">
        <w:rPr>
          <w:b/>
          <w:szCs w:val="24"/>
          <w:lang w:val="en-US" w:eastAsia="zh-CN"/>
        </w:rPr>
        <w:t xml:space="preserve">patial distribution of </w:t>
      </w:r>
      <w:r w:rsidR="00B5663A" w:rsidRPr="00AA7997">
        <w:rPr>
          <w:b/>
          <w:szCs w:val="24"/>
          <w:lang w:val="en-US" w:eastAsia="zh-CN"/>
        </w:rPr>
        <w:t xml:space="preserve">sites from </w:t>
      </w:r>
      <w:r w:rsidRPr="00AA7997">
        <w:rPr>
          <w:b/>
          <w:szCs w:val="24"/>
          <w:lang w:val="en-US" w:eastAsia="zh-CN"/>
        </w:rPr>
        <w:t>cover crop</w:t>
      </w:r>
      <w:r w:rsidR="002C508C">
        <w:rPr>
          <w:b/>
          <w:szCs w:val="24"/>
          <w:lang w:val="en-US" w:eastAsia="zh-CN"/>
        </w:rPr>
        <w:t>ping</w:t>
      </w:r>
      <w:r w:rsidR="00C56CAB" w:rsidRPr="00AA7997">
        <w:rPr>
          <w:b/>
          <w:szCs w:val="24"/>
          <w:lang w:val="en-US" w:eastAsia="zh-CN"/>
        </w:rPr>
        <w:t xml:space="preserve"> (CC)</w:t>
      </w:r>
      <w:r w:rsidRPr="00AA7997">
        <w:rPr>
          <w:b/>
          <w:szCs w:val="24"/>
          <w:lang w:val="en-US" w:eastAsia="zh-CN"/>
        </w:rPr>
        <w:t>, no-tillage</w:t>
      </w:r>
      <w:r w:rsidR="00030A1F" w:rsidRPr="00AA7997">
        <w:rPr>
          <w:b/>
          <w:szCs w:val="24"/>
          <w:lang w:val="en-US" w:eastAsia="zh-CN"/>
        </w:rPr>
        <w:t xml:space="preserve"> (NT)</w:t>
      </w:r>
      <w:r w:rsidRPr="00AA7997">
        <w:rPr>
          <w:b/>
          <w:szCs w:val="24"/>
          <w:lang w:val="en-US" w:eastAsia="zh-CN"/>
        </w:rPr>
        <w:t>, organic farm</w:t>
      </w:r>
      <w:r w:rsidR="002C508C">
        <w:rPr>
          <w:b/>
          <w:szCs w:val="24"/>
          <w:lang w:val="en-US" w:eastAsia="zh-CN"/>
        </w:rPr>
        <w:t>ing</w:t>
      </w:r>
      <w:r w:rsidR="00030A1F" w:rsidRPr="00AA7997">
        <w:rPr>
          <w:b/>
          <w:szCs w:val="24"/>
          <w:lang w:val="en-US" w:eastAsia="zh-CN"/>
        </w:rPr>
        <w:t xml:space="preserve"> (OF)</w:t>
      </w:r>
      <w:r w:rsidRPr="00AA7997">
        <w:rPr>
          <w:b/>
          <w:szCs w:val="24"/>
          <w:lang w:val="en-US" w:eastAsia="zh-CN"/>
        </w:rPr>
        <w:t>, and agro-forestry system</w:t>
      </w:r>
      <w:r w:rsidR="002C508C">
        <w:rPr>
          <w:b/>
          <w:szCs w:val="24"/>
          <w:lang w:val="en-US" w:eastAsia="zh-CN"/>
        </w:rPr>
        <w:t>s</w:t>
      </w:r>
      <w:r w:rsidR="00030A1F" w:rsidRPr="00AA7997">
        <w:rPr>
          <w:b/>
          <w:szCs w:val="24"/>
          <w:lang w:val="en-US" w:eastAsia="zh-CN"/>
        </w:rPr>
        <w:t xml:space="preserve"> (AF)</w:t>
      </w:r>
      <w:r w:rsidR="00B5663A" w:rsidRPr="00AA7997">
        <w:rPr>
          <w:b/>
          <w:szCs w:val="24"/>
          <w:lang w:val="en-US" w:eastAsia="zh-CN"/>
        </w:rPr>
        <w:t xml:space="preserve"> across the globe</w:t>
      </w:r>
      <w:r w:rsidRPr="00AA7997">
        <w:rPr>
          <w:b/>
          <w:szCs w:val="24"/>
          <w:lang w:val="en-US" w:eastAsia="zh-CN"/>
        </w:rPr>
        <w:t>.</w:t>
      </w:r>
      <w:r w:rsidRPr="00AA7997">
        <w:rPr>
          <w:szCs w:val="24"/>
          <w:lang w:val="en-US" w:eastAsia="zh-CN"/>
        </w:rPr>
        <w:t xml:space="preserve"> </w:t>
      </w:r>
      <w:r w:rsidR="00C87465" w:rsidRPr="00AA7997">
        <w:rPr>
          <w:szCs w:val="24"/>
          <w:lang w:val="en-US" w:eastAsia="zh-CN"/>
        </w:rPr>
        <w:t>The numbers in the parenthes</w:t>
      </w:r>
      <w:r w:rsidR="002C508C">
        <w:rPr>
          <w:szCs w:val="24"/>
          <w:lang w:val="en-US" w:eastAsia="zh-CN"/>
        </w:rPr>
        <w:t>e</w:t>
      </w:r>
      <w:r w:rsidR="00C87465" w:rsidRPr="00AA7997">
        <w:rPr>
          <w:szCs w:val="24"/>
          <w:lang w:val="en-US" w:eastAsia="zh-CN"/>
        </w:rPr>
        <w:t xml:space="preserve">s </w:t>
      </w:r>
      <w:r w:rsidR="00446EF1" w:rsidRPr="00AA7997">
        <w:rPr>
          <w:szCs w:val="24"/>
          <w:lang w:val="en-US" w:eastAsia="zh-CN"/>
        </w:rPr>
        <w:t>represe</w:t>
      </w:r>
      <w:r w:rsidR="00430EDF" w:rsidRPr="00AA7997">
        <w:rPr>
          <w:szCs w:val="24"/>
          <w:lang w:val="en-US" w:eastAsia="zh-CN"/>
        </w:rPr>
        <w:t>n</w:t>
      </w:r>
      <w:r w:rsidR="00446EF1" w:rsidRPr="00AA7997">
        <w:rPr>
          <w:szCs w:val="24"/>
          <w:lang w:val="en-US" w:eastAsia="zh-CN"/>
        </w:rPr>
        <w:t>t</w:t>
      </w:r>
      <w:r w:rsidR="00C87465" w:rsidRPr="00AA7997">
        <w:rPr>
          <w:szCs w:val="24"/>
          <w:lang w:val="en-US" w:eastAsia="zh-CN"/>
        </w:rPr>
        <w:t xml:space="preserve"> </w:t>
      </w:r>
      <w:r w:rsidR="00430EDF" w:rsidRPr="00AA7997">
        <w:rPr>
          <w:szCs w:val="24"/>
          <w:lang w:val="en-US" w:eastAsia="zh-CN"/>
        </w:rPr>
        <w:t xml:space="preserve">the </w:t>
      </w:r>
      <w:r w:rsidR="00C87465" w:rsidRPr="00AA7997">
        <w:rPr>
          <w:szCs w:val="24"/>
          <w:lang w:val="en-US" w:eastAsia="zh-CN"/>
        </w:rPr>
        <w:t>number of sites</w:t>
      </w:r>
      <w:r w:rsidR="00446EF1" w:rsidRPr="00AA7997">
        <w:rPr>
          <w:szCs w:val="24"/>
          <w:lang w:val="en-US" w:eastAsia="zh-CN"/>
        </w:rPr>
        <w:t xml:space="preserve"> </w:t>
      </w:r>
      <w:r w:rsidR="002C508C">
        <w:rPr>
          <w:szCs w:val="24"/>
          <w:lang w:val="en-US" w:eastAsia="zh-CN"/>
        </w:rPr>
        <w:t>reporting data for each</w:t>
      </w:r>
      <w:r w:rsidR="002C508C" w:rsidRPr="00AA7997">
        <w:rPr>
          <w:szCs w:val="24"/>
          <w:lang w:val="en-US" w:eastAsia="zh-CN"/>
        </w:rPr>
        <w:t xml:space="preserve"> </w:t>
      </w:r>
      <w:r w:rsidR="00446EF1" w:rsidRPr="00AA7997">
        <w:rPr>
          <w:szCs w:val="24"/>
          <w:lang w:val="en-US" w:eastAsia="zh-CN"/>
        </w:rPr>
        <w:t>different conservation management method</w:t>
      </w:r>
      <w:r w:rsidR="00C87465" w:rsidRPr="00AA7997">
        <w:rPr>
          <w:szCs w:val="24"/>
          <w:lang w:val="en-US" w:eastAsia="zh-CN"/>
        </w:rPr>
        <w:t xml:space="preserve">. </w:t>
      </w:r>
      <w:r w:rsidR="002C508C">
        <w:rPr>
          <w:szCs w:val="24"/>
          <w:lang w:val="en-US" w:eastAsia="zh-CN"/>
        </w:rPr>
        <w:t>Symbol</w:t>
      </w:r>
      <w:r w:rsidR="00B5663A" w:rsidRPr="00AA7997">
        <w:rPr>
          <w:szCs w:val="24"/>
          <w:lang w:val="en-US" w:eastAsia="zh-CN"/>
        </w:rPr>
        <w:t xml:space="preserve"> </w:t>
      </w:r>
      <w:r w:rsidR="002C508C">
        <w:rPr>
          <w:szCs w:val="24"/>
          <w:lang w:val="en-US" w:eastAsia="zh-CN"/>
        </w:rPr>
        <w:t xml:space="preserve">sizes </w:t>
      </w:r>
      <w:r w:rsidR="00B5663A" w:rsidRPr="00AA7997">
        <w:rPr>
          <w:szCs w:val="24"/>
          <w:lang w:val="en-US" w:eastAsia="zh-CN"/>
        </w:rPr>
        <w:t>represent</w:t>
      </w:r>
      <w:r w:rsidR="00C87465" w:rsidRPr="00AA7997">
        <w:rPr>
          <w:szCs w:val="24"/>
          <w:lang w:val="en-US" w:eastAsia="zh-CN"/>
        </w:rPr>
        <w:t xml:space="preserve"> the number of comparisons </w:t>
      </w:r>
      <w:r w:rsidR="00446EF1" w:rsidRPr="00AA7997">
        <w:rPr>
          <w:szCs w:val="24"/>
          <w:lang w:val="en-US" w:eastAsia="zh-CN"/>
        </w:rPr>
        <w:t>in</w:t>
      </w:r>
      <w:r w:rsidR="00C87465" w:rsidRPr="00AA7997">
        <w:rPr>
          <w:szCs w:val="24"/>
          <w:lang w:val="en-US" w:eastAsia="zh-CN"/>
        </w:rPr>
        <w:t xml:space="preserve"> each site.</w:t>
      </w:r>
    </w:p>
    <w:p w14:paraId="50354041" w14:textId="77777777" w:rsidR="0040551F" w:rsidRPr="00AA7997" w:rsidRDefault="0040551F" w:rsidP="00EF1BCB">
      <w:pPr>
        <w:rPr>
          <w:szCs w:val="24"/>
          <w:lang w:val="en-US" w:eastAsia="zh-CN"/>
        </w:rPr>
      </w:pPr>
    </w:p>
    <w:p w14:paraId="25EEDB20" w14:textId="77777777" w:rsidR="0040551F" w:rsidRPr="00AA7997" w:rsidRDefault="0040551F" w:rsidP="00EF1BCB">
      <w:pPr>
        <w:rPr>
          <w:szCs w:val="24"/>
          <w:lang w:eastAsia="zh-CN"/>
        </w:rPr>
      </w:pPr>
    </w:p>
    <w:p w14:paraId="35E5AADD" w14:textId="18B6AB4B" w:rsidR="00BB1D57" w:rsidRPr="00AA7997" w:rsidRDefault="0065189F" w:rsidP="00EF1BCB">
      <w:pPr>
        <w:rPr>
          <w:szCs w:val="24"/>
          <w:lang w:val="en-US" w:eastAsia="zh-CN"/>
        </w:rPr>
      </w:pPr>
      <w:r>
        <w:rPr>
          <w:noProof/>
          <w:szCs w:val="24"/>
          <w:lang w:val="en-US" w:eastAsia="zh-CN"/>
        </w:rPr>
        <w:drawing>
          <wp:inline distT="0" distB="0" distL="0" distR="0" wp14:anchorId="0BC97467" wp14:editId="3F251A5D">
            <wp:extent cx="5292090" cy="3045606"/>
            <wp:effectExtent l="0" t="0" r="3810" b="2540"/>
            <wp:docPr id="2" name="图片 2" descr="G:\My Drive\MyResearch\12.SoilHealthDB\SoilHealthDB\OtherFigures\FIgure2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My Drive\MyResearch\12.SoilHealthDB\SoilHealthDB\OtherFigures\FIgure2_flowcha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3045606"/>
                    </a:xfrm>
                    <a:prstGeom prst="rect">
                      <a:avLst/>
                    </a:prstGeom>
                    <a:noFill/>
                    <a:ln>
                      <a:noFill/>
                    </a:ln>
                  </pic:spPr>
                </pic:pic>
              </a:graphicData>
            </a:graphic>
          </wp:inline>
        </w:drawing>
      </w:r>
    </w:p>
    <w:p w14:paraId="46D8A811" w14:textId="1EEDBD92" w:rsidR="00BB1D57" w:rsidRPr="00AA7997" w:rsidRDefault="00BB1D57" w:rsidP="00EF1BCB">
      <w:pPr>
        <w:rPr>
          <w:szCs w:val="24"/>
          <w:lang w:val="en-US" w:eastAsia="zh-CN"/>
        </w:rPr>
      </w:pPr>
      <w:r w:rsidRPr="00AA7997">
        <w:rPr>
          <w:b/>
          <w:szCs w:val="24"/>
          <w:lang w:val="en-US" w:eastAsia="zh-CN"/>
        </w:rPr>
        <w:t xml:space="preserve">Figure </w:t>
      </w:r>
      <w:r w:rsidR="0059758C" w:rsidRPr="00AA7997">
        <w:rPr>
          <w:b/>
          <w:szCs w:val="24"/>
          <w:lang w:val="en-US" w:eastAsia="zh-CN"/>
        </w:rPr>
        <w:t>2</w:t>
      </w:r>
      <w:r w:rsidR="00483653" w:rsidRPr="00AA7997">
        <w:rPr>
          <w:b/>
          <w:szCs w:val="24"/>
          <w:lang w:val="en-US" w:eastAsia="zh-CN"/>
        </w:rPr>
        <w:t>.</w:t>
      </w:r>
      <w:r w:rsidRPr="00AA7997">
        <w:rPr>
          <w:szCs w:val="24"/>
          <w:lang w:val="en-US" w:eastAsia="zh-CN"/>
        </w:rPr>
        <w:t xml:space="preserve"> </w:t>
      </w:r>
      <w:r w:rsidR="002C508C">
        <w:rPr>
          <w:b/>
          <w:szCs w:val="24"/>
          <w:lang w:val="en-US" w:eastAsia="zh-CN"/>
        </w:rPr>
        <w:t>T</w:t>
      </w:r>
      <w:r w:rsidRPr="00AA7997">
        <w:rPr>
          <w:b/>
          <w:szCs w:val="24"/>
          <w:lang w:val="en-US" w:eastAsia="zh-CN"/>
        </w:rPr>
        <w:t xml:space="preserve">he procedure </w:t>
      </w:r>
      <w:r w:rsidR="002C508C">
        <w:rPr>
          <w:b/>
          <w:szCs w:val="24"/>
          <w:lang w:val="en-US" w:eastAsia="zh-CN"/>
        </w:rPr>
        <w:t>for</w:t>
      </w:r>
      <w:r w:rsidR="002C508C" w:rsidRPr="00AA7997">
        <w:rPr>
          <w:b/>
          <w:szCs w:val="24"/>
          <w:lang w:val="en-US" w:eastAsia="zh-CN"/>
        </w:rPr>
        <w:t xml:space="preserve"> </w:t>
      </w:r>
      <w:r w:rsidR="00386849" w:rsidRPr="00AA7997">
        <w:rPr>
          <w:b/>
          <w:szCs w:val="24"/>
          <w:lang w:val="en-US" w:eastAsia="zh-CN"/>
        </w:rPr>
        <w:t>data integration (left panel)</w:t>
      </w:r>
      <w:r w:rsidR="002C508C">
        <w:rPr>
          <w:b/>
          <w:szCs w:val="24"/>
          <w:lang w:val="en-US" w:eastAsia="zh-CN"/>
        </w:rPr>
        <w:t xml:space="preserve">; </w:t>
      </w:r>
      <w:r w:rsidR="00C84D34" w:rsidRPr="00AA7997">
        <w:rPr>
          <w:b/>
          <w:szCs w:val="24"/>
          <w:lang w:val="en-US" w:eastAsia="zh-CN"/>
        </w:rPr>
        <w:t xml:space="preserve">experiment ID allocation </w:t>
      </w:r>
      <w:r w:rsidR="00386849" w:rsidRPr="00AA7997">
        <w:rPr>
          <w:b/>
          <w:szCs w:val="24"/>
          <w:lang w:val="en-US" w:eastAsia="zh-CN"/>
        </w:rPr>
        <w:t>(middle panel)</w:t>
      </w:r>
      <w:r w:rsidR="002C508C">
        <w:rPr>
          <w:b/>
          <w:szCs w:val="24"/>
          <w:lang w:val="en-US" w:eastAsia="zh-CN"/>
        </w:rPr>
        <w:t>;</w:t>
      </w:r>
      <w:r w:rsidR="00386849" w:rsidRPr="00AA7997">
        <w:rPr>
          <w:b/>
          <w:szCs w:val="24"/>
          <w:lang w:val="en-US" w:eastAsia="zh-CN"/>
        </w:rPr>
        <w:t xml:space="preserve"> and potential </w:t>
      </w:r>
      <w:r w:rsidR="002C508C">
        <w:rPr>
          <w:b/>
          <w:szCs w:val="24"/>
          <w:lang w:val="en-US" w:eastAsia="zh-CN"/>
        </w:rPr>
        <w:t xml:space="preserve">uses that </w:t>
      </w:r>
      <w:r w:rsidR="00386849" w:rsidRPr="00AA7997">
        <w:rPr>
          <w:b/>
          <w:szCs w:val="24"/>
          <w:lang w:val="en-US" w:eastAsia="zh-CN"/>
        </w:rPr>
        <w:t>the database can support (right panel)</w:t>
      </w:r>
      <w:r w:rsidRPr="00AA7997">
        <w:rPr>
          <w:b/>
          <w:szCs w:val="24"/>
          <w:lang w:val="en-US" w:eastAsia="zh-CN"/>
        </w:rPr>
        <w:t>.</w:t>
      </w:r>
      <w:r w:rsidR="00C84D34" w:rsidRPr="00AA7997">
        <w:rPr>
          <w:szCs w:val="24"/>
          <w:lang w:val="en-US" w:eastAsia="zh-CN"/>
        </w:rPr>
        <w:t xml:space="preserve"> </w:t>
      </w:r>
      <w:r w:rsidR="005C5FF9">
        <w:rPr>
          <w:szCs w:val="24"/>
          <w:lang w:val="en-US" w:eastAsia="zh-CN"/>
        </w:rPr>
        <w:t>Unique</w:t>
      </w:r>
      <w:r w:rsidRPr="00AA7997">
        <w:rPr>
          <w:szCs w:val="24"/>
          <w:lang w:val="en-US" w:eastAsia="zh-CN"/>
        </w:rPr>
        <w:t xml:space="preserve"> experiment ID</w:t>
      </w:r>
      <w:r w:rsidR="002C508C">
        <w:rPr>
          <w:szCs w:val="24"/>
          <w:lang w:val="en-US" w:eastAsia="zh-CN"/>
        </w:rPr>
        <w:t>s</w:t>
      </w:r>
      <w:r w:rsidRPr="00AA7997">
        <w:rPr>
          <w:szCs w:val="24"/>
          <w:lang w:val="en-US" w:eastAsia="zh-CN"/>
        </w:rPr>
        <w:t xml:space="preserve"> </w:t>
      </w:r>
      <w:r w:rsidR="00BB6CBE">
        <w:rPr>
          <w:szCs w:val="24"/>
          <w:lang w:val="en-US" w:eastAsia="zh-CN"/>
        </w:rPr>
        <w:t xml:space="preserve">were given </w:t>
      </w:r>
      <w:r w:rsidR="002C508C">
        <w:rPr>
          <w:szCs w:val="24"/>
          <w:lang w:val="en-US" w:eastAsia="zh-CN"/>
        </w:rPr>
        <w:t>to</w:t>
      </w:r>
      <w:r w:rsidR="002C508C" w:rsidRPr="00AA7997">
        <w:rPr>
          <w:szCs w:val="24"/>
          <w:lang w:val="en-US" w:eastAsia="zh-CN"/>
        </w:rPr>
        <w:t xml:space="preserve"> </w:t>
      </w:r>
      <w:r w:rsidRPr="00AA7997">
        <w:rPr>
          <w:szCs w:val="24"/>
          <w:lang w:val="en-US" w:eastAsia="zh-CN"/>
        </w:rPr>
        <w:t>pair</w:t>
      </w:r>
      <w:r w:rsidR="002C508C">
        <w:rPr>
          <w:szCs w:val="24"/>
          <w:lang w:val="en-US" w:eastAsia="zh-CN"/>
        </w:rPr>
        <w:t>wise</w:t>
      </w:r>
      <w:r w:rsidRPr="00AA7997">
        <w:rPr>
          <w:szCs w:val="24"/>
          <w:lang w:val="en-US" w:eastAsia="zh-CN"/>
        </w:rPr>
        <w:t xml:space="preserve"> comparisons if the cash crop, site, tillage, fertilizer level, cover crop, soil sampling depth, cover crop termination, and cash crop rotation </w:t>
      </w:r>
      <w:r w:rsidR="00430EDF" w:rsidRPr="00AA7997">
        <w:rPr>
          <w:szCs w:val="24"/>
          <w:lang w:val="en-US" w:eastAsia="zh-CN"/>
        </w:rPr>
        <w:t xml:space="preserve">were </w:t>
      </w:r>
      <w:r w:rsidR="00BB6CBE">
        <w:rPr>
          <w:szCs w:val="24"/>
          <w:lang w:val="en-US" w:eastAsia="zh-CN"/>
        </w:rPr>
        <w:t xml:space="preserve">different from other comparisons; otherwise, comparisons who had the same information for one or more of those categories received </w:t>
      </w:r>
      <w:r w:rsidR="00430EDF" w:rsidRPr="00AA7997">
        <w:rPr>
          <w:szCs w:val="24"/>
          <w:lang w:val="en-US" w:eastAsia="zh-CN"/>
        </w:rPr>
        <w:t xml:space="preserve">the </w:t>
      </w:r>
      <w:r w:rsidRPr="00AA7997">
        <w:rPr>
          <w:szCs w:val="24"/>
          <w:lang w:val="en-US" w:eastAsia="zh-CN"/>
        </w:rPr>
        <w:t>same experiment ID</w:t>
      </w:r>
      <w:r w:rsidR="00C84D34" w:rsidRPr="00AA7997">
        <w:rPr>
          <w:szCs w:val="24"/>
          <w:lang w:val="en-US" w:eastAsia="zh-CN"/>
        </w:rPr>
        <w:t xml:space="preserve"> (middle panel)</w:t>
      </w:r>
      <w:r w:rsidRPr="00AA7997">
        <w:rPr>
          <w:szCs w:val="24"/>
          <w:lang w:val="en-US" w:eastAsia="zh-CN"/>
        </w:rPr>
        <w:t>.</w:t>
      </w:r>
      <w:r w:rsidR="00C84D34" w:rsidRPr="00AA7997">
        <w:rPr>
          <w:szCs w:val="24"/>
          <w:lang w:val="en-US" w:eastAsia="zh-CN"/>
        </w:rPr>
        <w:t xml:space="preserve"> </w:t>
      </w:r>
    </w:p>
    <w:p w14:paraId="433A9221" w14:textId="77777777" w:rsidR="00BB1D57" w:rsidRPr="00AA7997" w:rsidRDefault="00BB1D57" w:rsidP="00EF1BCB">
      <w:pPr>
        <w:rPr>
          <w:szCs w:val="24"/>
          <w:lang w:val="en-US" w:eastAsia="zh-CN"/>
        </w:rPr>
      </w:pPr>
    </w:p>
    <w:p w14:paraId="0B81E64C" w14:textId="77777777" w:rsidR="004E0C09" w:rsidRPr="00AA7997" w:rsidRDefault="004E0C09" w:rsidP="00EF1BCB">
      <w:pPr>
        <w:rPr>
          <w:szCs w:val="24"/>
          <w:lang w:val="en-US"/>
        </w:rPr>
      </w:pPr>
    </w:p>
    <w:p w14:paraId="72CE0BBE" w14:textId="5F6DACD9" w:rsidR="00BB1D57" w:rsidRPr="00AA7997" w:rsidRDefault="009F03E1" w:rsidP="00EF1BCB">
      <w:pPr>
        <w:rPr>
          <w:szCs w:val="24"/>
          <w:lang w:val="en-US" w:eastAsia="zh-CN"/>
        </w:rPr>
      </w:pPr>
      <w:r>
        <w:rPr>
          <w:noProof/>
          <w:szCs w:val="24"/>
          <w:lang w:val="en-US" w:eastAsia="zh-CN"/>
        </w:rPr>
        <w:lastRenderedPageBreak/>
        <w:drawing>
          <wp:inline distT="0" distB="0" distL="0" distR="0" wp14:anchorId="73275865" wp14:editId="73F7D8C0">
            <wp:extent cx="2743200" cy="3285407"/>
            <wp:effectExtent l="0" t="0" r="0" b="0"/>
            <wp:docPr id="5" name="图片 5" descr="G:\My Drive\MyResearch\12.SoilHealthDB\SoilHealthDB\outputs\OtherFigures\Sampling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y Drive\MyResearch\12.SoilHealthDB\SoilHealthDB\outputs\OtherFigures\SamplingDep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285407"/>
                    </a:xfrm>
                    <a:prstGeom prst="rect">
                      <a:avLst/>
                    </a:prstGeom>
                    <a:noFill/>
                    <a:ln>
                      <a:noFill/>
                    </a:ln>
                  </pic:spPr>
                </pic:pic>
              </a:graphicData>
            </a:graphic>
          </wp:inline>
        </w:drawing>
      </w:r>
    </w:p>
    <w:p w14:paraId="65A5608C" w14:textId="470D0997" w:rsidR="00BB1D57" w:rsidRPr="00AA7997" w:rsidRDefault="00BB1D57" w:rsidP="00EF1BCB">
      <w:pPr>
        <w:rPr>
          <w:b/>
          <w:szCs w:val="24"/>
          <w:lang w:val="en-US" w:eastAsia="zh-CN"/>
        </w:rPr>
      </w:pPr>
      <w:r w:rsidRPr="00AA7997">
        <w:rPr>
          <w:b/>
          <w:szCs w:val="24"/>
          <w:lang w:val="en-US" w:eastAsia="zh-CN"/>
        </w:rPr>
        <w:t xml:space="preserve">Figure </w:t>
      </w:r>
      <w:r w:rsidR="0059758C" w:rsidRPr="00AA7997">
        <w:rPr>
          <w:b/>
          <w:szCs w:val="24"/>
          <w:lang w:val="en-US" w:eastAsia="zh-CN"/>
        </w:rPr>
        <w:t>3</w:t>
      </w:r>
      <w:r w:rsidR="001D6348" w:rsidRPr="00AA7997">
        <w:rPr>
          <w:b/>
          <w:szCs w:val="24"/>
          <w:lang w:val="en-US" w:eastAsia="zh-CN"/>
        </w:rPr>
        <w:t>.</w:t>
      </w:r>
      <w:r w:rsidRPr="00AA7997">
        <w:rPr>
          <w:b/>
          <w:szCs w:val="24"/>
          <w:lang w:val="en-US" w:eastAsia="zh-CN"/>
        </w:rPr>
        <w:t xml:space="preserve"> Diagram </w:t>
      </w:r>
      <w:r w:rsidR="00876370">
        <w:rPr>
          <w:b/>
          <w:szCs w:val="24"/>
          <w:lang w:val="en-US" w:eastAsia="zh-CN"/>
        </w:rPr>
        <w:t>detailing</w:t>
      </w:r>
      <w:r w:rsidRPr="00AA7997">
        <w:rPr>
          <w:b/>
          <w:szCs w:val="24"/>
          <w:lang w:val="en-US" w:eastAsia="zh-CN"/>
        </w:rPr>
        <w:t xml:space="preserve"> how soil sampling </w:t>
      </w:r>
      <w:r w:rsidR="001D6348" w:rsidRPr="00AA7997">
        <w:rPr>
          <w:b/>
          <w:szCs w:val="24"/>
          <w:lang w:val="en-US" w:eastAsia="zh-CN"/>
        </w:rPr>
        <w:t>depths were</w:t>
      </w:r>
      <w:r w:rsidRPr="00AA7997">
        <w:rPr>
          <w:b/>
          <w:szCs w:val="24"/>
          <w:lang w:val="en-US" w:eastAsia="zh-CN"/>
        </w:rPr>
        <w:t xml:space="preserve"> separated into 0-10</w:t>
      </w:r>
      <w:r w:rsidR="00876370">
        <w:rPr>
          <w:b/>
          <w:szCs w:val="24"/>
          <w:lang w:val="en-US" w:eastAsia="zh-CN"/>
        </w:rPr>
        <w:t xml:space="preserve"> </w:t>
      </w:r>
      <w:r w:rsidRPr="00AA7997">
        <w:rPr>
          <w:b/>
          <w:szCs w:val="24"/>
          <w:lang w:val="en-US" w:eastAsia="zh-CN"/>
        </w:rPr>
        <w:t>cm, 0-20</w:t>
      </w:r>
      <w:r w:rsidR="00876370">
        <w:rPr>
          <w:b/>
          <w:szCs w:val="24"/>
          <w:lang w:val="en-US" w:eastAsia="zh-CN"/>
        </w:rPr>
        <w:t xml:space="preserve"> </w:t>
      </w:r>
      <w:r w:rsidRPr="00AA7997">
        <w:rPr>
          <w:b/>
          <w:szCs w:val="24"/>
          <w:lang w:val="en-US" w:eastAsia="zh-CN"/>
        </w:rPr>
        <w:t>cm, 0-30</w:t>
      </w:r>
      <w:r w:rsidR="00876370">
        <w:rPr>
          <w:b/>
          <w:szCs w:val="24"/>
          <w:lang w:val="en-US" w:eastAsia="zh-CN"/>
        </w:rPr>
        <w:t xml:space="preserve"> </w:t>
      </w:r>
      <w:r w:rsidRPr="00AA7997">
        <w:rPr>
          <w:b/>
          <w:szCs w:val="24"/>
          <w:lang w:val="en-US" w:eastAsia="zh-CN"/>
        </w:rPr>
        <w:t xml:space="preserve">cm, and </w:t>
      </w:r>
      <w:r w:rsidR="00856948">
        <w:rPr>
          <w:b/>
          <w:szCs w:val="24"/>
          <w:lang w:val="en-US" w:eastAsia="zh-CN"/>
        </w:rPr>
        <w:t>&gt;30</w:t>
      </w:r>
      <w:r w:rsidR="00876370">
        <w:rPr>
          <w:b/>
          <w:szCs w:val="24"/>
          <w:lang w:val="en-US" w:eastAsia="zh-CN"/>
        </w:rPr>
        <w:t xml:space="preserve"> </w:t>
      </w:r>
      <w:r w:rsidRPr="00AA7997">
        <w:rPr>
          <w:b/>
          <w:szCs w:val="24"/>
          <w:lang w:val="en-US" w:eastAsia="zh-CN"/>
        </w:rPr>
        <w:t xml:space="preserve">cm </w:t>
      </w:r>
      <w:r w:rsidR="00430EDF" w:rsidRPr="00AA7997">
        <w:rPr>
          <w:b/>
          <w:szCs w:val="24"/>
          <w:lang w:val="en-US" w:eastAsia="zh-CN"/>
        </w:rPr>
        <w:t>group</w:t>
      </w:r>
      <w:r w:rsidRPr="00AA7997">
        <w:rPr>
          <w:b/>
          <w:szCs w:val="24"/>
          <w:lang w:val="en-US" w:eastAsia="zh-CN"/>
        </w:rPr>
        <w:t>s.</w:t>
      </w:r>
    </w:p>
    <w:p w14:paraId="2D32DE17" w14:textId="77777777" w:rsidR="00BB1D57" w:rsidRPr="00AA7997" w:rsidRDefault="00BB1D57" w:rsidP="00EF1BCB">
      <w:pPr>
        <w:rPr>
          <w:szCs w:val="24"/>
          <w:lang w:val="en-US" w:eastAsia="zh-CN"/>
        </w:rPr>
      </w:pPr>
    </w:p>
    <w:p w14:paraId="08786365" w14:textId="7063DE57" w:rsidR="004E0C09" w:rsidRDefault="009A282C" w:rsidP="009A282C">
      <w:pPr>
        <w:tabs>
          <w:tab w:val="right" w:pos="9360"/>
        </w:tabs>
        <w:spacing w:after="160" w:line="259" w:lineRule="auto"/>
        <w:rPr>
          <w:b/>
          <w:szCs w:val="24"/>
          <w:lang w:eastAsia="zh-CN"/>
        </w:rPr>
      </w:pPr>
      <w:r w:rsidRPr="00AA7997">
        <w:rPr>
          <w:b/>
          <w:szCs w:val="24"/>
        </w:rPr>
        <w:t xml:space="preserve">Table </w:t>
      </w:r>
      <w:r w:rsidR="006B7A52">
        <w:rPr>
          <w:rFonts w:hint="eastAsia"/>
          <w:b/>
          <w:szCs w:val="24"/>
          <w:lang w:eastAsia="zh-CN"/>
        </w:rPr>
        <w:t>1</w:t>
      </w:r>
      <w:r w:rsidRPr="00AA7997">
        <w:rPr>
          <w:b/>
          <w:szCs w:val="24"/>
        </w:rPr>
        <w:t xml:space="preserve">. </w:t>
      </w:r>
      <w:r>
        <w:rPr>
          <w:rFonts w:hint="eastAsia"/>
          <w:b/>
          <w:szCs w:val="24"/>
          <w:lang w:eastAsia="zh-CN"/>
        </w:rPr>
        <w:t>Conservation type included</w:t>
      </w:r>
      <w:r w:rsidRPr="00AA7997">
        <w:rPr>
          <w:b/>
          <w:szCs w:val="24"/>
          <w:lang w:eastAsia="zh-CN"/>
        </w:rPr>
        <w:t xml:space="preserve"> in </w:t>
      </w:r>
      <w:r w:rsidRPr="00124BE3">
        <w:rPr>
          <w:b/>
          <w:i/>
          <w:szCs w:val="24"/>
          <w:lang w:eastAsia="zh-CN"/>
        </w:rPr>
        <w:t>SoilHealthDB</w:t>
      </w:r>
      <w:r w:rsidRPr="00AA7997">
        <w:rPr>
          <w:b/>
          <w:szCs w:val="24"/>
        </w:rPr>
        <w:t>.</w:t>
      </w:r>
    </w:p>
    <w:tbl>
      <w:tblPr>
        <w:tblStyle w:val="af3"/>
        <w:tblW w:w="0" w:type="auto"/>
        <w:tblLook w:val="04A0" w:firstRow="1" w:lastRow="0" w:firstColumn="1" w:lastColumn="0" w:noHBand="0" w:noVBand="1"/>
      </w:tblPr>
      <w:tblGrid>
        <w:gridCol w:w="1885"/>
        <w:gridCol w:w="6439"/>
      </w:tblGrid>
      <w:tr w:rsidR="00FF4A08" w:rsidRPr="00616F1B" w14:paraId="6DC741FF" w14:textId="77777777" w:rsidTr="00002E88">
        <w:tc>
          <w:tcPr>
            <w:tcW w:w="1885" w:type="dxa"/>
            <w:vAlign w:val="center"/>
          </w:tcPr>
          <w:p w14:paraId="69CA5612" w14:textId="50D58799" w:rsidR="00FF4A08" w:rsidRPr="00616F1B" w:rsidRDefault="00FF4A08" w:rsidP="009A282C">
            <w:pPr>
              <w:tabs>
                <w:tab w:val="right" w:pos="9360"/>
              </w:tabs>
              <w:spacing w:after="160" w:line="259" w:lineRule="auto"/>
              <w:rPr>
                <w:szCs w:val="24"/>
              </w:rPr>
            </w:pPr>
            <w:r w:rsidRPr="00616F1B">
              <w:rPr>
                <w:b/>
                <w:color w:val="000000"/>
                <w:sz w:val="22"/>
              </w:rPr>
              <w:t>Conservation type</w:t>
            </w:r>
          </w:p>
        </w:tc>
        <w:tc>
          <w:tcPr>
            <w:tcW w:w="6439" w:type="dxa"/>
            <w:vAlign w:val="center"/>
          </w:tcPr>
          <w:p w14:paraId="5D2EF704" w14:textId="1BE9EB8E" w:rsidR="00FF4A08" w:rsidRPr="00616F1B" w:rsidRDefault="00FF4A08" w:rsidP="009A282C">
            <w:pPr>
              <w:tabs>
                <w:tab w:val="right" w:pos="9360"/>
              </w:tabs>
              <w:spacing w:after="160" w:line="259" w:lineRule="auto"/>
              <w:rPr>
                <w:szCs w:val="24"/>
              </w:rPr>
            </w:pPr>
            <w:r w:rsidRPr="00616F1B">
              <w:rPr>
                <w:b/>
                <w:color w:val="000000"/>
                <w:sz w:val="22"/>
              </w:rPr>
              <w:t>Description</w:t>
            </w:r>
          </w:p>
        </w:tc>
      </w:tr>
      <w:tr w:rsidR="00FF4A08" w:rsidRPr="00616F1B" w14:paraId="17F4F2DE" w14:textId="77777777" w:rsidTr="00002E88">
        <w:tc>
          <w:tcPr>
            <w:tcW w:w="1885" w:type="dxa"/>
            <w:vAlign w:val="center"/>
          </w:tcPr>
          <w:p w14:paraId="103BC2E9" w14:textId="0B178CE8" w:rsidR="00FF4A08" w:rsidRPr="00616F1B" w:rsidRDefault="00FF4A08" w:rsidP="009A282C">
            <w:pPr>
              <w:tabs>
                <w:tab w:val="right" w:pos="9360"/>
              </w:tabs>
              <w:spacing w:after="160" w:line="259" w:lineRule="auto"/>
              <w:rPr>
                <w:rFonts w:eastAsia="SimSun"/>
                <w:szCs w:val="24"/>
              </w:rPr>
            </w:pPr>
            <w:r w:rsidRPr="00616F1B">
              <w:rPr>
                <w:color w:val="000000"/>
                <w:sz w:val="22"/>
              </w:rPr>
              <w:t>Cover crop</w:t>
            </w:r>
            <w:r w:rsidRPr="00616F1B">
              <w:rPr>
                <w:rFonts w:eastAsia="SimSun"/>
                <w:color w:val="000000"/>
                <w:sz w:val="22"/>
              </w:rPr>
              <w:t xml:space="preserve"> (CC)</w:t>
            </w:r>
          </w:p>
        </w:tc>
        <w:tc>
          <w:tcPr>
            <w:tcW w:w="6439" w:type="dxa"/>
            <w:vAlign w:val="center"/>
          </w:tcPr>
          <w:p w14:paraId="26760044" w14:textId="0137BFFB" w:rsidR="00FF4A08" w:rsidRPr="00616F1B" w:rsidRDefault="00697CBC" w:rsidP="00413069">
            <w:pPr>
              <w:tabs>
                <w:tab w:val="right" w:pos="9360"/>
              </w:tabs>
              <w:spacing w:after="160" w:line="259" w:lineRule="auto"/>
              <w:rPr>
                <w:rFonts w:eastAsia="SimSun"/>
                <w:szCs w:val="24"/>
              </w:rPr>
            </w:pPr>
            <w:r w:rsidRPr="00616F1B">
              <w:rPr>
                <w:rFonts w:eastAsia="SimSun"/>
                <w:color w:val="000000"/>
                <w:sz w:val="22"/>
              </w:rPr>
              <w:t>In traditional no-cover-crop farming system, farm surface are not covered after harvesting and thus may cause soil erosion, leaching, and thus SOC decreasing</w:t>
            </w:r>
            <w:r w:rsidR="00571189" w:rsidRPr="00616F1B">
              <w:rPr>
                <w:szCs w:val="24"/>
              </w:rPr>
              <w:fldChar w:fldCharType="begin" w:fldLock="1"/>
            </w:r>
            <w:r w:rsidR="00571189" w:rsidRPr="00616F1B">
              <w:rPr>
                <w:szCs w:val="24"/>
              </w:rPr>
              <w:instrText>ADDIN CSL_CITATION {"citationItems":[{"id":"ITEM-1","itemData":{"author":[{"dropping-particle":"","family":"Cullum","given":"R. F.","non-dropping-particle":"","parse-names":false,"suffix":""},{"dropping-particle":"","family":"McGregor","given":"K. C.","non-dropping-particle":"","parse-names":false,"suffix":""},{"dropping-particle":"","family":"Mutchler","given":"C. K.","non-dropping-particle":"","parse-names":false,"suffix":""},{"dropping-particle":"","family":"Johnson","given":"J. R.","non-dropping-particle":"","parse-names":false,"suffix":""},{"dropping-particle":"","family":"Boykin","given":"D. L.","non-dropping-particle":"","parse-names":false,"suffix":""}],"container-title":"Transactions of the ASAE","id":"ITEM-1","issue":"3","issued":{"date-parts":[["2000"]]},"page":"563-571","title":"Soybean yield response to tillage, fragipan depth, and slope length","type":"article-journal","volume":"43"},"uris":["http://www.mendeley.com/documents/?uuid=021a2c1b-7678-4337-84fb-948030572b3c"]},{"id":"ITEM-2","itemData":{"DOI":"10.4236/ojss.2014.48030","ISSN":"2162-5360","abstract":"A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Science","id":"ITEM-2","issue":"08","issued":{"date-parts":[["2014"]]},"page":"284-292","title":"Long-Term Effects of Cover Crops on Crop Yields, Soil Organic Carbon Stocks and Sequestration","type":"article-journal","volume":"04"},"uris":["http://www.mendeley.com/documents/?uuid=89cde722-d5a6-477d-a58e-fcf50fca845c"]},{"id":"ITEM-3","itemData":{"DOI":"10.2489/jswc.73.2.164","ISSN":"0022-4561","abstract":"© 2018 Soil Conservation Society of America. All rights reserved. Water is usually the most limiting factor in agricultural grain crop production. Various agricultural management practices, such as tillage and use of cover crops, have the potential to influence water infiltration into soil. This study was conducted on a Waldron silt loam (fine, smectitic, calcareous, mesic Aeric Fluvaquents) soil to evaluate the influence of cover crop and tillage management on in situ infiltration. The field site included three replicate blocks in a randomized complete block design with each plot measuring 21.3 m (69.9 ft) length and 12.2 m (40 ft) width. The two treatment factors included cover crop at two levels (cereal rye [Secale cereale] cover crop [CC] versus no cover crop [NC]) and tillage at two levels (moldboard plow tillage [Till] versus no-tillage [NT]). Continuous corn (Zea mays L.) was grown. Infiltration rates were measured in all the treatments using a Mariotte system with single-ring infiltrometers during the 2014 and 2015 growing seasons. Water infiltration parameters were estimated using the Parlange and Green-Ampt infiltration equations. Parlange and Green-Ampt models appeared to fit measured data well with coefficient of variation ranging from 0.92 to 0.99. In 2014, the saturated hydraulic conductivity (KS) parameter value determined from the Parlange model was 30.4 mm h-1(1.2 in hr-1) for NT, about 42% greater than Till. The KS parameter value determined from the Green-Ampt model was 25.9 mm h-1 (1 in hr-1) for NT, about 54% greater than Till. In 2015, the sorptivity (S) parameter value determined from the Parlange model was 38.6 mm h-0.5 (1.5 in hr-0.5) for CC, about 82% greater than NC. The S parameter value determined from the Green-Ampt model was 34 mm h-0.5 (1.3 in hr-0.5) for CC, about 90% greater than NC. Cover crop management can increase water infiltration, which can improve soil quality and enhance the sustainability of crop production systems.","author":[{"dropping-particle":"","family":"Haruna","given":"S.I.","non-dropping-particle":"","parse-names":false,"suffix":""},{"dropping-particle":"","family":"Nkongolo","given":"N.V.","non-dropping-particle":"","parse-names":false,"suffix":""},{"dropping-particle":"","family":"Anderson","given":"S.H.","non-dropping-particle":"","parse-names":false,"suffix":""},{"dropping-particle":"","family":"Eivazi","given":"F.","non-dropping-particle":"","parse-names":false,"suffix":""},{"dropping-particle":"","family":"Zaibon","given":"S.","non-dropping-particle":"","parse-names":false,"suffix":""}],"container-title":"Journal of Soil and Water Conservation","id":"ITEM-3","issue":"2","issued":{"date-parts":[["2018"]]},"page":"164-172","title":"In situ infiltration as influenced by cover crop and tillage management","type":"article-journal","volume":"73"},"uris":["http://www.mendeley.com/documents/?uuid=8c773734-2f44-4d5c-bcb7-99db0ba68afd"]}],"mendeley":{"formattedCitation":"&lt;sup&gt;1–3&lt;/sup&gt;","plainTextFormattedCitation":"1–3","previouslyFormattedCitation":"&lt;sup&gt;1–3&lt;/sup&gt;"},"properties":{"noteIndex":0},"schema":"https://github.com/citation-style-language/schema/raw/master/csl-citation.json"}</w:instrText>
            </w:r>
            <w:r w:rsidR="00571189" w:rsidRPr="00616F1B">
              <w:rPr>
                <w:szCs w:val="24"/>
              </w:rPr>
              <w:fldChar w:fldCharType="separate"/>
            </w:r>
            <w:r w:rsidR="00571189" w:rsidRPr="00616F1B">
              <w:rPr>
                <w:noProof/>
                <w:szCs w:val="24"/>
                <w:vertAlign w:val="superscript"/>
              </w:rPr>
              <w:t>1–3</w:t>
            </w:r>
            <w:r w:rsidR="00571189" w:rsidRPr="00616F1B">
              <w:rPr>
                <w:szCs w:val="24"/>
              </w:rPr>
              <w:fldChar w:fldCharType="end"/>
            </w:r>
            <w:r w:rsidRPr="00616F1B">
              <w:rPr>
                <w:rFonts w:eastAsia="SimSun"/>
                <w:color w:val="000000"/>
                <w:sz w:val="22"/>
              </w:rPr>
              <w:t xml:space="preserve">. </w:t>
            </w:r>
            <w:r w:rsidRPr="00616F1B">
              <w:rPr>
                <w:color w:val="000000"/>
                <w:sz w:val="22"/>
              </w:rPr>
              <w:t>A cover crop</w:t>
            </w:r>
            <w:r w:rsidRPr="00616F1B">
              <w:rPr>
                <w:rFonts w:eastAsia="SimSun"/>
                <w:color w:val="000000"/>
                <w:sz w:val="22"/>
              </w:rPr>
              <w:t xml:space="preserve"> is a plant grown in the fallowing season. G</w:t>
            </w:r>
            <w:r w:rsidRPr="00616F1B">
              <w:rPr>
                <w:color w:val="000000"/>
                <w:sz w:val="22"/>
              </w:rPr>
              <w:t xml:space="preserve">rasses or legumes </w:t>
            </w:r>
            <w:r w:rsidRPr="00616F1B">
              <w:rPr>
                <w:rFonts w:eastAsia="SimSun"/>
                <w:color w:val="000000"/>
                <w:sz w:val="22"/>
              </w:rPr>
              <w:t>are the major</w:t>
            </w:r>
            <w:r w:rsidRPr="00616F1B">
              <w:rPr>
                <w:color w:val="000000"/>
                <w:sz w:val="22"/>
              </w:rPr>
              <w:t xml:space="preserve"> </w:t>
            </w:r>
            <w:r w:rsidRPr="00616F1B">
              <w:rPr>
                <w:rFonts w:eastAsia="SimSun"/>
                <w:color w:val="000000"/>
                <w:sz w:val="22"/>
              </w:rPr>
              <w:t>cover crops but other green plants such as brassica can also be used as cover crops</w:t>
            </w:r>
            <w:r w:rsidRPr="00616F1B">
              <w:rPr>
                <w:color w:val="000000"/>
                <w:sz w:val="22"/>
              </w:rPr>
              <w:t xml:space="preserve">. </w:t>
            </w:r>
            <w:r w:rsidRPr="00616F1B">
              <w:rPr>
                <w:rFonts w:eastAsia="SimSun"/>
                <w:color w:val="000000"/>
                <w:sz w:val="22"/>
              </w:rPr>
              <w:t>Cover crop</w:t>
            </w:r>
            <w:r w:rsidR="00FF4A08" w:rsidRPr="00616F1B">
              <w:rPr>
                <w:color w:val="000000"/>
                <w:sz w:val="22"/>
              </w:rPr>
              <w:t xml:space="preserve"> is grown primarily for the benefit of the soil rather than the crop yield</w:t>
            </w:r>
            <w:r w:rsidRPr="00616F1B">
              <w:rPr>
                <w:rFonts w:eastAsia="SimSun"/>
                <w:color w:val="000000"/>
                <w:sz w:val="22"/>
              </w:rPr>
              <w:t>, but before 1990s cover crops were used as green manure to increase yield</w:t>
            </w:r>
            <w:r w:rsidR="00571189" w:rsidRPr="00616F1B">
              <w:rPr>
                <w:rFonts w:eastAsia="SimSun"/>
                <w:color w:val="000000"/>
                <w:sz w:val="22"/>
              </w:rPr>
              <w:t xml:space="preserve"> </w:t>
            </w:r>
            <w:r w:rsidR="00571189" w:rsidRPr="00616F1B">
              <w:rPr>
                <w:color w:val="000000"/>
                <w:sz w:val="22"/>
              </w:rPr>
              <w:fldChar w:fldCharType="begin" w:fldLock="1"/>
            </w:r>
            <w:r w:rsidR="00413069">
              <w:rPr>
                <w:rFonts w:eastAsia="SimSun"/>
                <w:color w:val="000000"/>
                <w:sz w:val="22"/>
              </w:rPr>
              <w:instrText>ADDIN CSL_CITATION {"citationItems":[{"id":"ITEM-1","itemData":{"DOI":"10.1007/s003740050248","ISBN":"0178-2762","ISSN":"01782762","abstract":"Soil organic matter level, soil microbial biomass C, ninhydrin-N, C mineralization, and dehydrogenase and alkaline phosphatase activity were studied in soils under different crop rotations for 6 years. Inclusion of a green manure crop of Sesbania aculeata in the rotation improved soil organic matter status and led to an increase in soil microbial biomass, soil enzyme activity and soil respiratory activity. Microbial biomass C increased from 192 mg kg–1 soil in a pearl millet-wheat-fallow rotation to 256 mg kg–1 soil in a pearl millet-wheat-green manure rotation. Inclusion of an oilseed crop such as sunflower or mustard led to a decrease in soil microbial biomass, C mineralization and soil enzyme activity. There was a good correlation between microbial biomass C, ninhydrin-N and dehydrogenase activity. The alkaline phosphatase activity of the soil under different crop rotations was little affected. The results indicate the green manuring improved the organic matter status of the soil and soil microbial activity vital for the nutrient turnover and long-term productivity of the soil.","author":[{"dropping-particle":"","family":"Chander","given":"K.","non-dropping-particle":"","parse-names":false,"suffix":""},{"dropping-particle":"","family":"Goyal","given":"S.","non-dropping-particle":"","parse-names":false,"suffix":""},{"dropping-particle":"","family":"Mundra","given":"M. C.","non-dropping-particle":"","parse-names":false,"suffix":""},{"dropping-particle":"","family":"Kapoor","given":"K. K.","non-dropping-particle":"","parse-names":false,"suffix":""}],"container-title":"Biology and Fertility of Soils","id":"ITEM-1","issue":"3","issued":{"date-parts":[["1997"]]},"page":"306-310","title":"Organic matter, microbial biomass and enzyme activity of soils under different crop rotations in the tropics","type":"article-journal","volume":"24"},"uris":["http://www.mendeley.com/documents/?uuid=b82000af-e926-416d-b7b9-5e90896454a0"]}],"mendeley":{"formattedCitation":"&lt;sup&gt;22&lt;/sup&gt;","plainTextFormattedCitation":"22","previouslyFormattedCitation":"&lt;sup&gt;21&lt;/sup&gt;"},"properties":{"noteIndex":0},"schema":"https://github.com/citation-style-language/schema/raw/master/csl-citation.json"}</w:instrText>
            </w:r>
            <w:r w:rsidR="00571189" w:rsidRPr="00616F1B">
              <w:rPr>
                <w:color w:val="000000"/>
                <w:sz w:val="22"/>
              </w:rPr>
              <w:fldChar w:fldCharType="separate"/>
            </w:r>
            <w:r w:rsidR="00413069" w:rsidRPr="00413069">
              <w:rPr>
                <w:rFonts w:eastAsia="SimSun"/>
                <w:noProof/>
                <w:color w:val="000000"/>
                <w:sz w:val="22"/>
                <w:vertAlign w:val="superscript"/>
              </w:rPr>
              <w:t>22</w:t>
            </w:r>
            <w:r w:rsidR="00571189" w:rsidRPr="00616F1B">
              <w:rPr>
                <w:color w:val="000000"/>
                <w:sz w:val="22"/>
              </w:rPr>
              <w:fldChar w:fldCharType="end"/>
            </w:r>
            <w:r w:rsidRPr="00616F1B">
              <w:rPr>
                <w:rFonts w:eastAsia="SimSun"/>
                <w:color w:val="000000"/>
                <w:sz w:val="22"/>
              </w:rPr>
              <w:t>.</w:t>
            </w:r>
          </w:p>
        </w:tc>
      </w:tr>
      <w:tr w:rsidR="00FF4A08" w:rsidRPr="00616F1B" w14:paraId="36F5FE94" w14:textId="77777777" w:rsidTr="00002E88">
        <w:tc>
          <w:tcPr>
            <w:tcW w:w="1885" w:type="dxa"/>
            <w:vAlign w:val="center"/>
          </w:tcPr>
          <w:p w14:paraId="2B15F109" w14:textId="6ABBB30D" w:rsidR="00FF4A08" w:rsidRPr="00616F1B" w:rsidRDefault="00FF4A08" w:rsidP="000A553F">
            <w:pPr>
              <w:tabs>
                <w:tab w:val="right" w:pos="9360"/>
              </w:tabs>
              <w:spacing w:after="160" w:line="259" w:lineRule="auto"/>
              <w:rPr>
                <w:rFonts w:eastAsia="SimSun"/>
                <w:szCs w:val="24"/>
              </w:rPr>
            </w:pPr>
            <w:bookmarkStart w:id="26" w:name="OLE_LINK33"/>
            <w:bookmarkStart w:id="27" w:name="OLE_LINK34"/>
            <w:r w:rsidRPr="00616F1B">
              <w:rPr>
                <w:color w:val="000000"/>
                <w:sz w:val="22"/>
              </w:rPr>
              <w:t>No</w:t>
            </w:r>
            <w:r w:rsidR="000A553F" w:rsidRPr="00616F1B">
              <w:rPr>
                <w:rFonts w:eastAsia="SimSun"/>
                <w:color w:val="000000"/>
                <w:sz w:val="22"/>
              </w:rPr>
              <w:t>-</w:t>
            </w:r>
            <w:r w:rsidRPr="00616F1B">
              <w:rPr>
                <w:color w:val="000000"/>
                <w:sz w:val="22"/>
              </w:rPr>
              <w:t>tillage</w:t>
            </w:r>
            <w:r w:rsidRPr="00616F1B">
              <w:rPr>
                <w:rFonts w:eastAsia="SimSun"/>
                <w:color w:val="000000"/>
                <w:sz w:val="22"/>
              </w:rPr>
              <w:t xml:space="preserve"> </w:t>
            </w:r>
            <w:bookmarkEnd w:id="26"/>
            <w:bookmarkEnd w:id="27"/>
            <w:r w:rsidRPr="00616F1B">
              <w:rPr>
                <w:rFonts w:eastAsia="SimSun"/>
                <w:color w:val="000000"/>
                <w:sz w:val="22"/>
              </w:rPr>
              <w:t>(NT)</w:t>
            </w:r>
          </w:p>
        </w:tc>
        <w:tc>
          <w:tcPr>
            <w:tcW w:w="6439" w:type="dxa"/>
          </w:tcPr>
          <w:p w14:paraId="6091083D" w14:textId="6153D1AC" w:rsidR="00FF4A08" w:rsidRPr="00616F1B" w:rsidRDefault="00FF4A08" w:rsidP="000A553F">
            <w:pPr>
              <w:tabs>
                <w:tab w:val="right" w:pos="9360"/>
              </w:tabs>
              <w:spacing w:after="160" w:line="259" w:lineRule="auto"/>
              <w:rPr>
                <w:szCs w:val="24"/>
              </w:rPr>
            </w:pPr>
            <w:r w:rsidRPr="00616F1B">
              <w:rPr>
                <w:szCs w:val="24"/>
              </w:rPr>
              <w:t>No-till</w:t>
            </w:r>
            <w:r w:rsidR="000A553F" w:rsidRPr="00616F1B">
              <w:rPr>
                <w:rFonts w:eastAsia="SimSun"/>
                <w:szCs w:val="24"/>
              </w:rPr>
              <w:t xml:space="preserve">age </w:t>
            </w:r>
            <w:r w:rsidRPr="00616F1B">
              <w:rPr>
                <w:szCs w:val="24"/>
              </w:rPr>
              <w:t>(</w:t>
            </w:r>
            <w:r w:rsidR="000A553F" w:rsidRPr="00616F1B">
              <w:rPr>
                <w:rFonts w:eastAsia="SimSun"/>
                <w:szCs w:val="24"/>
              </w:rPr>
              <w:t xml:space="preserve">also named No-till, </w:t>
            </w:r>
            <w:r w:rsidRPr="00616F1B">
              <w:rPr>
                <w:szCs w:val="24"/>
              </w:rPr>
              <w:t>zero tillage</w:t>
            </w:r>
            <w:r w:rsidR="000A553F" w:rsidRPr="00616F1B">
              <w:rPr>
                <w:rFonts w:eastAsia="SimSun"/>
                <w:szCs w:val="24"/>
              </w:rPr>
              <w:t>,</w:t>
            </w:r>
            <w:r w:rsidRPr="00616F1B">
              <w:rPr>
                <w:szCs w:val="24"/>
              </w:rPr>
              <w:t xml:space="preserve"> </w:t>
            </w:r>
            <w:r w:rsidR="000A553F" w:rsidRPr="00616F1B">
              <w:rPr>
                <w:rFonts w:eastAsia="SimSun"/>
                <w:szCs w:val="24"/>
              </w:rPr>
              <w:t xml:space="preserve">and </w:t>
            </w:r>
            <w:r w:rsidRPr="00616F1B">
              <w:rPr>
                <w:szCs w:val="24"/>
              </w:rPr>
              <w:t xml:space="preserve">direct drilling) is a way of growing crops </w:t>
            </w:r>
            <w:r w:rsidR="000A553F" w:rsidRPr="00616F1B">
              <w:rPr>
                <w:rFonts w:eastAsia="SimSun"/>
                <w:szCs w:val="24"/>
              </w:rPr>
              <w:t xml:space="preserve">without </w:t>
            </w:r>
            <w:r w:rsidRPr="00616F1B">
              <w:rPr>
                <w:szCs w:val="24"/>
              </w:rPr>
              <w:t xml:space="preserve">tillage. </w:t>
            </w:r>
            <w:r w:rsidR="000A553F" w:rsidRPr="00616F1B">
              <w:rPr>
                <w:rFonts w:eastAsia="SimSun"/>
                <w:szCs w:val="24"/>
              </w:rPr>
              <w:t xml:space="preserve">Benefits of no-tillage including reducing soil erosion, runoff, and leaching, </w:t>
            </w:r>
            <w:r w:rsidR="000A553F" w:rsidRPr="00616F1B">
              <w:rPr>
                <w:szCs w:val="24"/>
              </w:rPr>
              <w:t>improv</w:t>
            </w:r>
            <w:r w:rsidR="000A553F" w:rsidRPr="00616F1B">
              <w:rPr>
                <w:rFonts w:eastAsia="SimSun"/>
                <w:szCs w:val="24"/>
              </w:rPr>
              <w:t>ing</w:t>
            </w:r>
            <w:r w:rsidR="000A553F" w:rsidRPr="00616F1B">
              <w:rPr>
                <w:szCs w:val="24"/>
              </w:rPr>
              <w:t xml:space="preserve"> soil </w:t>
            </w:r>
            <w:r w:rsidR="000A553F" w:rsidRPr="00616F1B">
              <w:rPr>
                <w:rFonts w:eastAsia="SimSun"/>
                <w:szCs w:val="24"/>
              </w:rPr>
              <w:t>infiltration and soil organic carbon</w:t>
            </w:r>
            <w:r w:rsidR="000A553F" w:rsidRPr="00616F1B">
              <w:rPr>
                <w:szCs w:val="24"/>
              </w:rPr>
              <w:fldChar w:fldCharType="begin" w:fldLock="1"/>
            </w:r>
            <w:r w:rsidR="00937117" w:rsidRPr="00616F1B">
              <w:rPr>
                <w:rFonts w:eastAsia="SimSun"/>
                <w:szCs w:val="24"/>
              </w:rPr>
              <w:instrText>ADDIN CSL_CITATION {"citationItems":[{"id":"ITEM-1","itemData":{"DOI":"10.1016/j.agee.2010.08.006","ISBN":"0167-8809","ISSN":"01678809","PMID":"1443","abstract":"Adopting no-tillage in agro-ecosystems has been widely recommended as a means of enhancing carbon (C) sequestration in soils. However, study results are inconsistent and varying from significant increase to significant decrease. It is unclear whether this variability is caused by environmental, or management factors or by sampling errors and analysis methodology. Using meta-analysis, we assessed the response of soil organic carbon (SOC) to conversion of management practice from conventional tillage (CT) to no-tillage (NT) based on global data from 69 paired-experiments, where soil sampling extended deeper than 40cm. We found that cultivation of natural soils for more than 5 years, on average, resulted in soil C loss of more than 20tha-1, with no significant difference between CT and NT. Conversion from CT to NT changed distribution of C in the soil profile significantly, but did not increase the total SOC except in double cropping systems. After adopting NT, soil C increased by 3.15±2.42tha-1(mean±95% confidence interval) in the surface 10cm of soil, but declined by 3.30±1.61tha-1in the 20-40cm soil layer. Overall, adopting NT did not enhance soil total C stock down to 40cm. Increased number of crop species in rotation resulted in less C accumulation in the surface soil and greater C loss in deeper layer. Increased crop frequency seemed to have the opposite effect and significantly increased soil C by 11% in the 0-60cm soil. Neither mean annual temperature and mean annual rainfall nor nitrogen fertilization and duration of adopting NT affected the response of soil C stock to the adoption of NT. Our results highlight that the role of adopting NT in sequestrating C is greatly regulated by cropping systems. Increasing cropping frequency might be a more efficient strategy to sequester C in agro-ecosystems. More information on the effects of increasing crop species and frequency on soil C input and decomposition processes is needed to further our understanding on the potential ability of C sequestration in agricultural soils. © 2010 Elsevier B.V.","author":[{"dropping-particle":"","family":"Luo","given":"Zhongkui","non-dropping-particle":"","parse-names":false,"suffix":""},{"dropping-particle":"","family":"Wang","given":"Enli","non-dropping-particle":"","parse-names":false,"suffix":""},{"dropping-particle":"","family":"Sun","given":"Osbert J.","non-dropping-particle":"","parse-names":false,"suffix":""}],"container-title":"Agriculture, Ecosystems and Environment","id":"ITEM-1","issue":"1-2","issued":{"date-parts":[["2010"]]},"page":"224-231","publisher":"Elsevier B.V.","title":"Can no-tillage stimulate carbon sequestration in agricultural soils? A meta-analysis of paired experiments","type":"article-journal","volume":"139"},"uris":["http://www.mendeley.com/documents/?uuid=6992aab2-c8ab-45e9-b0bf-83ad620e2389"]}],"mendeley":{"formattedCitation":"&lt;sup&gt;13&lt;/sup&gt;","plainTextFormattedCitation":"13","previouslyFormattedCitation":"&lt;sup&gt;13&lt;/sup&gt;"},"properties":{"noteIndex":0},"schema":"https://github.com/citation-style-language/schema/raw/master/csl-citation.json"}</w:instrText>
            </w:r>
            <w:r w:rsidR="000A553F" w:rsidRPr="00616F1B">
              <w:rPr>
                <w:szCs w:val="24"/>
              </w:rPr>
              <w:fldChar w:fldCharType="separate"/>
            </w:r>
            <w:r w:rsidR="000A553F" w:rsidRPr="00616F1B">
              <w:rPr>
                <w:rFonts w:eastAsia="SimSun"/>
                <w:noProof/>
                <w:szCs w:val="24"/>
                <w:vertAlign w:val="superscript"/>
              </w:rPr>
              <w:t>13</w:t>
            </w:r>
            <w:r w:rsidR="000A553F" w:rsidRPr="00616F1B">
              <w:rPr>
                <w:szCs w:val="24"/>
              </w:rPr>
              <w:fldChar w:fldCharType="end"/>
            </w:r>
            <w:r w:rsidR="000A553F" w:rsidRPr="00616F1B">
              <w:rPr>
                <w:rFonts w:eastAsia="SimSun"/>
                <w:szCs w:val="24"/>
              </w:rPr>
              <w:t>.</w:t>
            </w:r>
          </w:p>
        </w:tc>
      </w:tr>
      <w:tr w:rsidR="00FF4A08" w:rsidRPr="00616F1B" w14:paraId="2CB305BB" w14:textId="77777777" w:rsidTr="00002E88">
        <w:tc>
          <w:tcPr>
            <w:tcW w:w="1885" w:type="dxa"/>
            <w:vAlign w:val="center"/>
          </w:tcPr>
          <w:p w14:paraId="16343541" w14:textId="1F897F4D" w:rsidR="00FF4A08" w:rsidRPr="00616F1B" w:rsidRDefault="00FF4A08" w:rsidP="009A282C">
            <w:pPr>
              <w:tabs>
                <w:tab w:val="right" w:pos="9360"/>
              </w:tabs>
              <w:spacing w:after="160" w:line="259" w:lineRule="auto"/>
              <w:rPr>
                <w:rFonts w:eastAsia="SimSun"/>
                <w:szCs w:val="24"/>
              </w:rPr>
            </w:pPr>
            <w:bookmarkStart w:id="28" w:name="_Hlk10903148"/>
            <w:r w:rsidRPr="00616F1B">
              <w:rPr>
                <w:color w:val="000000"/>
                <w:sz w:val="22"/>
              </w:rPr>
              <w:t>Agriculture forest system</w:t>
            </w:r>
            <w:r w:rsidRPr="00616F1B">
              <w:rPr>
                <w:rFonts w:eastAsia="SimSun"/>
                <w:color w:val="000000"/>
                <w:sz w:val="22"/>
              </w:rPr>
              <w:t xml:space="preserve"> (AF)</w:t>
            </w:r>
          </w:p>
        </w:tc>
        <w:tc>
          <w:tcPr>
            <w:tcW w:w="6439" w:type="dxa"/>
          </w:tcPr>
          <w:p w14:paraId="50717C1B" w14:textId="7CD3C704" w:rsidR="00FF4A08" w:rsidRPr="00616F1B" w:rsidRDefault="00937117" w:rsidP="003F7BA6">
            <w:pPr>
              <w:tabs>
                <w:tab w:val="right" w:pos="9360"/>
              </w:tabs>
              <w:spacing w:after="160" w:line="259" w:lineRule="auto"/>
              <w:rPr>
                <w:rFonts w:eastAsia="SimSun"/>
                <w:szCs w:val="24"/>
              </w:rPr>
            </w:pPr>
            <w:r w:rsidRPr="00616F1B">
              <w:rPr>
                <w:color w:val="000000"/>
                <w:sz w:val="22"/>
              </w:rPr>
              <w:t>Agriculture forest system</w:t>
            </w:r>
            <w:r w:rsidRPr="00616F1B">
              <w:rPr>
                <w:rFonts w:eastAsia="SimSun"/>
                <w:color w:val="000000"/>
                <w:sz w:val="22"/>
              </w:rPr>
              <w:t xml:space="preserve"> (or </w:t>
            </w:r>
            <w:r w:rsidR="00FF4A08" w:rsidRPr="00616F1B">
              <w:rPr>
                <w:rFonts w:eastAsia="SimSun"/>
                <w:szCs w:val="24"/>
              </w:rPr>
              <w:t>called a</w:t>
            </w:r>
            <w:r w:rsidR="00FF4A08" w:rsidRPr="00616F1B">
              <w:rPr>
                <w:szCs w:val="24"/>
              </w:rPr>
              <w:t>groforestry</w:t>
            </w:r>
            <w:r w:rsidRPr="00616F1B">
              <w:rPr>
                <w:rFonts w:eastAsia="SimSun"/>
                <w:szCs w:val="24"/>
              </w:rPr>
              <w:t>)</w:t>
            </w:r>
            <w:r w:rsidR="007B1936" w:rsidRPr="00616F1B">
              <w:rPr>
                <w:rFonts w:eastAsia="SimSun"/>
                <w:szCs w:val="24"/>
              </w:rPr>
              <w:t xml:space="preserve"> </w:t>
            </w:r>
            <w:r w:rsidR="00FF4A08" w:rsidRPr="00616F1B">
              <w:rPr>
                <w:szCs w:val="24"/>
              </w:rPr>
              <w:t xml:space="preserve">is a </w:t>
            </w:r>
            <w:r w:rsidR="007B1936" w:rsidRPr="00616F1B">
              <w:rPr>
                <w:rFonts w:eastAsia="SimSun"/>
                <w:szCs w:val="24"/>
              </w:rPr>
              <w:t>farmland</w:t>
            </w:r>
            <w:r w:rsidR="00FF4A08" w:rsidRPr="00616F1B">
              <w:rPr>
                <w:szCs w:val="24"/>
              </w:rPr>
              <w:t xml:space="preserve"> </w:t>
            </w:r>
            <w:r w:rsidR="007B1936" w:rsidRPr="00616F1B">
              <w:rPr>
                <w:rFonts w:eastAsia="SimSun"/>
                <w:szCs w:val="24"/>
              </w:rPr>
              <w:t>management that combines</w:t>
            </w:r>
            <w:r w:rsidR="00FF4A08" w:rsidRPr="00616F1B">
              <w:rPr>
                <w:szCs w:val="24"/>
              </w:rPr>
              <w:t xml:space="preserve"> trees or shrubs </w:t>
            </w:r>
            <w:r w:rsidR="007B1936" w:rsidRPr="00616F1B">
              <w:rPr>
                <w:rFonts w:eastAsia="SimSun"/>
                <w:szCs w:val="24"/>
              </w:rPr>
              <w:t>with</w:t>
            </w:r>
            <w:r w:rsidR="00FF4A08" w:rsidRPr="00616F1B">
              <w:rPr>
                <w:szCs w:val="24"/>
              </w:rPr>
              <w:t xml:space="preserve"> crops or pasture</w:t>
            </w:r>
            <w:r w:rsidR="007B1936" w:rsidRPr="00616F1B">
              <w:rPr>
                <w:rFonts w:eastAsia="SimSun"/>
                <w:szCs w:val="24"/>
              </w:rPr>
              <w:t>s</w:t>
            </w:r>
            <w:r w:rsidR="00FF4A08" w:rsidRPr="00616F1B">
              <w:rPr>
                <w:szCs w:val="24"/>
              </w:rPr>
              <w:t xml:space="preserve">. </w:t>
            </w:r>
            <w:r w:rsidR="00603D74" w:rsidRPr="00616F1B">
              <w:rPr>
                <w:rFonts w:eastAsia="SimSun"/>
                <w:szCs w:val="24"/>
              </w:rPr>
              <w:t>B</w:t>
            </w:r>
            <w:r w:rsidR="00FF4A08" w:rsidRPr="00616F1B">
              <w:rPr>
                <w:szCs w:val="24"/>
              </w:rPr>
              <w:t>enefits</w:t>
            </w:r>
            <w:r w:rsidR="00603D74" w:rsidRPr="00616F1B">
              <w:rPr>
                <w:rFonts w:eastAsia="SimSun"/>
                <w:szCs w:val="24"/>
              </w:rPr>
              <w:t xml:space="preserve"> of agriculture forest system</w:t>
            </w:r>
            <w:r w:rsidR="00FF4A08" w:rsidRPr="00616F1B">
              <w:rPr>
                <w:szCs w:val="24"/>
              </w:rPr>
              <w:t xml:space="preserve"> including</w:t>
            </w:r>
            <w:r w:rsidR="00603D74" w:rsidRPr="00616F1B">
              <w:rPr>
                <w:rFonts w:eastAsia="SimSun"/>
                <w:szCs w:val="24"/>
              </w:rPr>
              <w:t xml:space="preserve"> prevention of soil erosion and</w:t>
            </w:r>
            <w:r w:rsidR="00FF4A08" w:rsidRPr="00616F1B">
              <w:rPr>
                <w:szCs w:val="24"/>
              </w:rPr>
              <w:t xml:space="preserve"> </w:t>
            </w:r>
            <w:r w:rsidR="00603D74" w:rsidRPr="00616F1B">
              <w:rPr>
                <w:szCs w:val="24"/>
              </w:rPr>
              <w:t>increas</w:t>
            </w:r>
            <w:r w:rsidR="00603D74" w:rsidRPr="00616F1B">
              <w:rPr>
                <w:rFonts w:eastAsia="SimSun"/>
                <w:szCs w:val="24"/>
              </w:rPr>
              <w:t>ing of</w:t>
            </w:r>
            <w:r w:rsidR="00FF4A08" w:rsidRPr="00616F1B">
              <w:rPr>
                <w:szCs w:val="24"/>
              </w:rPr>
              <w:t xml:space="preserve"> biod</w:t>
            </w:r>
            <w:r w:rsidR="00C21B28" w:rsidRPr="00616F1B">
              <w:rPr>
                <w:szCs w:val="24"/>
              </w:rPr>
              <w:t>iversity.</w:t>
            </w:r>
            <w:r w:rsidR="00FF4A08" w:rsidRPr="00616F1B">
              <w:rPr>
                <w:szCs w:val="24"/>
              </w:rPr>
              <w:t xml:space="preserve"> </w:t>
            </w:r>
            <w:r w:rsidR="00603D74" w:rsidRPr="00616F1B">
              <w:rPr>
                <w:rFonts w:eastAsia="SimSun"/>
                <w:szCs w:val="24"/>
              </w:rPr>
              <w:t>I</w:t>
            </w:r>
            <w:r w:rsidR="00C21B28" w:rsidRPr="00616F1B">
              <w:rPr>
                <w:szCs w:val="24"/>
              </w:rPr>
              <w:t>n sub-Saharan Africa</w:t>
            </w:r>
            <w:r w:rsidR="00FF4A08" w:rsidRPr="00616F1B">
              <w:rPr>
                <w:szCs w:val="24"/>
              </w:rPr>
              <w:t xml:space="preserve"> and in parts of the United States</w:t>
            </w:r>
            <w:r w:rsidR="00603D74" w:rsidRPr="00616F1B">
              <w:rPr>
                <w:rFonts w:eastAsia="SimSun"/>
                <w:szCs w:val="24"/>
              </w:rPr>
              <w:t xml:space="preserve">, </w:t>
            </w:r>
            <w:r w:rsidR="003F7BA6" w:rsidRPr="00616F1B">
              <w:rPr>
                <w:rFonts w:eastAsia="SimSun"/>
                <w:color w:val="000000"/>
                <w:sz w:val="22"/>
              </w:rPr>
              <w:t>a</w:t>
            </w:r>
            <w:r w:rsidR="00603D74" w:rsidRPr="00616F1B">
              <w:rPr>
                <w:color w:val="000000"/>
                <w:sz w:val="22"/>
              </w:rPr>
              <w:t>griculture forest system</w:t>
            </w:r>
            <w:r w:rsidR="00603D74" w:rsidRPr="00616F1B">
              <w:rPr>
                <w:rFonts w:eastAsia="SimSun"/>
                <w:color w:val="000000"/>
                <w:sz w:val="22"/>
              </w:rPr>
              <w:t xml:space="preserve"> </w:t>
            </w:r>
            <w:r w:rsidR="00603D74" w:rsidRPr="00616F1B">
              <w:rPr>
                <w:szCs w:val="24"/>
              </w:rPr>
              <w:t>ha</w:t>
            </w:r>
            <w:r w:rsidR="00603D74" w:rsidRPr="00616F1B">
              <w:rPr>
                <w:rFonts w:eastAsia="SimSun"/>
                <w:szCs w:val="24"/>
              </w:rPr>
              <w:t>s</w:t>
            </w:r>
            <w:r w:rsidR="00603D74" w:rsidRPr="00616F1B">
              <w:rPr>
                <w:szCs w:val="24"/>
              </w:rPr>
              <w:t xml:space="preserve"> been successful</w:t>
            </w:r>
            <w:r w:rsidRPr="00616F1B">
              <w:rPr>
                <w:rFonts w:eastAsia="SimSun"/>
                <w:szCs w:val="24"/>
              </w:rPr>
              <w:t xml:space="preserve"> </w:t>
            </w:r>
            <w:r w:rsidR="00603D74" w:rsidRPr="00616F1B">
              <w:rPr>
                <w:rFonts w:eastAsia="SimSun"/>
                <w:szCs w:val="24"/>
              </w:rPr>
              <w:t>applied</w:t>
            </w:r>
            <w:r w:rsidRPr="00616F1B">
              <w:rPr>
                <w:szCs w:val="24"/>
              </w:rPr>
              <w:fldChar w:fldCharType="begin" w:fldLock="1"/>
            </w:r>
            <w:r w:rsidR="00F41D06" w:rsidRPr="00616F1B">
              <w:rPr>
                <w:rFonts w:eastAsia="SimSun"/>
                <w:szCs w:val="24"/>
              </w:rPr>
              <w:instrText>ADDIN CSL_CITATION {"citationItems":[{"id":"ITEM-1","itemData":{"DOI":"10.1002/ldr.3136","ISSN":"10853278","author":[{"dropping-particle":"","family":"Shi","given":"Lingling","non-dropping-particle":"","parse-names":false,"suffix":""},{"dropping-particle":"","family":"Feng","given":"Wenting","non-dropping-particle":"","parse-names":false,"suffix":""},{"dropping-particle":"","family":"Xu","given":"Jianchu","non-dropping-particle":"","parse-names":false,"suffix":""},{"dropping-particle":"","family":"Kuzyakov","given":"Yakov","non-dropping-particle":"","parse-names":false,"suffix":""}],"container-title":"Land Degradation &amp; Development","id":"ITEM-1","issue":"August","issued":{"date-parts":[["2018"]]},"title":"Agroforestry systems: Meta-analysis of soil carbon stocks, sequestration processes, and future potentials","type":"article-journal"},"uris":["http://www.mendeley.com/documents/?uuid=c84ef979-e27a-40d0-a997-adf19a6664e7"]}],"mendeley":{"formattedCitation":"&lt;sup&gt;15&lt;/sup&gt;","plainTextFormattedCitation":"15","previouslyFormattedCitation":"&lt;sup&gt;15&lt;/sup&gt;"},"properties":{"noteIndex":0},"schema":"https://github.com/citation-style-language/schema/raw/master/csl-citation.json"}</w:instrText>
            </w:r>
            <w:r w:rsidRPr="00616F1B">
              <w:rPr>
                <w:szCs w:val="24"/>
              </w:rPr>
              <w:fldChar w:fldCharType="separate"/>
            </w:r>
            <w:r w:rsidRPr="00616F1B">
              <w:rPr>
                <w:rFonts w:eastAsia="SimSun"/>
                <w:noProof/>
                <w:szCs w:val="24"/>
                <w:vertAlign w:val="superscript"/>
              </w:rPr>
              <w:t>15</w:t>
            </w:r>
            <w:r w:rsidRPr="00616F1B">
              <w:rPr>
                <w:szCs w:val="24"/>
              </w:rPr>
              <w:fldChar w:fldCharType="end"/>
            </w:r>
            <w:r w:rsidRPr="00616F1B">
              <w:rPr>
                <w:rFonts w:eastAsia="SimSun"/>
                <w:szCs w:val="24"/>
              </w:rPr>
              <w:t>.</w:t>
            </w:r>
          </w:p>
        </w:tc>
      </w:tr>
      <w:tr w:rsidR="00FF4A08" w:rsidRPr="00616F1B" w14:paraId="25C9B7FC" w14:textId="77777777" w:rsidTr="00002E88">
        <w:tc>
          <w:tcPr>
            <w:tcW w:w="1885" w:type="dxa"/>
            <w:vAlign w:val="center"/>
          </w:tcPr>
          <w:p w14:paraId="6AEF9C51" w14:textId="5C493C53" w:rsidR="00FF4A08" w:rsidRPr="00616F1B" w:rsidRDefault="00FF4A08" w:rsidP="009A282C">
            <w:pPr>
              <w:tabs>
                <w:tab w:val="right" w:pos="9360"/>
              </w:tabs>
              <w:spacing w:after="160" w:line="259" w:lineRule="auto"/>
              <w:rPr>
                <w:rFonts w:eastAsia="SimSun"/>
                <w:szCs w:val="24"/>
              </w:rPr>
            </w:pPr>
            <w:bookmarkStart w:id="29" w:name="OLE_LINK37"/>
            <w:bookmarkStart w:id="30" w:name="OLE_LINK38"/>
            <w:bookmarkEnd w:id="28"/>
            <w:r w:rsidRPr="00616F1B">
              <w:rPr>
                <w:color w:val="000000"/>
                <w:sz w:val="22"/>
              </w:rPr>
              <w:t>Organic farm</w:t>
            </w:r>
            <w:r w:rsidRPr="00616F1B">
              <w:rPr>
                <w:rFonts w:eastAsia="SimSun"/>
                <w:color w:val="000000"/>
                <w:sz w:val="22"/>
              </w:rPr>
              <w:t xml:space="preserve"> </w:t>
            </w:r>
            <w:bookmarkEnd w:id="29"/>
            <w:bookmarkEnd w:id="30"/>
            <w:r w:rsidRPr="00616F1B">
              <w:rPr>
                <w:rFonts w:eastAsia="SimSun"/>
                <w:color w:val="000000"/>
                <w:sz w:val="22"/>
              </w:rPr>
              <w:t>(OF)</w:t>
            </w:r>
          </w:p>
        </w:tc>
        <w:tc>
          <w:tcPr>
            <w:tcW w:w="6439" w:type="dxa"/>
          </w:tcPr>
          <w:p w14:paraId="6A2B9A42" w14:textId="3F168EE6" w:rsidR="00FF4A08" w:rsidRPr="00616F1B" w:rsidRDefault="00616F1B" w:rsidP="006A42BA">
            <w:pPr>
              <w:tabs>
                <w:tab w:val="right" w:pos="9360"/>
              </w:tabs>
              <w:spacing w:after="160" w:line="259" w:lineRule="auto"/>
              <w:rPr>
                <w:rFonts w:eastAsia="SimSun"/>
                <w:szCs w:val="24"/>
              </w:rPr>
            </w:pPr>
            <w:r w:rsidRPr="00616F1B">
              <w:rPr>
                <w:szCs w:val="24"/>
              </w:rPr>
              <w:t>Organic far</w:t>
            </w:r>
            <w:r w:rsidRPr="00616F1B">
              <w:rPr>
                <w:rFonts w:eastAsia="SimSun"/>
                <w:szCs w:val="24"/>
              </w:rPr>
              <w:t xml:space="preserve">m </w:t>
            </w:r>
            <w:r w:rsidRPr="00616F1B">
              <w:rPr>
                <w:szCs w:val="24"/>
              </w:rPr>
              <w:t>us</w:t>
            </w:r>
            <w:r w:rsidRPr="00616F1B">
              <w:rPr>
                <w:rFonts w:eastAsia="SimSun"/>
                <w:szCs w:val="24"/>
              </w:rPr>
              <w:t>ing</w:t>
            </w:r>
            <w:r w:rsidR="00C21B28" w:rsidRPr="00616F1B">
              <w:rPr>
                <w:szCs w:val="24"/>
              </w:rPr>
              <w:t xml:space="preserve"> </w:t>
            </w:r>
            <w:r w:rsidRPr="00616F1B">
              <w:rPr>
                <w:szCs w:val="24"/>
              </w:rPr>
              <w:t xml:space="preserve">organic </w:t>
            </w:r>
            <w:r w:rsidR="00C21B28" w:rsidRPr="00616F1B">
              <w:rPr>
                <w:szCs w:val="24"/>
              </w:rPr>
              <w:t xml:space="preserve">fertilizers </w:t>
            </w:r>
            <w:r w:rsidR="00D5193F">
              <w:rPr>
                <w:rFonts w:eastAsia="SimSun" w:hint="eastAsia"/>
                <w:szCs w:val="24"/>
              </w:rPr>
              <w:t xml:space="preserve">(e.g., </w:t>
            </w:r>
            <w:r w:rsidR="00C21B28" w:rsidRPr="00616F1B">
              <w:rPr>
                <w:szCs w:val="24"/>
              </w:rPr>
              <w:t>compost manure, green manure, and bone meal</w:t>
            </w:r>
            <w:r w:rsidR="00D5193F">
              <w:rPr>
                <w:rFonts w:eastAsia="SimSun" w:hint="eastAsia"/>
                <w:szCs w:val="24"/>
              </w:rPr>
              <w:t>)</w:t>
            </w:r>
            <w:r w:rsidR="00C21B28" w:rsidRPr="00616F1B">
              <w:rPr>
                <w:szCs w:val="24"/>
              </w:rPr>
              <w:t xml:space="preserve"> </w:t>
            </w:r>
            <w:r w:rsidR="00D5193F" w:rsidRPr="00616F1B">
              <w:rPr>
                <w:rFonts w:eastAsia="SimSun"/>
                <w:szCs w:val="24"/>
              </w:rPr>
              <w:t xml:space="preserve">rather than using chemical fertilizers </w:t>
            </w:r>
            <w:r w:rsidR="00A821A4">
              <w:rPr>
                <w:rFonts w:eastAsia="SimSun"/>
                <w:szCs w:val="24"/>
              </w:rPr>
              <w:t xml:space="preserve">and </w:t>
            </w:r>
            <w:bookmarkStart w:id="31" w:name="OLE_LINK49"/>
            <w:bookmarkStart w:id="32" w:name="OLE_LINK50"/>
            <w:r w:rsidR="00A821A4">
              <w:rPr>
                <w:rFonts w:eastAsia="SimSun"/>
                <w:szCs w:val="24"/>
              </w:rPr>
              <w:t xml:space="preserve">pesticides </w:t>
            </w:r>
            <w:bookmarkEnd w:id="31"/>
            <w:bookmarkEnd w:id="32"/>
            <w:r w:rsidR="00D5193F" w:rsidRPr="00616F1B">
              <w:rPr>
                <w:rFonts w:eastAsia="SimSun"/>
                <w:szCs w:val="24"/>
              </w:rPr>
              <w:t>in the traditional farming system</w:t>
            </w:r>
            <w:r w:rsidR="00D5193F">
              <w:rPr>
                <w:rFonts w:eastAsia="SimSun" w:hint="eastAsia"/>
                <w:szCs w:val="24"/>
              </w:rPr>
              <w:t xml:space="preserve">. </w:t>
            </w:r>
            <w:r w:rsidR="00D5193F" w:rsidRPr="00616F1B">
              <w:rPr>
                <w:szCs w:val="24"/>
              </w:rPr>
              <w:t>Organic far</w:t>
            </w:r>
            <w:r w:rsidR="00D5193F" w:rsidRPr="00616F1B">
              <w:rPr>
                <w:rFonts w:eastAsia="SimSun"/>
                <w:szCs w:val="24"/>
              </w:rPr>
              <w:t>m</w:t>
            </w:r>
            <w:r w:rsidR="00D5193F">
              <w:rPr>
                <w:rFonts w:eastAsia="SimSun" w:hint="eastAsia"/>
                <w:szCs w:val="24"/>
              </w:rPr>
              <w:t xml:space="preserve"> usually accompany with </w:t>
            </w:r>
            <w:r w:rsidR="00C21B28" w:rsidRPr="00616F1B">
              <w:rPr>
                <w:szCs w:val="24"/>
              </w:rPr>
              <w:t xml:space="preserve">crop rotation and </w:t>
            </w:r>
            <w:r w:rsidR="00C21B28" w:rsidRPr="00616F1B">
              <w:rPr>
                <w:szCs w:val="24"/>
              </w:rPr>
              <w:lastRenderedPageBreak/>
              <w:t xml:space="preserve">companion planting. </w:t>
            </w:r>
            <w:r w:rsidR="004A2398" w:rsidRPr="00616F1B">
              <w:rPr>
                <w:rFonts w:eastAsia="SimSun"/>
                <w:szCs w:val="24"/>
              </w:rPr>
              <w:t xml:space="preserve">It has been </w:t>
            </w:r>
            <w:r w:rsidR="004A2398">
              <w:rPr>
                <w:rFonts w:eastAsia="SimSun" w:hint="eastAsia"/>
                <w:szCs w:val="24"/>
              </w:rPr>
              <w:t>verified</w:t>
            </w:r>
            <w:r w:rsidR="004A2398" w:rsidRPr="00616F1B">
              <w:rPr>
                <w:rFonts w:eastAsia="SimSun"/>
                <w:szCs w:val="24"/>
              </w:rPr>
              <w:t xml:space="preserve"> that conver</w:t>
            </w:r>
            <w:r w:rsidR="004A2398">
              <w:rPr>
                <w:rFonts w:eastAsia="SimSun"/>
                <w:szCs w:val="24"/>
              </w:rPr>
              <w:t>sion to organic farm contrib</w:t>
            </w:r>
            <w:r w:rsidR="004A2398" w:rsidRPr="00616F1B">
              <w:rPr>
                <w:rFonts w:eastAsia="SimSun"/>
                <w:szCs w:val="24"/>
              </w:rPr>
              <w:t xml:space="preserve">utes to </w:t>
            </w:r>
            <w:r w:rsidR="006A42BA">
              <w:rPr>
                <w:rFonts w:eastAsia="SimSun" w:hint="eastAsia"/>
                <w:szCs w:val="24"/>
              </w:rPr>
              <w:t xml:space="preserve">increasing </w:t>
            </w:r>
            <w:r w:rsidR="004A2398" w:rsidRPr="00616F1B">
              <w:rPr>
                <w:rFonts w:eastAsia="SimSun"/>
                <w:szCs w:val="24"/>
              </w:rPr>
              <w:t>soil carbon</w:t>
            </w:r>
            <w:r w:rsidR="006A42BA">
              <w:rPr>
                <w:rFonts w:eastAsia="SimSun" w:hint="eastAsia"/>
                <w:szCs w:val="24"/>
              </w:rPr>
              <w:t xml:space="preserve"> concentration </w:t>
            </w:r>
            <w:r w:rsidR="004A2398" w:rsidRPr="00616F1B">
              <w:rPr>
                <w:szCs w:val="24"/>
              </w:rPr>
              <w:t xml:space="preserve">and </w:t>
            </w:r>
            <w:r w:rsidR="006A42BA">
              <w:rPr>
                <w:rFonts w:eastAsia="SimSun" w:hint="eastAsia"/>
                <w:szCs w:val="24"/>
              </w:rPr>
              <w:t xml:space="preserve">improving </w:t>
            </w:r>
            <w:r w:rsidR="004A2398" w:rsidRPr="00616F1B">
              <w:rPr>
                <w:szCs w:val="24"/>
              </w:rPr>
              <w:t>food safety</w:t>
            </w:r>
            <w:r w:rsidR="004A2398" w:rsidRPr="00616F1B">
              <w:rPr>
                <w:rFonts w:eastAsia="SimSun"/>
                <w:szCs w:val="24"/>
              </w:rPr>
              <w:t xml:space="preserve"> </w:t>
            </w:r>
            <w:r w:rsidR="004A2398" w:rsidRPr="00616F1B">
              <w:rPr>
                <w:szCs w:val="24"/>
              </w:rPr>
              <w:fldChar w:fldCharType="begin" w:fldLock="1"/>
            </w:r>
            <w:r w:rsidR="00413069">
              <w:rPr>
                <w:rFonts w:eastAsia="SimSun"/>
                <w:szCs w:val="24"/>
              </w:rPr>
              <w:instrText>ADDIN CSL_CITATION {"citationItems":[{"id":"ITEM-1","itemData":{"DOI":"10.1073/pnas.1209429109","ISBN":"1091-6490 (Electronic)\\n0027-8424 (Linking)","ISSN":"0027-8424","PMID":"23071312","abstract":"It has been suggested that conversion to organic farming contributes to soil carbon sequestration, but until now a comprehensive quantitative assessment has been lacking. Therefore, datasets from 74 studies from pairwise comparisons of organic vs. nonorganic farming systems were subjected to metaanalysis to identify differences in soil organic carbon (SOC). We found significant differences and higher values for organically farmed soils of 0.18 ± 0.06% points (mean ± 95% confidence interval) for SOC concentrations, 3.50 ± 1.08 Mg C ha(-1) for stocks, and 0.45 ± 0.21 Mg C ha(-1) y(-1) for sequestration rates compared with nonorganic management. Metaregression did not deliver clear results on drivers, but differences in external C inputs and crop rotations seemed important. Restricting the analysis to zero net input organic systems and retaining only the datasets with highest data quality (measured soil bulk densities and external C and N inputs), the mean difference in SOC stocks between the farming systems was still significant (1.98 ± 1.50 Mg C ha(-1)), whereas the difference in sequestration rates became insignificant (0.07 ± 0.08 Mg C ha(-1) y(-1)). Analyzing zero net input systems for all data without this quality requirement revealed significant, positive differences in SOC concentrations and stocks (0.13 ± 0.09% points and 2.16 ± 1.65 Mg C ha(-1), respectively) and insignificant differences for sequestration rates (0.27 ± 0.37 Mg C ha(-1) y(-1)). The data mainly cover top soil and temperate zones, whereas only few data from tropical regions and subsoil horizons exist. Summarizing, this study shows that organic farming has the potential to accumulate soil carbon.","author":[{"dropping-particle":"","family":"Gattinger","given":"A.","non-dropping-particle":"","parse-names":false,"suffix":""},{"dropping-particle":"","family":"Muller","given":"A.","non-dropping-particle":"","parse-names":false,"suffix":""},{"dropping-particle":"","family":"Haeni","given":"M.","non-dropping-particle":"","parse-names":false,"suffix":""},{"dropping-particle":"","family":"Skinner","given":"C.","non-dropping-particle":"","parse-names":false,"suffix":""},{"dropping-particle":"","family":"Fliessbach","given":"A.","non-dropping-particle":"","parse-names":false,"suffix":""},{"dropping-particle":"","family":"Buchmann","given":"N.","non-dropping-particle":"","parse-names":false,"suffix":""},{"dropping-particle":"","family":"Mader","given":"P.","non-dropping-particle":"","parse-names":false,"suffix":""},{"dropping-particle":"","family":"Stolze","given":"M.","non-dropping-particle":"","parse-names":false,"suffix":""},{"dropping-particle":"","family":"Smith","given":"P.","non-dropping-particle":"","parse-names":false,"suffix":""},{"dropping-particle":"","family":"Scialabba","given":"N. E.-H.","non-dropping-particle":"","parse-names":false,"suffix":""},{"dropping-particle":"","family":"Niggli","given":"U.","non-dropping-particle":"","parse-names":false,"suffix":""}],"container-title":"Proceedings of the National Academy of Sciences","id":"ITEM-1","issue":"44","issued":{"date-parts":[["2012"]]},"page":"18226-18231","title":"Enhanced top soil carbon stocks under organic farming","type":"article-journal","volume":"109"},"uris":["http://www.mendeley.com/documents/?uuid=18e65e95-4b42-47b3-bf0a-c862d128f16d"]}],"mendeley":{"formattedCitation":"&lt;sup&gt;14&lt;/sup&gt;","plainTextFormattedCitation":"14","previouslyFormattedCitation":"&lt;sup&gt;14&lt;/sup&gt;"},"properties":{"noteIndex":0},"schema":"https://github.com/citation-style-language/schema/raw/master/csl-citation.json"}</w:instrText>
            </w:r>
            <w:r w:rsidR="004A2398" w:rsidRPr="00616F1B">
              <w:rPr>
                <w:szCs w:val="24"/>
              </w:rPr>
              <w:fldChar w:fldCharType="separate"/>
            </w:r>
            <w:r w:rsidR="004A2398" w:rsidRPr="00616F1B">
              <w:rPr>
                <w:rFonts w:eastAsia="SimSun"/>
                <w:noProof/>
                <w:szCs w:val="24"/>
                <w:vertAlign w:val="superscript"/>
              </w:rPr>
              <w:t>14</w:t>
            </w:r>
            <w:r w:rsidR="004A2398" w:rsidRPr="00616F1B">
              <w:rPr>
                <w:szCs w:val="24"/>
              </w:rPr>
              <w:fldChar w:fldCharType="end"/>
            </w:r>
            <w:r w:rsidR="004A2398" w:rsidRPr="00616F1B">
              <w:rPr>
                <w:szCs w:val="24"/>
              </w:rPr>
              <w:t>.</w:t>
            </w:r>
          </w:p>
        </w:tc>
      </w:tr>
    </w:tbl>
    <w:p w14:paraId="6143FC9E" w14:textId="77777777" w:rsidR="001175A5" w:rsidRPr="00AA7997" w:rsidRDefault="001175A5" w:rsidP="009A282C">
      <w:pPr>
        <w:tabs>
          <w:tab w:val="right" w:pos="9360"/>
        </w:tabs>
        <w:spacing w:after="160" w:line="259" w:lineRule="auto"/>
        <w:rPr>
          <w:szCs w:val="24"/>
          <w:lang w:eastAsia="zh-CN"/>
        </w:rPr>
      </w:pPr>
    </w:p>
    <w:p w14:paraId="6B5AF645" w14:textId="3F0DD41F" w:rsidR="001003C5" w:rsidRDefault="008068CF">
      <w:pPr>
        <w:jc w:val="left"/>
        <w:rPr>
          <w:b/>
          <w:szCs w:val="24"/>
        </w:rPr>
      </w:pPr>
      <w:r>
        <w:rPr>
          <w:b/>
          <w:szCs w:val="24"/>
        </w:rPr>
        <w:t xml:space="preserve"> </w:t>
      </w:r>
      <w:r w:rsidR="001003C5">
        <w:rPr>
          <w:b/>
          <w:szCs w:val="24"/>
        </w:rPr>
        <w:br w:type="page"/>
      </w:r>
    </w:p>
    <w:p w14:paraId="3A4ACC0A" w14:textId="0FF72CB1" w:rsidR="001003C5" w:rsidRPr="00AA7997" w:rsidRDefault="002E48CE" w:rsidP="001003C5">
      <w:pPr>
        <w:tabs>
          <w:tab w:val="right" w:pos="9360"/>
        </w:tabs>
        <w:spacing w:after="160" w:line="259" w:lineRule="auto"/>
        <w:rPr>
          <w:b/>
          <w:szCs w:val="24"/>
          <w:lang w:eastAsia="zh-CN"/>
        </w:rPr>
      </w:pPr>
      <w:r>
        <w:rPr>
          <w:b/>
          <w:szCs w:val="24"/>
        </w:rPr>
        <w:lastRenderedPageBreak/>
        <w:t>Table 2</w:t>
      </w:r>
      <w:r w:rsidR="001003C5" w:rsidRPr="00AA7997">
        <w:rPr>
          <w:b/>
          <w:szCs w:val="24"/>
        </w:rPr>
        <w:t xml:space="preserve">. </w:t>
      </w:r>
      <w:r w:rsidR="001003C5" w:rsidRPr="00AA7997">
        <w:rPr>
          <w:b/>
          <w:szCs w:val="24"/>
          <w:lang w:eastAsia="zh-CN"/>
        </w:rPr>
        <w:t>Description</w:t>
      </w:r>
      <w:r w:rsidR="001003C5">
        <w:rPr>
          <w:b/>
          <w:szCs w:val="24"/>
          <w:lang w:eastAsia="zh-CN"/>
        </w:rPr>
        <w:t>s</w:t>
      </w:r>
      <w:r w:rsidR="001003C5" w:rsidRPr="00AA7997">
        <w:rPr>
          <w:b/>
          <w:szCs w:val="24"/>
          <w:lang w:eastAsia="zh-CN"/>
        </w:rPr>
        <w:t xml:space="preserve"> and attributes of b</w:t>
      </w:r>
      <w:r w:rsidR="001003C5" w:rsidRPr="00AA7997">
        <w:rPr>
          <w:b/>
          <w:szCs w:val="24"/>
        </w:rPr>
        <w:t xml:space="preserve">ackground </w:t>
      </w:r>
      <w:r w:rsidR="001003C5" w:rsidRPr="00AA7997">
        <w:rPr>
          <w:b/>
          <w:szCs w:val="24"/>
          <w:lang w:eastAsia="zh-CN"/>
        </w:rPr>
        <w:t xml:space="preserve">information </w:t>
      </w:r>
      <w:proofErr w:type="gramStart"/>
      <w:r w:rsidR="001003C5" w:rsidRPr="00AA7997">
        <w:rPr>
          <w:b/>
          <w:szCs w:val="24"/>
          <w:lang w:eastAsia="zh-CN"/>
        </w:rPr>
        <w:t xml:space="preserve">in  </w:t>
      </w:r>
      <w:r w:rsidR="001003C5" w:rsidRPr="00124BE3">
        <w:rPr>
          <w:b/>
          <w:i/>
          <w:szCs w:val="24"/>
          <w:lang w:eastAsia="zh-CN"/>
        </w:rPr>
        <w:t>SoilHealthDB</w:t>
      </w:r>
      <w:proofErr w:type="gramEnd"/>
      <w:r w:rsidR="001003C5" w:rsidRPr="00AA7997">
        <w:rPr>
          <w:b/>
          <w:szCs w:val="24"/>
        </w:rPr>
        <w:t>.</w:t>
      </w:r>
    </w:p>
    <w:tbl>
      <w:tblPr>
        <w:tblW w:w="501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7"/>
        <w:gridCol w:w="2432"/>
        <w:gridCol w:w="5400"/>
      </w:tblGrid>
      <w:tr w:rsidR="000F23D5" w:rsidRPr="00AA7997" w14:paraId="1730CD24" w14:textId="77777777" w:rsidTr="00800284">
        <w:trPr>
          <w:trHeight w:val="300"/>
        </w:trPr>
        <w:tc>
          <w:tcPr>
            <w:tcW w:w="430" w:type="pct"/>
          </w:tcPr>
          <w:p w14:paraId="42480B48" w14:textId="7A617B71" w:rsidR="00F6289B" w:rsidRPr="00AA7997" w:rsidRDefault="00F01A79" w:rsidP="00EF1BCB">
            <w:pPr>
              <w:rPr>
                <w:b/>
                <w:bCs/>
                <w:szCs w:val="24"/>
                <w:lang w:eastAsia="zh-CN"/>
              </w:rPr>
            </w:pPr>
            <w:r w:rsidRPr="00AA7997">
              <w:rPr>
                <w:b/>
                <w:bCs/>
                <w:szCs w:val="24"/>
                <w:lang w:eastAsia="zh-CN"/>
              </w:rPr>
              <w:t>ID</w:t>
            </w:r>
          </w:p>
        </w:tc>
        <w:tc>
          <w:tcPr>
            <w:tcW w:w="1419" w:type="pct"/>
            <w:shd w:val="clear" w:color="auto" w:fill="auto"/>
            <w:noWrap/>
            <w:vAlign w:val="bottom"/>
            <w:hideMark/>
          </w:tcPr>
          <w:p w14:paraId="50C1CFC0" w14:textId="723E0648" w:rsidR="00F6289B" w:rsidRPr="00AA7997" w:rsidRDefault="00C56CAB" w:rsidP="00EF1BCB">
            <w:pPr>
              <w:rPr>
                <w:b/>
                <w:bCs/>
                <w:szCs w:val="24"/>
                <w:lang w:eastAsia="zh-CN"/>
              </w:rPr>
            </w:pPr>
            <w:r w:rsidRPr="00AA7997">
              <w:rPr>
                <w:b/>
                <w:bCs/>
                <w:szCs w:val="24"/>
                <w:lang w:eastAsia="zh-CN"/>
              </w:rPr>
              <w:t>Background indicator</w:t>
            </w:r>
          </w:p>
        </w:tc>
        <w:tc>
          <w:tcPr>
            <w:tcW w:w="3151" w:type="pct"/>
            <w:shd w:val="clear" w:color="auto" w:fill="auto"/>
            <w:noWrap/>
            <w:vAlign w:val="bottom"/>
            <w:hideMark/>
          </w:tcPr>
          <w:p w14:paraId="364BDB82" w14:textId="5A63B534" w:rsidR="00F6289B" w:rsidRPr="00AA7997" w:rsidRDefault="00FF5282" w:rsidP="00EF1BCB">
            <w:pPr>
              <w:rPr>
                <w:b/>
                <w:szCs w:val="24"/>
                <w:lang w:eastAsia="zh-CN"/>
              </w:rPr>
            </w:pPr>
            <w:r w:rsidRPr="00AA7997">
              <w:rPr>
                <w:b/>
                <w:szCs w:val="24"/>
                <w:lang w:eastAsia="zh-CN"/>
              </w:rPr>
              <w:t>Description</w:t>
            </w:r>
          </w:p>
        </w:tc>
      </w:tr>
      <w:tr w:rsidR="000F23D5" w:rsidRPr="00AA7997" w14:paraId="511A19E3" w14:textId="77777777" w:rsidTr="00800284">
        <w:trPr>
          <w:trHeight w:val="300"/>
        </w:trPr>
        <w:tc>
          <w:tcPr>
            <w:tcW w:w="430" w:type="pct"/>
          </w:tcPr>
          <w:p w14:paraId="65CA5560" w14:textId="0FE38FA7" w:rsidR="00F6289B" w:rsidRPr="00AA7997" w:rsidRDefault="00F6289B" w:rsidP="00EF1BCB">
            <w:pPr>
              <w:rPr>
                <w:bCs/>
                <w:szCs w:val="24"/>
                <w:lang w:eastAsia="zh-CN"/>
              </w:rPr>
            </w:pPr>
            <w:r w:rsidRPr="00AA7997">
              <w:rPr>
                <w:bCs/>
                <w:szCs w:val="24"/>
                <w:lang w:eastAsia="zh-CN"/>
              </w:rPr>
              <w:t>1</w:t>
            </w:r>
          </w:p>
        </w:tc>
        <w:tc>
          <w:tcPr>
            <w:tcW w:w="1419" w:type="pct"/>
            <w:shd w:val="clear" w:color="auto" w:fill="auto"/>
            <w:noWrap/>
            <w:hideMark/>
          </w:tcPr>
          <w:p w14:paraId="463A996C" w14:textId="60E5AA7D" w:rsidR="00F6289B" w:rsidRPr="00AA7997" w:rsidRDefault="00F6289B" w:rsidP="00EF1BCB">
            <w:pPr>
              <w:rPr>
                <w:rFonts w:eastAsia="Times New Roman"/>
                <w:bCs/>
                <w:szCs w:val="24"/>
              </w:rPr>
            </w:pPr>
            <w:proofErr w:type="spellStart"/>
            <w:r w:rsidRPr="00AA7997">
              <w:rPr>
                <w:rFonts w:eastAsia="Times New Roman"/>
                <w:bCs/>
                <w:szCs w:val="24"/>
              </w:rPr>
              <w:t>ExperimentID</w:t>
            </w:r>
            <w:proofErr w:type="spellEnd"/>
          </w:p>
        </w:tc>
        <w:tc>
          <w:tcPr>
            <w:tcW w:w="3151" w:type="pct"/>
            <w:shd w:val="clear" w:color="auto" w:fill="auto"/>
            <w:noWrap/>
            <w:hideMark/>
          </w:tcPr>
          <w:p w14:paraId="511C98AE" w14:textId="2021CA49" w:rsidR="00F6289B" w:rsidRPr="00AA7997" w:rsidRDefault="00F6289B">
            <w:pPr>
              <w:rPr>
                <w:szCs w:val="24"/>
                <w:lang w:eastAsia="zh-CN"/>
              </w:rPr>
            </w:pPr>
            <w:r w:rsidRPr="00AA7997">
              <w:rPr>
                <w:rFonts w:eastAsia="Times New Roman"/>
                <w:szCs w:val="24"/>
              </w:rPr>
              <w:t>Experiment ID number</w:t>
            </w:r>
            <w:r w:rsidR="00B31AED">
              <w:rPr>
                <w:rFonts w:eastAsia="Times New Roman"/>
                <w:szCs w:val="24"/>
              </w:rPr>
              <w:t>;</w:t>
            </w:r>
            <w:r w:rsidRPr="00AA7997">
              <w:rPr>
                <w:rFonts w:eastAsia="Times New Roman"/>
                <w:szCs w:val="24"/>
              </w:rPr>
              <w:t xml:space="preserve"> please see details in </w:t>
            </w:r>
            <w:r w:rsidRPr="00AA7997">
              <w:rPr>
                <w:rFonts w:eastAsia="Times New Roman"/>
                <w:b/>
                <w:szCs w:val="24"/>
              </w:rPr>
              <w:t xml:space="preserve">Figure </w:t>
            </w:r>
            <w:r w:rsidR="009A49DC" w:rsidRPr="00AA7997">
              <w:rPr>
                <w:b/>
                <w:szCs w:val="24"/>
                <w:lang w:eastAsia="zh-CN"/>
              </w:rPr>
              <w:t>2</w:t>
            </w:r>
          </w:p>
        </w:tc>
      </w:tr>
      <w:tr w:rsidR="000F23D5" w:rsidRPr="00AA7997" w14:paraId="12EE6EA5" w14:textId="77777777" w:rsidTr="00800284">
        <w:trPr>
          <w:trHeight w:val="300"/>
        </w:trPr>
        <w:tc>
          <w:tcPr>
            <w:tcW w:w="430" w:type="pct"/>
          </w:tcPr>
          <w:p w14:paraId="37FCF6DC" w14:textId="4CD178CF" w:rsidR="00F6289B" w:rsidRPr="00AA7997" w:rsidRDefault="00F6289B" w:rsidP="00EF1BCB">
            <w:pPr>
              <w:rPr>
                <w:bCs/>
                <w:szCs w:val="24"/>
                <w:lang w:eastAsia="zh-CN"/>
              </w:rPr>
            </w:pPr>
            <w:r w:rsidRPr="00AA7997">
              <w:rPr>
                <w:bCs/>
                <w:szCs w:val="24"/>
                <w:lang w:eastAsia="zh-CN"/>
              </w:rPr>
              <w:t>2.1</w:t>
            </w:r>
          </w:p>
        </w:tc>
        <w:tc>
          <w:tcPr>
            <w:tcW w:w="1419" w:type="pct"/>
            <w:shd w:val="clear" w:color="auto" w:fill="auto"/>
            <w:noWrap/>
            <w:hideMark/>
          </w:tcPr>
          <w:p w14:paraId="715FE8A9" w14:textId="1E3A2728" w:rsidR="00F6289B" w:rsidRPr="00AA7997" w:rsidRDefault="00F6289B" w:rsidP="00EF1BCB">
            <w:pPr>
              <w:rPr>
                <w:rFonts w:eastAsia="Times New Roman"/>
                <w:bCs/>
                <w:szCs w:val="24"/>
              </w:rPr>
            </w:pPr>
            <w:proofErr w:type="spellStart"/>
            <w:r w:rsidRPr="00AA7997">
              <w:rPr>
                <w:rFonts w:eastAsia="Times New Roman"/>
                <w:bCs/>
                <w:szCs w:val="24"/>
              </w:rPr>
              <w:t>Author_F</w:t>
            </w:r>
            <w:proofErr w:type="spellEnd"/>
          </w:p>
        </w:tc>
        <w:tc>
          <w:tcPr>
            <w:tcW w:w="3151" w:type="pct"/>
            <w:shd w:val="clear" w:color="auto" w:fill="auto"/>
            <w:noWrap/>
            <w:hideMark/>
          </w:tcPr>
          <w:p w14:paraId="076D9B60" w14:textId="31564DB7" w:rsidR="00F6289B" w:rsidRPr="00AA7997" w:rsidRDefault="00F6289B" w:rsidP="00EF1BCB">
            <w:pPr>
              <w:rPr>
                <w:rFonts w:eastAsia="Times New Roman"/>
                <w:szCs w:val="24"/>
              </w:rPr>
            </w:pPr>
            <w:r w:rsidRPr="00AA7997">
              <w:rPr>
                <w:szCs w:val="24"/>
                <w:lang w:eastAsia="zh-CN"/>
              </w:rPr>
              <w:t>First a</w:t>
            </w:r>
            <w:r w:rsidRPr="00AA7997">
              <w:rPr>
                <w:rFonts w:eastAsia="Times New Roman"/>
                <w:szCs w:val="24"/>
              </w:rPr>
              <w:t>uthor's Family name</w:t>
            </w:r>
          </w:p>
        </w:tc>
      </w:tr>
      <w:tr w:rsidR="000F23D5" w:rsidRPr="00AA7997" w14:paraId="4E285F80" w14:textId="77777777" w:rsidTr="00800284">
        <w:trPr>
          <w:trHeight w:val="300"/>
        </w:trPr>
        <w:tc>
          <w:tcPr>
            <w:tcW w:w="430" w:type="pct"/>
          </w:tcPr>
          <w:p w14:paraId="05EB41BA" w14:textId="7D3594A2" w:rsidR="00F6289B" w:rsidRPr="00AA7997" w:rsidRDefault="00F6289B" w:rsidP="00EF1BCB">
            <w:pPr>
              <w:rPr>
                <w:bCs/>
                <w:szCs w:val="24"/>
                <w:lang w:eastAsia="zh-CN"/>
              </w:rPr>
            </w:pPr>
            <w:r w:rsidRPr="00AA7997">
              <w:rPr>
                <w:bCs/>
                <w:szCs w:val="24"/>
                <w:lang w:eastAsia="zh-CN"/>
              </w:rPr>
              <w:t>2.2</w:t>
            </w:r>
          </w:p>
        </w:tc>
        <w:tc>
          <w:tcPr>
            <w:tcW w:w="1419" w:type="pct"/>
            <w:shd w:val="clear" w:color="auto" w:fill="auto"/>
            <w:noWrap/>
            <w:hideMark/>
          </w:tcPr>
          <w:p w14:paraId="60176F54" w14:textId="7E971AC7" w:rsidR="00F6289B" w:rsidRPr="00AA7997" w:rsidRDefault="00F6289B" w:rsidP="00EF1BCB">
            <w:pPr>
              <w:rPr>
                <w:rFonts w:eastAsia="Times New Roman"/>
                <w:bCs/>
                <w:szCs w:val="24"/>
              </w:rPr>
            </w:pPr>
            <w:proofErr w:type="spellStart"/>
            <w:r w:rsidRPr="00AA7997">
              <w:rPr>
                <w:rFonts w:eastAsia="Times New Roman"/>
                <w:bCs/>
                <w:szCs w:val="24"/>
              </w:rPr>
              <w:t>Author_G</w:t>
            </w:r>
            <w:proofErr w:type="spellEnd"/>
          </w:p>
        </w:tc>
        <w:tc>
          <w:tcPr>
            <w:tcW w:w="3151" w:type="pct"/>
            <w:shd w:val="clear" w:color="auto" w:fill="auto"/>
            <w:noWrap/>
            <w:hideMark/>
          </w:tcPr>
          <w:p w14:paraId="7E16DCFA" w14:textId="1A370BEE" w:rsidR="00F6289B" w:rsidRPr="00AA7997" w:rsidRDefault="00F6289B" w:rsidP="00EF1BCB">
            <w:pPr>
              <w:rPr>
                <w:rFonts w:eastAsia="Times New Roman"/>
                <w:szCs w:val="24"/>
              </w:rPr>
            </w:pPr>
            <w:r w:rsidRPr="00AA7997">
              <w:rPr>
                <w:szCs w:val="24"/>
                <w:lang w:eastAsia="zh-CN"/>
              </w:rPr>
              <w:t>First a</w:t>
            </w:r>
            <w:r w:rsidRPr="00AA7997">
              <w:rPr>
                <w:rFonts w:eastAsia="Times New Roman"/>
                <w:szCs w:val="24"/>
              </w:rPr>
              <w:t>uthor's Given name</w:t>
            </w:r>
          </w:p>
        </w:tc>
      </w:tr>
      <w:tr w:rsidR="000F23D5" w:rsidRPr="00AA7997" w14:paraId="35432130" w14:textId="77777777" w:rsidTr="00800284">
        <w:trPr>
          <w:trHeight w:val="300"/>
        </w:trPr>
        <w:tc>
          <w:tcPr>
            <w:tcW w:w="430" w:type="pct"/>
          </w:tcPr>
          <w:p w14:paraId="52B2C9A2" w14:textId="000CC224" w:rsidR="00F6289B" w:rsidRPr="00AA7997" w:rsidRDefault="00F6289B" w:rsidP="00EF1BCB">
            <w:pPr>
              <w:rPr>
                <w:bCs/>
                <w:szCs w:val="24"/>
                <w:lang w:eastAsia="zh-CN"/>
              </w:rPr>
            </w:pPr>
            <w:r w:rsidRPr="00AA7997">
              <w:rPr>
                <w:bCs/>
                <w:szCs w:val="24"/>
                <w:lang w:eastAsia="zh-CN"/>
              </w:rPr>
              <w:t>3</w:t>
            </w:r>
          </w:p>
        </w:tc>
        <w:tc>
          <w:tcPr>
            <w:tcW w:w="1419" w:type="pct"/>
            <w:shd w:val="clear" w:color="auto" w:fill="auto"/>
            <w:noWrap/>
            <w:hideMark/>
          </w:tcPr>
          <w:p w14:paraId="7DE494ED" w14:textId="2D453298" w:rsidR="00F6289B" w:rsidRPr="00AA7997" w:rsidRDefault="00F6289B" w:rsidP="00EF1BCB">
            <w:pPr>
              <w:rPr>
                <w:rFonts w:eastAsia="Times New Roman"/>
                <w:bCs/>
                <w:szCs w:val="24"/>
              </w:rPr>
            </w:pPr>
            <w:proofErr w:type="spellStart"/>
            <w:r w:rsidRPr="00AA7997">
              <w:rPr>
                <w:rFonts w:eastAsia="Times New Roman"/>
                <w:bCs/>
                <w:szCs w:val="24"/>
              </w:rPr>
              <w:t>YearPublication</w:t>
            </w:r>
            <w:proofErr w:type="spellEnd"/>
          </w:p>
        </w:tc>
        <w:tc>
          <w:tcPr>
            <w:tcW w:w="3151" w:type="pct"/>
            <w:shd w:val="clear" w:color="auto" w:fill="auto"/>
            <w:noWrap/>
            <w:hideMark/>
          </w:tcPr>
          <w:p w14:paraId="453249B9" w14:textId="77777777" w:rsidR="00F6289B" w:rsidRPr="00AA7997" w:rsidRDefault="00F6289B" w:rsidP="00EF1BCB">
            <w:pPr>
              <w:rPr>
                <w:rFonts w:eastAsia="Times New Roman"/>
                <w:szCs w:val="24"/>
              </w:rPr>
            </w:pPr>
            <w:r w:rsidRPr="00AA7997">
              <w:rPr>
                <w:rFonts w:eastAsia="Times New Roman"/>
                <w:szCs w:val="24"/>
              </w:rPr>
              <w:t>Paper publication year</w:t>
            </w:r>
          </w:p>
        </w:tc>
      </w:tr>
      <w:tr w:rsidR="000F23D5" w:rsidRPr="00AA7997" w14:paraId="3F884CA6" w14:textId="77777777" w:rsidTr="00800284">
        <w:trPr>
          <w:trHeight w:val="300"/>
        </w:trPr>
        <w:tc>
          <w:tcPr>
            <w:tcW w:w="430" w:type="pct"/>
          </w:tcPr>
          <w:p w14:paraId="601732BA" w14:textId="43E6D266" w:rsidR="00F6289B" w:rsidRPr="00AA7997" w:rsidRDefault="00F6289B" w:rsidP="00EF1BCB">
            <w:pPr>
              <w:rPr>
                <w:bCs/>
                <w:szCs w:val="24"/>
                <w:lang w:eastAsia="zh-CN"/>
              </w:rPr>
            </w:pPr>
            <w:r w:rsidRPr="00AA7997">
              <w:rPr>
                <w:bCs/>
                <w:szCs w:val="24"/>
                <w:lang w:eastAsia="zh-CN"/>
              </w:rPr>
              <w:t>4</w:t>
            </w:r>
          </w:p>
        </w:tc>
        <w:tc>
          <w:tcPr>
            <w:tcW w:w="1419" w:type="pct"/>
            <w:shd w:val="clear" w:color="auto" w:fill="auto"/>
            <w:noWrap/>
            <w:hideMark/>
          </w:tcPr>
          <w:p w14:paraId="6B5D0640" w14:textId="2FEE3294" w:rsidR="00F6289B" w:rsidRPr="00AA7997" w:rsidRDefault="00F6289B" w:rsidP="00EF1BCB">
            <w:pPr>
              <w:rPr>
                <w:rFonts w:eastAsia="Times New Roman"/>
                <w:bCs/>
                <w:szCs w:val="24"/>
              </w:rPr>
            </w:pPr>
            <w:proofErr w:type="spellStart"/>
            <w:r w:rsidRPr="00AA7997">
              <w:rPr>
                <w:rFonts w:eastAsia="Times New Roman"/>
                <w:bCs/>
                <w:szCs w:val="24"/>
              </w:rPr>
              <w:t>SamplingYear</w:t>
            </w:r>
            <w:proofErr w:type="spellEnd"/>
          </w:p>
        </w:tc>
        <w:tc>
          <w:tcPr>
            <w:tcW w:w="3151" w:type="pct"/>
            <w:shd w:val="clear" w:color="auto" w:fill="auto"/>
            <w:noWrap/>
            <w:hideMark/>
          </w:tcPr>
          <w:p w14:paraId="6AC5C0F4" w14:textId="0E67843B" w:rsidR="00F6289B" w:rsidRPr="00AA7997" w:rsidRDefault="00F6289B" w:rsidP="00EF1BCB">
            <w:pPr>
              <w:rPr>
                <w:rFonts w:eastAsia="Times New Roman"/>
                <w:szCs w:val="24"/>
              </w:rPr>
            </w:pPr>
            <w:r w:rsidRPr="00AA7997">
              <w:rPr>
                <w:rFonts w:eastAsia="Times New Roman"/>
                <w:szCs w:val="24"/>
              </w:rPr>
              <w:t xml:space="preserve">Sampling year, should be </w:t>
            </w:r>
            <w:r w:rsidR="0076649D">
              <w:rPr>
                <w:rFonts w:eastAsia="Times New Roman"/>
                <w:szCs w:val="24"/>
              </w:rPr>
              <w:t xml:space="preserve">same or </w:t>
            </w:r>
            <w:r w:rsidRPr="00AA7997">
              <w:rPr>
                <w:rFonts w:eastAsia="Times New Roman"/>
                <w:szCs w:val="24"/>
              </w:rPr>
              <w:t>earlier than publication year</w:t>
            </w:r>
          </w:p>
        </w:tc>
      </w:tr>
      <w:tr w:rsidR="000F23D5" w:rsidRPr="00AA7997" w14:paraId="0A9C6E5C" w14:textId="77777777" w:rsidTr="00800284">
        <w:trPr>
          <w:trHeight w:val="300"/>
        </w:trPr>
        <w:tc>
          <w:tcPr>
            <w:tcW w:w="430" w:type="pct"/>
          </w:tcPr>
          <w:p w14:paraId="676F22EE" w14:textId="09226ED8" w:rsidR="00F6289B" w:rsidRPr="00AA7997" w:rsidRDefault="00F6289B" w:rsidP="00EF1BCB">
            <w:pPr>
              <w:rPr>
                <w:bCs/>
                <w:szCs w:val="24"/>
                <w:lang w:eastAsia="zh-CN"/>
              </w:rPr>
            </w:pPr>
            <w:r w:rsidRPr="00AA7997">
              <w:rPr>
                <w:bCs/>
                <w:szCs w:val="24"/>
                <w:lang w:eastAsia="zh-CN"/>
              </w:rPr>
              <w:t>5</w:t>
            </w:r>
          </w:p>
        </w:tc>
        <w:tc>
          <w:tcPr>
            <w:tcW w:w="1419" w:type="pct"/>
            <w:shd w:val="clear" w:color="auto" w:fill="auto"/>
            <w:noWrap/>
            <w:hideMark/>
          </w:tcPr>
          <w:p w14:paraId="6AF14775" w14:textId="7501F70A" w:rsidR="00F6289B" w:rsidRPr="00AA7997" w:rsidRDefault="00F6289B" w:rsidP="00EF1BCB">
            <w:pPr>
              <w:rPr>
                <w:rFonts w:eastAsia="Times New Roman"/>
                <w:bCs/>
                <w:szCs w:val="24"/>
              </w:rPr>
            </w:pPr>
            <w:r w:rsidRPr="00AA7997">
              <w:rPr>
                <w:rFonts w:eastAsia="Times New Roman"/>
                <w:bCs/>
                <w:szCs w:val="24"/>
              </w:rPr>
              <w:t>Journal</w:t>
            </w:r>
          </w:p>
        </w:tc>
        <w:tc>
          <w:tcPr>
            <w:tcW w:w="3151" w:type="pct"/>
            <w:shd w:val="clear" w:color="auto" w:fill="auto"/>
            <w:noWrap/>
            <w:hideMark/>
          </w:tcPr>
          <w:p w14:paraId="454F3476" w14:textId="593D06F1" w:rsidR="00F6289B" w:rsidRPr="00AA7997" w:rsidRDefault="0076649D" w:rsidP="00EF1BCB">
            <w:pPr>
              <w:rPr>
                <w:rFonts w:eastAsia="Times New Roman"/>
                <w:szCs w:val="24"/>
              </w:rPr>
            </w:pPr>
            <w:r>
              <w:rPr>
                <w:rFonts w:eastAsia="Times New Roman"/>
                <w:szCs w:val="24"/>
              </w:rPr>
              <w:t>Name of j</w:t>
            </w:r>
            <w:r w:rsidR="00F6289B" w:rsidRPr="00AA7997">
              <w:rPr>
                <w:rFonts w:eastAsia="Times New Roman"/>
                <w:szCs w:val="24"/>
              </w:rPr>
              <w:t xml:space="preserve">ournal </w:t>
            </w:r>
            <w:r>
              <w:rPr>
                <w:rFonts w:eastAsia="Times New Roman"/>
                <w:szCs w:val="24"/>
              </w:rPr>
              <w:t>in which</w:t>
            </w:r>
            <w:r w:rsidR="00F6289B" w:rsidRPr="00AA7997">
              <w:rPr>
                <w:rFonts w:eastAsia="Times New Roman"/>
                <w:szCs w:val="24"/>
              </w:rPr>
              <w:t xml:space="preserve"> paper</w:t>
            </w:r>
            <w:r>
              <w:rPr>
                <w:rFonts w:eastAsia="Times New Roman"/>
                <w:szCs w:val="24"/>
              </w:rPr>
              <w:t xml:space="preserve"> was</w:t>
            </w:r>
            <w:r w:rsidR="00F6289B" w:rsidRPr="00AA7997">
              <w:rPr>
                <w:rFonts w:eastAsia="Times New Roman"/>
                <w:szCs w:val="24"/>
              </w:rPr>
              <w:t xml:space="preserve"> published</w:t>
            </w:r>
          </w:p>
        </w:tc>
      </w:tr>
      <w:tr w:rsidR="000F23D5" w:rsidRPr="00AA7997" w14:paraId="1DE6A799" w14:textId="77777777" w:rsidTr="00800284">
        <w:trPr>
          <w:trHeight w:val="300"/>
        </w:trPr>
        <w:tc>
          <w:tcPr>
            <w:tcW w:w="430" w:type="pct"/>
          </w:tcPr>
          <w:p w14:paraId="5485C9C6" w14:textId="09031B81" w:rsidR="00F6289B" w:rsidRPr="00AA7997" w:rsidRDefault="00F6289B" w:rsidP="00EF1BCB">
            <w:pPr>
              <w:rPr>
                <w:bCs/>
                <w:szCs w:val="24"/>
                <w:lang w:eastAsia="zh-CN"/>
              </w:rPr>
            </w:pPr>
            <w:r w:rsidRPr="00AA7997">
              <w:rPr>
                <w:bCs/>
                <w:szCs w:val="24"/>
                <w:lang w:eastAsia="zh-CN"/>
              </w:rPr>
              <w:t>6</w:t>
            </w:r>
          </w:p>
        </w:tc>
        <w:tc>
          <w:tcPr>
            <w:tcW w:w="1419" w:type="pct"/>
            <w:shd w:val="clear" w:color="auto" w:fill="auto"/>
            <w:noWrap/>
            <w:hideMark/>
          </w:tcPr>
          <w:p w14:paraId="2E426A95" w14:textId="2D9BFEAC" w:rsidR="00F6289B" w:rsidRPr="00AA7997" w:rsidRDefault="00F6289B" w:rsidP="00EF1BCB">
            <w:pPr>
              <w:rPr>
                <w:rFonts w:eastAsia="Times New Roman"/>
                <w:bCs/>
                <w:szCs w:val="24"/>
              </w:rPr>
            </w:pPr>
            <w:proofErr w:type="spellStart"/>
            <w:r w:rsidRPr="00AA7997">
              <w:rPr>
                <w:rFonts w:eastAsia="Times New Roman"/>
                <w:bCs/>
                <w:szCs w:val="24"/>
              </w:rPr>
              <w:t>SiteInfor</w:t>
            </w:r>
            <w:proofErr w:type="spellEnd"/>
          </w:p>
        </w:tc>
        <w:tc>
          <w:tcPr>
            <w:tcW w:w="3151" w:type="pct"/>
            <w:shd w:val="clear" w:color="auto" w:fill="auto"/>
            <w:noWrap/>
            <w:hideMark/>
          </w:tcPr>
          <w:p w14:paraId="44FFA195" w14:textId="70D4E579" w:rsidR="00F6289B" w:rsidRPr="00AA7997" w:rsidRDefault="00F6289B" w:rsidP="00EF1BCB">
            <w:pPr>
              <w:rPr>
                <w:szCs w:val="24"/>
                <w:lang w:eastAsia="zh-CN"/>
              </w:rPr>
            </w:pPr>
            <w:r w:rsidRPr="00AA7997">
              <w:rPr>
                <w:rFonts w:eastAsia="Times New Roman"/>
                <w:szCs w:val="24"/>
              </w:rPr>
              <w:t xml:space="preserve">Site </w:t>
            </w:r>
            <w:r w:rsidR="00DB4B1D" w:rsidRPr="00AA7997">
              <w:rPr>
                <w:rFonts w:eastAsia="Times New Roman"/>
                <w:szCs w:val="24"/>
              </w:rPr>
              <w:t xml:space="preserve">name and </w:t>
            </w:r>
            <w:r w:rsidRPr="00AA7997">
              <w:rPr>
                <w:rFonts w:eastAsia="Times New Roman"/>
                <w:szCs w:val="24"/>
              </w:rPr>
              <w:t xml:space="preserve">detailed </w:t>
            </w:r>
            <w:r w:rsidR="0076649D">
              <w:rPr>
                <w:rFonts w:eastAsia="Times New Roman"/>
                <w:szCs w:val="24"/>
              </w:rPr>
              <w:t xml:space="preserve">site </w:t>
            </w:r>
            <w:r w:rsidRPr="00AA7997">
              <w:rPr>
                <w:rFonts w:eastAsia="Times New Roman"/>
                <w:szCs w:val="24"/>
              </w:rPr>
              <w:t>information</w:t>
            </w:r>
          </w:p>
        </w:tc>
      </w:tr>
      <w:tr w:rsidR="000F23D5" w:rsidRPr="00AA7997" w14:paraId="173E3952" w14:textId="77777777" w:rsidTr="00800284">
        <w:trPr>
          <w:trHeight w:val="300"/>
        </w:trPr>
        <w:tc>
          <w:tcPr>
            <w:tcW w:w="430" w:type="pct"/>
          </w:tcPr>
          <w:p w14:paraId="662312B2" w14:textId="5742DED5" w:rsidR="00F6289B" w:rsidRPr="00AA7997" w:rsidRDefault="00F6289B" w:rsidP="00EF1BCB">
            <w:pPr>
              <w:rPr>
                <w:bCs/>
                <w:szCs w:val="24"/>
                <w:lang w:eastAsia="zh-CN"/>
              </w:rPr>
            </w:pPr>
            <w:r w:rsidRPr="00AA7997">
              <w:rPr>
                <w:bCs/>
                <w:szCs w:val="24"/>
                <w:lang w:eastAsia="zh-CN"/>
              </w:rPr>
              <w:t>7</w:t>
            </w:r>
          </w:p>
        </w:tc>
        <w:tc>
          <w:tcPr>
            <w:tcW w:w="1419" w:type="pct"/>
            <w:shd w:val="clear" w:color="auto" w:fill="auto"/>
            <w:noWrap/>
            <w:hideMark/>
          </w:tcPr>
          <w:p w14:paraId="34B86396" w14:textId="2B9AA119" w:rsidR="00F6289B" w:rsidRPr="00AA7997" w:rsidRDefault="00F6289B" w:rsidP="00EF1BCB">
            <w:pPr>
              <w:rPr>
                <w:rFonts w:eastAsia="Times New Roman"/>
                <w:bCs/>
                <w:szCs w:val="24"/>
              </w:rPr>
            </w:pPr>
            <w:r w:rsidRPr="00AA7997">
              <w:rPr>
                <w:rFonts w:eastAsia="Times New Roman"/>
                <w:bCs/>
                <w:szCs w:val="24"/>
              </w:rPr>
              <w:t>Country</w:t>
            </w:r>
          </w:p>
        </w:tc>
        <w:tc>
          <w:tcPr>
            <w:tcW w:w="3151" w:type="pct"/>
            <w:shd w:val="clear" w:color="auto" w:fill="auto"/>
            <w:noWrap/>
            <w:hideMark/>
          </w:tcPr>
          <w:p w14:paraId="20D14484" w14:textId="5D200E5F" w:rsidR="00F6289B" w:rsidRPr="00AA7997" w:rsidRDefault="00F6289B" w:rsidP="00EF1BCB">
            <w:pPr>
              <w:rPr>
                <w:rFonts w:eastAsia="Times New Roman"/>
                <w:szCs w:val="24"/>
              </w:rPr>
            </w:pPr>
            <w:r w:rsidRPr="00AA7997">
              <w:rPr>
                <w:rFonts w:eastAsia="Times New Roman"/>
                <w:szCs w:val="24"/>
              </w:rPr>
              <w:t xml:space="preserve">Country name </w:t>
            </w:r>
            <w:r w:rsidR="0076649D">
              <w:rPr>
                <w:rFonts w:eastAsia="Times New Roman"/>
                <w:szCs w:val="24"/>
              </w:rPr>
              <w:t>where the study occurred</w:t>
            </w:r>
          </w:p>
        </w:tc>
      </w:tr>
      <w:tr w:rsidR="000F23D5" w:rsidRPr="00AA7997" w14:paraId="52757383" w14:textId="77777777" w:rsidTr="00800284">
        <w:trPr>
          <w:trHeight w:val="300"/>
        </w:trPr>
        <w:tc>
          <w:tcPr>
            <w:tcW w:w="430" w:type="pct"/>
          </w:tcPr>
          <w:p w14:paraId="5FD035DF" w14:textId="3B6B6958" w:rsidR="00F6289B" w:rsidRPr="00AA7997" w:rsidRDefault="00F6289B" w:rsidP="00EF1BCB">
            <w:pPr>
              <w:rPr>
                <w:bCs/>
                <w:szCs w:val="24"/>
                <w:lang w:eastAsia="zh-CN"/>
              </w:rPr>
            </w:pPr>
            <w:r w:rsidRPr="00AA7997">
              <w:rPr>
                <w:bCs/>
                <w:szCs w:val="24"/>
                <w:lang w:eastAsia="zh-CN"/>
              </w:rPr>
              <w:t>8</w:t>
            </w:r>
          </w:p>
        </w:tc>
        <w:tc>
          <w:tcPr>
            <w:tcW w:w="1419" w:type="pct"/>
            <w:shd w:val="clear" w:color="auto" w:fill="auto"/>
            <w:noWrap/>
            <w:hideMark/>
          </w:tcPr>
          <w:p w14:paraId="4929CF90" w14:textId="6A9135F7" w:rsidR="00F6289B" w:rsidRPr="00AA7997" w:rsidRDefault="00F6289B" w:rsidP="00EF1BCB">
            <w:pPr>
              <w:rPr>
                <w:rFonts w:eastAsia="Times New Roman"/>
                <w:bCs/>
                <w:szCs w:val="24"/>
              </w:rPr>
            </w:pPr>
            <w:r w:rsidRPr="00AA7997">
              <w:rPr>
                <w:rFonts w:eastAsia="Times New Roman"/>
                <w:bCs/>
                <w:szCs w:val="24"/>
              </w:rPr>
              <w:t>Latitude</w:t>
            </w:r>
          </w:p>
        </w:tc>
        <w:tc>
          <w:tcPr>
            <w:tcW w:w="3151" w:type="pct"/>
            <w:shd w:val="clear" w:color="auto" w:fill="auto"/>
            <w:noWrap/>
            <w:hideMark/>
          </w:tcPr>
          <w:p w14:paraId="640C99CF" w14:textId="77777777" w:rsidR="00F6289B" w:rsidRPr="00AA7997" w:rsidRDefault="00F6289B" w:rsidP="00EF1BCB">
            <w:pPr>
              <w:rPr>
                <w:rFonts w:eastAsia="Times New Roman"/>
                <w:szCs w:val="24"/>
              </w:rPr>
            </w:pPr>
            <w:r w:rsidRPr="00AA7997">
              <w:rPr>
                <w:rFonts w:eastAsia="Times New Roman"/>
                <w:szCs w:val="24"/>
              </w:rPr>
              <w:t>Latitude of the site</w:t>
            </w:r>
          </w:p>
        </w:tc>
      </w:tr>
      <w:tr w:rsidR="000F23D5" w:rsidRPr="00AA7997" w14:paraId="3A481E60" w14:textId="77777777" w:rsidTr="00800284">
        <w:trPr>
          <w:trHeight w:val="300"/>
        </w:trPr>
        <w:tc>
          <w:tcPr>
            <w:tcW w:w="430" w:type="pct"/>
          </w:tcPr>
          <w:p w14:paraId="5746FB80" w14:textId="22B53840" w:rsidR="00F6289B" w:rsidRPr="00AA7997" w:rsidRDefault="00F6289B" w:rsidP="00EF1BCB">
            <w:pPr>
              <w:rPr>
                <w:bCs/>
                <w:szCs w:val="24"/>
                <w:lang w:eastAsia="zh-CN"/>
              </w:rPr>
            </w:pPr>
            <w:r w:rsidRPr="00AA7997">
              <w:rPr>
                <w:bCs/>
                <w:szCs w:val="24"/>
                <w:lang w:eastAsia="zh-CN"/>
              </w:rPr>
              <w:t>9</w:t>
            </w:r>
          </w:p>
        </w:tc>
        <w:tc>
          <w:tcPr>
            <w:tcW w:w="1419" w:type="pct"/>
            <w:shd w:val="clear" w:color="auto" w:fill="auto"/>
            <w:noWrap/>
            <w:hideMark/>
          </w:tcPr>
          <w:p w14:paraId="7EDD5635" w14:textId="51AF907D" w:rsidR="00F6289B" w:rsidRPr="00AA7997" w:rsidRDefault="00F6289B" w:rsidP="00EF1BCB">
            <w:pPr>
              <w:rPr>
                <w:rFonts w:eastAsia="Times New Roman"/>
                <w:bCs/>
                <w:szCs w:val="24"/>
              </w:rPr>
            </w:pPr>
            <w:r w:rsidRPr="00AA7997">
              <w:rPr>
                <w:rFonts w:eastAsia="Times New Roman"/>
                <w:bCs/>
                <w:szCs w:val="24"/>
              </w:rPr>
              <w:t>Longitude</w:t>
            </w:r>
          </w:p>
        </w:tc>
        <w:tc>
          <w:tcPr>
            <w:tcW w:w="3151" w:type="pct"/>
            <w:shd w:val="clear" w:color="auto" w:fill="auto"/>
            <w:noWrap/>
            <w:hideMark/>
          </w:tcPr>
          <w:p w14:paraId="0C41257F" w14:textId="77777777" w:rsidR="00F6289B" w:rsidRPr="00AA7997" w:rsidRDefault="00F6289B" w:rsidP="00EF1BCB">
            <w:pPr>
              <w:rPr>
                <w:rFonts w:eastAsia="Times New Roman"/>
                <w:szCs w:val="24"/>
              </w:rPr>
            </w:pPr>
            <w:r w:rsidRPr="00AA7997">
              <w:rPr>
                <w:rFonts w:eastAsia="Times New Roman"/>
                <w:szCs w:val="24"/>
              </w:rPr>
              <w:t>Longitude of the site</w:t>
            </w:r>
          </w:p>
        </w:tc>
      </w:tr>
      <w:tr w:rsidR="000F23D5" w:rsidRPr="00AA7997" w14:paraId="0B343C38" w14:textId="77777777" w:rsidTr="00800284">
        <w:trPr>
          <w:trHeight w:val="300"/>
        </w:trPr>
        <w:tc>
          <w:tcPr>
            <w:tcW w:w="430" w:type="pct"/>
          </w:tcPr>
          <w:p w14:paraId="6E2FA5A6" w14:textId="1D3BBC94" w:rsidR="00F6289B" w:rsidRPr="00AA7997" w:rsidRDefault="00F6289B" w:rsidP="00EF1BCB">
            <w:pPr>
              <w:rPr>
                <w:bCs/>
                <w:szCs w:val="24"/>
                <w:lang w:eastAsia="zh-CN"/>
              </w:rPr>
            </w:pPr>
            <w:r w:rsidRPr="00AA7997">
              <w:rPr>
                <w:bCs/>
                <w:szCs w:val="24"/>
                <w:lang w:eastAsia="zh-CN"/>
              </w:rPr>
              <w:t>10</w:t>
            </w:r>
          </w:p>
        </w:tc>
        <w:tc>
          <w:tcPr>
            <w:tcW w:w="1419" w:type="pct"/>
            <w:shd w:val="clear" w:color="auto" w:fill="auto"/>
            <w:noWrap/>
            <w:hideMark/>
          </w:tcPr>
          <w:p w14:paraId="7BC22D47" w14:textId="592B5383" w:rsidR="00F6289B" w:rsidRPr="00AA7997" w:rsidRDefault="00F6289B" w:rsidP="00EF1BCB">
            <w:pPr>
              <w:rPr>
                <w:rFonts w:eastAsia="Times New Roman"/>
                <w:bCs/>
                <w:szCs w:val="24"/>
              </w:rPr>
            </w:pPr>
            <w:r w:rsidRPr="00AA7997">
              <w:rPr>
                <w:rFonts w:eastAsia="Times New Roman"/>
                <w:bCs/>
                <w:szCs w:val="24"/>
              </w:rPr>
              <w:t>Elevation</w:t>
            </w:r>
          </w:p>
        </w:tc>
        <w:tc>
          <w:tcPr>
            <w:tcW w:w="3151" w:type="pct"/>
            <w:shd w:val="clear" w:color="auto" w:fill="auto"/>
            <w:noWrap/>
            <w:hideMark/>
          </w:tcPr>
          <w:p w14:paraId="634FE5EA" w14:textId="77777777" w:rsidR="00F6289B" w:rsidRPr="00AA7997" w:rsidRDefault="00F6289B" w:rsidP="00EF1BCB">
            <w:pPr>
              <w:rPr>
                <w:rFonts w:eastAsia="Times New Roman"/>
                <w:szCs w:val="24"/>
              </w:rPr>
            </w:pPr>
            <w:r w:rsidRPr="00AA7997">
              <w:rPr>
                <w:rFonts w:eastAsia="Times New Roman"/>
                <w:szCs w:val="24"/>
              </w:rPr>
              <w:t>Elevation of the site</w:t>
            </w:r>
          </w:p>
        </w:tc>
      </w:tr>
      <w:tr w:rsidR="000F23D5" w:rsidRPr="00AA7997" w14:paraId="7495A681" w14:textId="77777777" w:rsidTr="00800284">
        <w:trPr>
          <w:trHeight w:val="300"/>
        </w:trPr>
        <w:tc>
          <w:tcPr>
            <w:tcW w:w="430" w:type="pct"/>
          </w:tcPr>
          <w:p w14:paraId="600C149D" w14:textId="17BE3EA1" w:rsidR="00F6289B" w:rsidRPr="00AA7997" w:rsidRDefault="00F6289B" w:rsidP="00EF1BCB">
            <w:pPr>
              <w:rPr>
                <w:bCs/>
                <w:szCs w:val="24"/>
                <w:lang w:eastAsia="zh-CN"/>
              </w:rPr>
            </w:pPr>
            <w:r w:rsidRPr="00AA7997">
              <w:rPr>
                <w:bCs/>
                <w:szCs w:val="24"/>
                <w:lang w:eastAsia="zh-CN"/>
              </w:rPr>
              <w:t>11</w:t>
            </w:r>
          </w:p>
        </w:tc>
        <w:tc>
          <w:tcPr>
            <w:tcW w:w="1419" w:type="pct"/>
            <w:shd w:val="clear" w:color="auto" w:fill="auto"/>
            <w:noWrap/>
            <w:hideMark/>
          </w:tcPr>
          <w:p w14:paraId="6DF6EDA2" w14:textId="34F2C213" w:rsidR="00F6289B" w:rsidRPr="00AA7997" w:rsidRDefault="00F6289B" w:rsidP="00EF1BCB">
            <w:pPr>
              <w:rPr>
                <w:rFonts w:eastAsia="Times New Roman"/>
                <w:bCs/>
                <w:szCs w:val="24"/>
              </w:rPr>
            </w:pPr>
            <w:proofErr w:type="spellStart"/>
            <w:r w:rsidRPr="00AA7997">
              <w:rPr>
                <w:rFonts w:eastAsia="Times New Roman"/>
                <w:bCs/>
                <w:szCs w:val="24"/>
              </w:rPr>
              <w:t>Tannual</w:t>
            </w:r>
            <w:proofErr w:type="spellEnd"/>
          </w:p>
        </w:tc>
        <w:tc>
          <w:tcPr>
            <w:tcW w:w="3151" w:type="pct"/>
            <w:shd w:val="clear" w:color="auto" w:fill="auto"/>
            <w:noWrap/>
            <w:hideMark/>
          </w:tcPr>
          <w:p w14:paraId="35075005" w14:textId="77777777" w:rsidR="00F6289B" w:rsidRPr="00AA7997" w:rsidRDefault="00F6289B" w:rsidP="00EF1BCB">
            <w:pPr>
              <w:rPr>
                <w:rFonts w:eastAsia="Times New Roman"/>
                <w:szCs w:val="24"/>
              </w:rPr>
            </w:pPr>
            <w:r w:rsidRPr="00AA7997">
              <w:rPr>
                <w:rFonts w:eastAsia="Times New Roman"/>
                <w:szCs w:val="24"/>
              </w:rPr>
              <w:t>Annual average air temperature</w:t>
            </w:r>
          </w:p>
        </w:tc>
      </w:tr>
      <w:tr w:rsidR="000F23D5" w:rsidRPr="00AA7997" w14:paraId="3497A35E" w14:textId="77777777" w:rsidTr="00800284">
        <w:trPr>
          <w:trHeight w:val="300"/>
        </w:trPr>
        <w:tc>
          <w:tcPr>
            <w:tcW w:w="430" w:type="pct"/>
          </w:tcPr>
          <w:p w14:paraId="1F9CC343" w14:textId="78755730" w:rsidR="00F6289B" w:rsidRPr="00AA7997" w:rsidRDefault="00F6289B" w:rsidP="00EF1BCB">
            <w:pPr>
              <w:rPr>
                <w:bCs/>
                <w:szCs w:val="24"/>
                <w:lang w:eastAsia="zh-CN"/>
              </w:rPr>
            </w:pPr>
            <w:r w:rsidRPr="00AA7997">
              <w:rPr>
                <w:bCs/>
                <w:szCs w:val="24"/>
                <w:lang w:eastAsia="zh-CN"/>
              </w:rPr>
              <w:t>12</w:t>
            </w:r>
          </w:p>
        </w:tc>
        <w:tc>
          <w:tcPr>
            <w:tcW w:w="1419" w:type="pct"/>
            <w:shd w:val="clear" w:color="auto" w:fill="auto"/>
            <w:noWrap/>
            <w:hideMark/>
          </w:tcPr>
          <w:p w14:paraId="2C21A923" w14:textId="4A7FB057" w:rsidR="00F6289B" w:rsidRPr="00AA7997" w:rsidRDefault="00F6289B" w:rsidP="00EF1BCB">
            <w:pPr>
              <w:rPr>
                <w:rFonts w:eastAsia="Times New Roman"/>
                <w:bCs/>
                <w:szCs w:val="24"/>
              </w:rPr>
            </w:pPr>
            <w:r w:rsidRPr="00AA7997">
              <w:rPr>
                <w:rFonts w:eastAsia="Times New Roman"/>
                <w:bCs/>
                <w:szCs w:val="24"/>
              </w:rPr>
              <w:t>MAT</w:t>
            </w:r>
          </w:p>
        </w:tc>
        <w:tc>
          <w:tcPr>
            <w:tcW w:w="3151" w:type="pct"/>
            <w:shd w:val="clear" w:color="auto" w:fill="auto"/>
            <w:noWrap/>
            <w:hideMark/>
          </w:tcPr>
          <w:p w14:paraId="22626A60" w14:textId="311ACB3D" w:rsidR="00F6289B" w:rsidRPr="00AA7997" w:rsidRDefault="00F6289B" w:rsidP="00413069">
            <w:pPr>
              <w:rPr>
                <w:szCs w:val="24"/>
                <w:lang w:eastAsia="zh-CN"/>
              </w:rPr>
            </w:pPr>
            <w:r w:rsidRPr="00AA7997">
              <w:rPr>
                <w:rFonts w:eastAsia="Times New Roman"/>
                <w:szCs w:val="24"/>
              </w:rPr>
              <w:t xml:space="preserve">Mean annual air temperature </w:t>
            </w:r>
            <w:r w:rsidR="00DB4B1D" w:rsidRPr="00AA7997">
              <w:rPr>
                <w:szCs w:val="24"/>
                <w:lang w:eastAsia="zh-CN"/>
              </w:rPr>
              <w:t xml:space="preserve">reported from paper </w:t>
            </w:r>
            <w:r w:rsidRPr="00AA7997">
              <w:rPr>
                <w:rFonts w:eastAsia="Times New Roman"/>
                <w:szCs w:val="24"/>
              </w:rPr>
              <w:t>(</w:t>
            </w:r>
            <w:r w:rsidR="0076649D">
              <w:rPr>
                <w:rFonts w:eastAsia="Times New Roman"/>
                <w:szCs w:val="24"/>
              </w:rPr>
              <w:t>t</w:t>
            </w:r>
            <w:r w:rsidRPr="00AA7997">
              <w:rPr>
                <w:rFonts w:eastAsia="Times New Roman"/>
                <w:szCs w:val="24"/>
              </w:rPr>
              <w:t>ime span may differ from paper to paper)</w:t>
            </w:r>
            <w:r w:rsidR="00DB4B1D" w:rsidRPr="00AA7997">
              <w:rPr>
                <w:szCs w:val="24"/>
                <w:lang w:eastAsia="zh-CN"/>
              </w:rPr>
              <w:t xml:space="preserve"> or from a </w:t>
            </w:r>
            <w:r w:rsidR="00DB4B1D" w:rsidRPr="00AA7997">
              <w:rPr>
                <w:szCs w:val="24"/>
                <w:lang w:val="en-US" w:eastAsia="zh-CN"/>
              </w:rPr>
              <w:t>global air temperature data</w:t>
            </w:r>
            <w:r w:rsidR="00DB4B1D"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DB4B1D" w:rsidRPr="00AA7997">
              <w:rPr>
                <w:szCs w:val="24"/>
                <w:lang w:val="en-US" w:eastAsia="zh-CN"/>
              </w:rPr>
              <w:fldChar w:fldCharType="separate"/>
            </w:r>
            <w:r w:rsidR="00413069" w:rsidRPr="00413069">
              <w:rPr>
                <w:noProof/>
                <w:szCs w:val="24"/>
                <w:vertAlign w:val="superscript"/>
                <w:lang w:val="en-US" w:eastAsia="zh-CN"/>
              </w:rPr>
              <w:t>19</w:t>
            </w:r>
            <w:r w:rsidR="00DB4B1D" w:rsidRPr="00AA7997">
              <w:rPr>
                <w:szCs w:val="24"/>
                <w:lang w:eastAsia="zh-CN"/>
              </w:rPr>
              <w:fldChar w:fldCharType="end"/>
            </w:r>
            <w:r w:rsidR="00DB4B1D" w:rsidRPr="00AA7997">
              <w:rPr>
                <w:szCs w:val="24"/>
                <w:lang w:eastAsia="zh-CN"/>
              </w:rPr>
              <w:t>.</w:t>
            </w:r>
          </w:p>
        </w:tc>
      </w:tr>
      <w:tr w:rsidR="000F23D5" w:rsidRPr="00AA7997" w14:paraId="7B299329" w14:textId="77777777" w:rsidTr="00800284">
        <w:trPr>
          <w:trHeight w:val="300"/>
        </w:trPr>
        <w:tc>
          <w:tcPr>
            <w:tcW w:w="430" w:type="pct"/>
          </w:tcPr>
          <w:p w14:paraId="60B662FF" w14:textId="489ECF30" w:rsidR="00F6289B" w:rsidRPr="00AA7997" w:rsidRDefault="00F6289B" w:rsidP="00EF1BCB">
            <w:pPr>
              <w:rPr>
                <w:bCs/>
                <w:szCs w:val="24"/>
                <w:lang w:eastAsia="zh-CN"/>
              </w:rPr>
            </w:pPr>
            <w:r w:rsidRPr="00AA7997">
              <w:rPr>
                <w:bCs/>
                <w:szCs w:val="24"/>
                <w:lang w:eastAsia="zh-CN"/>
              </w:rPr>
              <w:t>13</w:t>
            </w:r>
          </w:p>
        </w:tc>
        <w:tc>
          <w:tcPr>
            <w:tcW w:w="1419" w:type="pct"/>
            <w:shd w:val="clear" w:color="auto" w:fill="auto"/>
            <w:noWrap/>
            <w:hideMark/>
          </w:tcPr>
          <w:p w14:paraId="3863135B" w14:textId="5BFBAA05" w:rsidR="00F6289B" w:rsidRPr="00AA7997" w:rsidRDefault="00F6289B" w:rsidP="00EF1BCB">
            <w:pPr>
              <w:rPr>
                <w:rFonts w:eastAsia="Times New Roman"/>
                <w:bCs/>
                <w:szCs w:val="24"/>
              </w:rPr>
            </w:pPr>
            <w:proofErr w:type="spellStart"/>
            <w:r w:rsidRPr="00AA7997">
              <w:rPr>
                <w:rFonts w:eastAsia="Times New Roman"/>
                <w:bCs/>
                <w:szCs w:val="24"/>
              </w:rPr>
              <w:t>Pannual</w:t>
            </w:r>
            <w:proofErr w:type="spellEnd"/>
          </w:p>
        </w:tc>
        <w:tc>
          <w:tcPr>
            <w:tcW w:w="3151" w:type="pct"/>
            <w:shd w:val="clear" w:color="auto" w:fill="auto"/>
            <w:noWrap/>
            <w:hideMark/>
          </w:tcPr>
          <w:p w14:paraId="4BEA6B77" w14:textId="35030E4A" w:rsidR="00F6289B" w:rsidRPr="00AA7997" w:rsidRDefault="00F6289B" w:rsidP="00EF1BCB">
            <w:pPr>
              <w:rPr>
                <w:szCs w:val="24"/>
                <w:lang w:eastAsia="zh-CN"/>
              </w:rPr>
            </w:pPr>
            <w:r w:rsidRPr="00AA7997">
              <w:rPr>
                <w:rFonts w:eastAsia="Times New Roman"/>
                <w:szCs w:val="24"/>
              </w:rPr>
              <w:t>Annual precipitation</w:t>
            </w:r>
            <w:r w:rsidR="00DB4B1D" w:rsidRPr="00AA7997">
              <w:rPr>
                <w:szCs w:val="24"/>
                <w:lang w:eastAsia="zh-CN"/>
              </w:rPr>
              <w:t xml:space="preserve"> from paper</w:t>
            </w:r>
          </w:p>
        </w:tc>
      </w:tr>
      <w:tr w:rsidR="000F23D5" w:rsidRPr="00AA7997" w14:paraId="06165FBE" w14:textId="77777777" w:rsidTr="00800284">
        <w:trPr>
          <w:trHeight w:val="300"/>
        </w:trPr>
        <w:tc>
          <w:tcPr>
            <w:tcW w:w="430" w:type="pct"/>
          </w:tcPr>
          <w:p w14:paraId="47FA1511" w14:textId="0F7F3CEE" w:rsidR="00F6289B" w:rsidRPr="00AA7997" w:rsidRDefault="00F6289B" w:rsidP="00EF1BCB">
            <w:pPr>
              <w:rPr>
                <w:bCs/>
                <w:szCs w:val="24"/>
                <w:lang w:eastAsia="zh-CN"/>
              </w:rPr>
            </w:pPr>
            <w:r w:rsidRPr="00AA7997">
              <w:rPr>
                <w:bCs/>
                <w:szCs w:val="24"/>
                <w:lang w:eastAsia="zh-CN"/>
              </w:rPr>
              <w:t>14</w:t>
            </w:r>
          </w:p>
        </w:tc>
        <w:tc>
          <w:tcPr>
            <w:tcW w:w="1419" w:type="pct"/>
            <w:shd w:val="clear" w:color="auto" w:fill="auto"/>
            <w:noWrap/>
            <w:hideMark/>
          </w:tcPr>
          <w:p w14:paraId="04FF916C" w14:textId="5000C107" w:rsidR="00F6289B" w:rsidRPr="00AA7997" w:rsidRDefault="00F6289B" w:rsidP="00EF1BCB">
            <w:pPr>
              <w:rPr>
                <w:rFonts w:eastAsia="Times New Roman"/>
                <w:bCs/>
                <w:szCs w:val="24"/>
              </w:rPr>
            </w:pPr>
            <w:r w:rsidRPr="00AA7997">
              <w:rPr>
                <w:rFonts w:eastAsia="Times New Roman"/>
                <w:bCs/>
                <w:szCs w:val="24"/>
              </w:rPr>
              <w:t>MAP</w:t>
            </w:r>
          </w:p>
        </w:tc>
        <w:tc>
          <w:tcPr>
            <w:tcW w:w="3151" w:type="pct"/>
            <w:shd w:val="clear" w:color="auto" w:fill="auto"/>
            <w:noWrap/>
            <w:hideMark/>
          </w:tcPr>
          <w:p w14:paraId="5B7A8392" w14:textId="45470454" w:rsidR="00F6289B" w:rsidRPr="00AA7997" w:rsidRDefault="00F6289B" w:rsidP="00413069">
            <w:pPr>
              <w:rPr>
                <w:szCs w:val="24"/>
                <w:lang w:eastAsia="zh-CN"/>
              </w:rPr>
            </w:pPr>
            <w:r w:rsidRPr="00AA7997">
              <w:rPr>
                <w:rFonts w:eastAsia="Times New Roman"/>
                <w:szCs w:val="24"/>
              </w:rPr>
              <w:t>Mean annual precipitation (</w:t>
            </w:r>
            <w:r w:rsidR="0076649D">
              <w:rPr>
                <w:rFonts w:eastAsia="Times New Roman"/>
                <w:szCs w:val="24"/>
              </w:rPr>
              <w:t>t</w:t>
            </w:r>
            <w:r w:rsidRPr="00AA7997">
              <w:rPr>
                <w:rFonts w:eastAsia="Times New Roman"/>
                <w:szCs w:val="24"/>
              </w:rPr>
              <w:t>ime span may differ from paper to paper)</w:t>
            </w:r>
            <w:r w:rsidR="00DB4B1D" w:rsidRPr="00AA7997">
              <w:rPr>
                <w:szCs w:val="24"/>
                <w:lang w:eastAsia="zh-CN"/>
              </w:rPr>
              <w:t xml:space="preserve"> or from a </w:t>
            </w:r>
            <w:r w:rsidR="00DB4B1D" w:rsidRPr="00AA7997">
              <w:rPr>
                <w:szCs w:val="24"/>
                <w:lang w:val="en-US" w:eastAsia="zh-CN"/>
              </w:rPr>
              <w:t>global precipitation data</w:t>
            </w:r>
            <w:r w:rsidR="00DB4B1D" w:rsidRPr="00AA7997">
              <w:rPr>
                <w:szCs w:val="24"/>
                <w:lang w:val="en-US" w:eastAsia="zh-CN"/>
              </w:rPr>
              <w:fldChar w:fldCharType="begin" w:fldLock="1"/>
            </w:r>
            <w:r w:rsidR="00413069">
              <w:rPr>
                <w:szCs w:val="24"/>
                <w:lang w:val="en-US" w:eastAsia="zh-CN"/>
              </w:rPr>
              <w:instrText>ADDIN CSL_CITATION {"citationItems":[{"id":"ITEM-1","itemData":{"author":[{"dropping-particle":"","family":"Willmott","given":"Cort J","non-dropping-particle":"","parse-names":false,"suffix":""},{"dropping-particle":"","family":"Matsuura","given":"Kenji","non-dropping-particle":"","parse-names":false,"suffix":""},{"dropping-particle":"","family":"Legates","given":"D R","non-dropping-particle":"","parse-names":false,"suffix":""}],"container-title":"Center for climate research version","id":"ITEM-1","issued":{"date-parts":[["2001"]]},"title":"Terrestrial air temperature and precipitation: Monthly and annual time series (1950-1999)","type":"article-journal","volume":"1"},"uris":["http://www.mendeley.com/documents/?uuid=ebd1e019-4668-4ffb-9800-247330fcd05f"]}],"mendeley":{"formattedCitation":"&lt;sup&gt;19&lt;/sup&gt;","plainTextFormattedCitation":"19","previouslyFormattedCitation":"&lt;sup&gt;18&lt;/sup&gt;"},"properties":{"noteIndex":0},"schema":"https://github.com/citation-style-language/schema/raw/master/csl-citation.json"}</w:instrText>
            </w:r>
            <w:r w:rsidR="00DB4B1D" w:rsidRPr="00AA7997">
              <w:rPr>
                <w:szCs w:val="24"/>
                <w:lang w:val="en-US" w:eastAsia="zh-CN"/>
              </w:rPr>
              <w:fldChar w:fldCharType="separate"/>
            </w:r>
            <w:r w:rsidR="00413069" w:rsidRPr="00413069">
              <w:rPr>
                <w:noProof/>
                <w:szCs w:val="24"/>
                <w:vertAlign w:val="superscript"/>
                <w:lang w:val="en-US" w:eastAsia="zh-CN"/>
              </w:rPr>
              <w:t>19</w:t>
            </w:r>
            <w:r w:rsidR="00DB4B1D" w:rsidRPr="00AA7997">
              <w:rPr>
                <w:szCs w:val="24"/>
                <w:lang w:eastAsia="zh-CN"/>
              </w:rPr>
              <w:fldChar w:fldCharType="end"/>
            </w:r>
            <w:r w:rsidR="00DB4B1D" w:rsidRPr="00AA7997">
              <w:rPr>
                <w:szCs w:val="24"/>
                <w:lang w:eastAsia="zh-CN"/>
              </w:rPr>
              <w:t>.</w:t>
            </w:r>
          </w:p>
        </w:tc>
      </w:tr>
      <w:tr w:rsidR="000F23D5" w:rsidRPr="00AA7997" w14:paraId="4F2D9281" w14:textId="77777777" w:rsidTr="00800284">
        <w:trPr>
          <w:trHeight w:val="300"/>
        </w:trPr>
        <w:tc>
          <w:tcPr>
            <w:tcW w:w="430" w:type="pct"/>
          </w:tcPr>
          <w:p w14:paraId="06A82D05" w14:textId="1F513DCC" w:rsidR="00F6289B" w:rsidRPr="00AA7997" w:rsidRDefault="00F6289B" w:rsidP="00EF1BCB">
            <w:pPr>
              <w:rPr>
                <w:bCs/>
                <w:szCs w:val="24"/>
                <w:lang w:eastAsia="zh-CN"/>
              </w:rPr>
            </w:pPr>
            <w:r w:rsidRPr="00AA7997">
              <w:rPr>
                <w:bCs/>
                <w:szCs w:val="24"/>
                <w:lang w:eastAsia="zh-CN"/>
              </w:rPr>
              <w:t>15</w:t>
            </w:r>
          </w:p>
        </w:tc>
        <w:tc>
          <w:tcPr>
            <w:tcW w:w="1419" w:type="pct"/>
            <w:shd w:val="clear" w:color="auto" w:fill="auto"/>
            <w:noWrap/>
            <w:hideMark/>
          </w:tcPr>
          <w:p w14:paraId="2363BE7D" w14:textId="6006F9C0" w:rsidR="00F6289B" w:rsidRPr="00AA7997" w:rsidRDefault="00F6289B" w:rsidP="00EF1BCB">
            <w:pPr>
              <w:rPr>
                <w:rFonts w:eastAsia="Times New Roman"/>
                <w:bCs/>
                <w:szCs w:val="24"/>
              </w:rPr>
            </w:pPr>
            <w:proofErr w:type="spellStart"/>
            <w:r w:rsidRPr="00AA7997">
              <w:rPr>
                <w:rFonts w:eastAsia="Times New Roman"/>
                <w:bCs/>
                <w:szCs w:val="24"/>
              </w:rPr>
              <w:t>ClimateType</w:t>
            </w:r>
            <w:proofErr w:type="spellEnd"/>
          </w:p>
        </w:tc>
        <w:tc>
          <w:tcPr>
            <w:tcW w:w="3151" w:type="pct"/>
            <w:shd w:val="clear" w:color="auto" w:fill="auto"/>
            <w:noWrap/>
            <w:hideMark/>
          </w:tcPr>
          <w:p w14:paraId="448F794F" w14:textId="3A0BB0E3" w:rsidR="00F6289B" w:rsidRPr="00AA7997" w:rsidRDefault="00F6289B" w:rsidP="00413069">
            <w:pPr>
              <w:rPr>
                <w:rFonts w:eastAsia="Times New Roman"/>
                <w:szCs w:val="24"/>
              </w:rPr>
            </w:pPr>
            <w:r w:rsidRPr="00AA7997">
              <w:rPr>
                <w:rFonts w:eastAsia="Times New Roman"/>
                <w:szCs w:val="24"/>
              </w:rPr>
              <w:t xml:space="preserve">Study site's climate type, </w:t>
            </w:r>
            <w:r w:rsidR="002C610B">
              <w:rPr>
                <w:rFonts w:hint="eastAsia"/>
                <w:szCs w:val="24"/>
                <w:lang w:eastAsia="zh-CN"/>
              </w:rPr>
              <w:t xml:space="preserve">following </w:t>
            </w:r>
            <w:proofErr w:type="spellStart"/>
            <w:r w:rsidR="0076649D">
              <w:rPr>
                <w:rFonts w:eastAsia="Times New Roman"/>
                <w:szCs w:val="24"/>
              </w:rPr>
              <w:t>K</w:t>
            </w:r>
            <w:r w:rsidRPr="00AA7997">
              <w:rPr>
                <w:rFonts w:eastAsia="Times New Roman"/>
                <w:szCs w:val="24"/>
              </w:rPr>
              <w:t>oeppon</w:t>
            </w:r>
            <w:proofErr w:type="spellEnd"/>
            <w:r w:rsidR="0076649D">
              <w:rPr>
                <w:rFonts w:eastAsia="Times New Roman"/>
                <w:szCs w:val="24"/>
              </w:rPr>
              <w:t xml:space="preserve"> climate classification system</w:t>
            </w:r>
            <w:r w:rsidR="00183032">
              <w:rPr>
                <w:rFonts w:eastAsia="Times New Roman"/>
                <w:szCs w:val="24"/>
              </w:rPr>
              <w:fldChar w:fldCharType="begin" w:fldLock="1"/>
            </w:r>
            <w:r w:rsidR="00413069">
              <w:rPr>
                <w:rFonts w:eastAsia="Times New Roman"/>
                <w:szCs w:val="24"/>
              </w:rPr>
              <w:instrText>ADDIN CSL_CITATION {"citationItems":[{"id":"ITEM-1","itemData":{"ISSN":"0941-2948","author":[{"dropping-particle":"","family":"Alvares","given":"Clayton Alcarde","non-dropping-particle":"","parse-names":false,"suffix":""},{"dropping-particle":"","family":"Stape","given":"José Luiz","non-dropping-particle":"","parse-names":false,"suffix":""},{"dropping-particle":"","family":"Sentelhas","given":"Paulo Cesar","non-dropping-particle":"","parse-names":false,"suffix":""},{"dropping-particle":"","family":"Moraes","given":"Gonçalves","non-dropping-particle":"de","parse-names":false,"suffix":""},{"dropping-particle":"","family":"Leonardo","given":"José","non-dropping-particle":"","parse-names":false,"suffix":""},{"dropping-particle":"","family":"Sparovek","given":"Gerd","non-dropping-particle":"","parse-names":false,"suffix":""}],"container-title":"Meteorologische Zeitschrift","id":"ITEM-1","issue":"6","issued":{"date-parts":[["2013"]]},"page":"711-728","publisher":"E. Schweizerbart'sche Verlagsbuchhandlung","title":"Köppen's climate classification map for Brazil","type":"article-journal","volume":"22"},"uris":["http://www.mendeley.com/documents/?uuid=b9ecfc8a-be9f-49f9-9ea1-b85b2018e96b"]}],"mendeley":{"formattedCitation":"&lt;sup&gt;23&lt;/sup&gt;","plainTextFormattedCitation":"23","previouslyFormattedCitation":"&lt;sup&gt;22&lt;/sup&gt;"},"properties":{"noteIndex":0},"schema":"https://github.com/citation-style-language/schema/raw/master/csl-citation.json"}</w:instrText>
            </w:r>
            <w:r w:rsidR="00183032">
              <w:rPr>
                <w:rFonts w:eastAsia="Times New Roman"/>
                <w:szCs w:val="24"/>
              </w:rPr>
              <w:fldChar w:fldCharType="separate"/>
            </w:r>
            <w:r w:rsidR="00413069" w:rsidRPr="00413069">
              <w:rPr>
                <w:rFonts w:eastAsia="Times New Roman"/>
                <w:noProof/>
                <w:szCs w:val="24"/>
                <w:vertAlign w:val="superscript"/>
              </w:rPr>
              <w:t>23</w:t>
            </w:r>
            <w:r w:rsidR="00183032">
              <w:rPr>
                <w:rFonts w:eastAsia="Times New Roman"/>
                <w:szCs w:val="24"/>
              </w:rPr>
              <w:fldChar w:fldCharType="end"/>
            </w:r>
          </w:p>
        </w:tc>
      </w:tr>
      <w:tr w:rsidR="000F23D5" w:rsidRPr="00AA7997" w14:paraId="2E6BB3CB" w14:textId="77777777" w:rsidTr="00800284">
        <w:trPr>
          <w:trHeight w:val="300"/>
        </w:trPr>
        <w:tc>
          <w:tcPr>
            <w:tcW w:w="430" w:type="pct"/>
          </w:tcPr>
          <w:p w14:paraId="64540AC9" w14:textId="0ABC6B97" w:rsidR="00F6289B" w:rsidRPr="00AA7997" w:rsidRDefault="00F6289B" w:rsidP="00EF1BCB">
            <w:pPr>
              <w:rPr>
                <w:bCs/>
                <w:szCs w:val="24"/>
                <w:lang w:eastAsia="zh-CN"/>
              </w:rPr>
            </w:pPr>
            <w:r w:rsidRPr="00AA7997">
              <w:rPr>
                <w:bCs/>
                <w:szCs w:val="24"/>
                <w:lang w:eastAsia="zh-CN"/>
              </w:rPr>
              <w:t>16</w:t>
            </w:r>
          </w:p>
        </w:tc>
        <w:tc>
          <w:tcPr>
            <w:tcW w:w="1419" w:type="pct"/>
            <w:shd w:val="clear" w:color="auto" w:fill="auto"/>
            <w:noWrap/>
            <w:hideMark/>
          </w:tcPr>
          <w:p w14:paraId="225A51A8" w14:textId="7CD3CC5D" w:rsidR="00F6289B" w:rsidRPr="00AA7997" w:rsidRDefault="00F6289B" w:rsidP="00EF1BCB">
            <w:pPr>
              <w:rPr>
                <w:rFonts w:eastAsia="Times New Roman"/>
                <w:bCs/>
                <w:szCs w:val="24"/>
              </w:rPr>
            </w:pPr>
            <w:proofErr w:type="spellStart"/>
            <w:r w:rsidRPr="00AA7997">
              <w:rPr>
                <w:rFonts w:eastAsia="Times New Roman"/>
                <w:bCs/>
                <w:szCs w:val="24"/>
              </w:rPr>
              <w:t>YearsAfterCoverCrop</w:t>
            </w:r>
            <w:proofErr w:type="spellEnd"/>
          </w:p>
        </w:tc>
        <w:tc>
          <w:tcPr>
            <w:tcW w:w="3151" w:type="pct"/>
            <w:shd w:val="clear" w:color="auto" w:fill="auto"/>
            <w:noWrap/>
            <w:hideMark/>
          </w:tcPr>
          <w:p w14:paraId="7DFB57FE" w14:textId="3F32BBE9" w:rsidR="00F6289B" w:rsidRPr="00AA7997" w:rsidRDefault="00F6289B" w:rsidP="00EF1BCB">
            <w:pPr>
              <w:rPr>
                <w:rFonts w:eastAsia="Times New Roman"/>
                <w:szCs w:val="24"/>
              </w:rPr>
            </w:pPr>
            <w:r w:rsidRPr="00AA7997">
              <w:rPr>
                <w:rFonts w:eastAsia="Times New Roman"/>
                <w:szCs w:val="24"/>
              </w:rPr>
              <w:t xml:space="preserve">How many years cover crop applied before </w:t>
            </w:r>
            <w:r w:rsidR="00EF1BCB" w:rsidRPr="00AA7997">
              <w:rPr>
                <w:szCs w:val="24"/>
                <w:lang w:eastAsia="zh-CN"/>
              </w:rPr>
              <w:t xml:space="preserve">taking soil </w:t>
            </w:r>
            <w:r w:rsidRPr="00AA7997">
              <w:rPr>
                <w:rFonts w:eastAsia="Times New Roman"/>
                <w:szCs w:val="24"/>
              </w:rPr>
              <w:t>samples (e.g., experiment initiated at 1991, sample take at 1995, then fill with 5)</w:t>
            </w:r>
          </w:p>
        </w:tc>
      </w:tr>
      <w:tr w:rsidR="000F23D5" w:rsidRPr="00AA7997" w14:paraId="57E3AB7D" w14:textId="77777777" w:rsidTr="00800284">
        <w:trPr>
          <w:trHeight w:val="300"/>
        </w:trPr>
        <w:tc>
          <w:tcPr>
            <w:tcW w:w="430" w:type="pct"/>
          </w:tcPr>
          <w:p w14:paraId="270B0124" w14:textId="79784755" w:rsidR="00F6289B" w:rsidRPr="00AA7997" w:rsidRDefault="00F6289B" w:rsidP="00EF1BCB">
            <w:pPr>
              <w:rPr>
                <w:bCs/>
                <w:szCs w:val="24"/>
                <w:lang w:eastAsia="zh-CN"/>
              </w:rPr>
            </w:pPr>
            <w:r w:rsidRPr="00AA7997">
              <w:rPr>
                <w:bCs/>
                <w:szCs w:val="24"/>
                <w:lang w:eastAsia="zh-CN"/>
              </w:rPr>
              <w:t>17</w:t>
            </w:r>
          </w:p>
        </w:tc>
        <w:tc>
          <w:tcPr>
            <w:tcW w:w="1419" w:type="pct"/>
            <w:shd w:val="clear" w:color="auto" w:fill="auto"/>
            <w:noWrap/>
            <w:hideMark/>
          </w:tcPr>
          <w:p w14:paraId="74DD4AA2" w14:textId="072EBCBB" w:rsidR="00F6289B" w:rsidRPr="00AA7997" w:rsidRDefault="00F6289B" w:rsidP="00EF1BCB">
            <w:pPr>
              <w:rPr>
                <w:rFonts w:eastAsia="Times New Roman"/>
                <w:bCs/>
                <w:szCs w:val="24"/>
              </w:rPr>
            </w:pPr>
            <w:r w:rsidRPr="00AA7997">
              <w:rPr>
                <w:rFonts w:eastAsia="Times New Roman"/>
                <w:bCs/>
                <w:szCs w:val="24"/>
              </w:rPr>
              <w:t>Duration</w:t>
            </w:r>
          </w:p>
        </w:tc>
        <w:tc>
          <w:tcPr>
            <w:tcW w:w="3151" w:type="pct"/>
            <w:shd w:val="clear" w:color="auto" w:fill="auto"/>
            <w:noWrap/>
            <w:hideMark/>
          </w:tcPr>
          <w:p w14:paraId="68852B86" w14:textId="23D84432" w:rsidR="00F6289B" w:rsidRPr="00AA7997" w:rsidRDefault="00F6289B" w:rsidP="00EF1BCB">
            <w:pPr>
              <w:rPr>
                <w:rFonts w:eastAsia="Times New Roman"/>
                <w:szCs w:val="24"/>
              </w:rPr>
            </w:pPr>
            <w:r w:rsidRPr="00AA7997">
              <w:rPr>
                <w:rFonts w:eastAsia="Times New Roman"/>
                <w:szCs w:val="24"/>
              </w:rPr>
              <w:t>How many years the whole experiment last</w:t>
            </w:r>
            <w:r w:rsidR="00B02D43">
              <w:rPr>
                <w:rFonts w:eastAsia="Times New Roman"/>
                <w:szCs w:val="24"/>
              </w:rPr>
              <w:t>ed</w:t>
            </w:r>
            <w:r w:rsidRPr="00AA7997">
              <w:rPr>
                <w:rFonts w:eastAsia="Times New Roman"/>
                <w:szCs w:val="24"/>
              </w:rPr>
              <w:t xml:space="preserve"> for (e.g., </w:t>
            </w:r>
            <w:r w:rsidR="00B02D43">
              <w:rPr>
                <w:rFonts w:eastAsia="Times New Roman"/>
                <w:szCs w:val="24"/>
              </w:rPr>
              <w:t xml:space="preserve">if an </w:t>
            </w:r>
            <w:r w:rsidRPr="00AA7997">
              <w:rPr>
                <w:rFonts w:eastAsia="Times New Roman"/>
                <w:szCs w:val="24"/>
              </w:rPr>
              <w:t xml:space="preserve">experiment started </w:t>
            </w:r>
            <w:r w:rsidR="00B02D43">
              <w:rPr>
                <w:rFonts w:eastAsia="Times New Roman"/>
                <w:szCs w:val="24"/>
              </w:rPr>
              <w:t>in</w:t>
            </w:r>
            <w:r w:rsidR="00B02D43" w:rsidRPr="00AA7997">
              <w:rPr>
                <w:rFonts w:eastAsia="Times New Roman"/>
                <w:szCs w:val="24"/>
              </w:rPr>
              <w:t xml:space="preserve"> </w:t>
            </w:r>
            <w:r w:rsidRPr="00AA7997">
              <w:rPr>
                <w:rFonts w:eastAsia="Times New Roman"/>
                <w:szCs w:val="24"/>
              </w:rPr>
              <w:t>1990 and end</w:t>
            </w:r>
            <w:r w:rsidR="00B02D43">
              <w:rPr>
                <w:rFonts w:eastAsia="Times New Roman"/>
                <w:szCs w:val="24"/>
              </w:rPr>
              <w:t>ed</w:t>
            </w:r>
            <w:r w:rsidRPr="00AA7997">
              <w:rPr>
                <w:rFonts w:eastAsia="Times New Roman"/>
                <w:szCs w:val="24"/>
              </w:rPr>
              <w:t xml:space="preserve"> </w:t>
            </w:r>
            <w:r w:rsidR="00B02D43">
              <w:rPr>
                <w:rFonts w:eastAsia="Times New Roman"/>
                <w:szCs w:val="24"/>
              </w:rPr>
              <w:t>in</w:t>
            </w:r>
            <w:r w:rsidR="00B02D43" w:rsidRPr="00AA7997">
              <w:rPr>
                <w:rFonts w:eastAsia="Times New Roman"/>
                <w:szCs w:val="24"/>
              </w:rPr>
              <w:t xml:space="preserve"> </w:t>
            </w:r>
            <w:r w:rsidRPr="00AA7997">
              <w:rPr>
                <w:rFonts w:eastAsia="Times New Roman"/>
                <w:szCs w:val="24"/>
              </w:rPr>
              <w:t xml:space="preserve">2000, </w:t>
            </w:r>
            <w:r w:rsidR="00B02D43">
              <w:rPr>
                <w:rFonts w:eastAsia="Times New Roman"/>
                <w:szCs w:val="24"/>
              </w:rPr>
              <w:t xml:space="preserve">the </w:t>
            </w:r>
            <w:r w:rsidRPr="00AA7997">
              <w:rPr>
                <w:rFonts w:eastAsia="Times New Roman"/>
                <w:szCs w:val="24"/>
              </w:rPr>
              <w:t>duration is 11 years)</w:t>
            </w:r>
          </w:p>
        </w:tc>
      </w:tr>
      <w:tr w:rsidR="000F23D5" w:rsidRPr="00AA7997" w14:paraId="5C0B384E" w14:textId="77777777" w:rsidTr="00800284">
        <w:trPr>
          <w:trHeight w:val="300"/>
        </w:trPr>
        <w:tc>
          <w:tcPr>
            <w:tcW w:w="430" w:type="pct"/>
          </w:tcPr>
          <w:p w14:paraId="2923BD8D" w14:textId="319AA16B" w:rsidR="00F6289B" w:rsidRPr="00AA7997" w:rsidRDefault="00F6289B" w:rsidP="00EF1BCB">
            <w:pPr>
              <w:rPr>
                <w:bCs/>
                <w:szCs w:val="24"/>
                <w:highlight w:val="yellow"/>
                <w:lang w:eastAsia="zh-CN"/>
              </w:rPr>
            </w:pPr>
            <w:r w:rsidRPr="00AA7997">
              <w:rPr>
                <w:bCs/>
                <w:szCs w:val="24"/>
                <w:lang w:eastAsia="zh-CN"/>
              </w:rPr>
              <w:t>18.1</w:t>
            </w:r>
          </w:p>
        </w:tc>
        <w:tc>
          <w:tcPr>
            <w:tcW w:w="1419" w:type="pct"/>
            <w:shd w:val="clear" w:color="auto" w:fill="auto"/>
            <w:noWrap/>
            <w:hideMark/>
          </w:tcPr>
          <w:p w14:paraId="5436C542" w14:textId="641B5719" w:rsidR="00F6289B" w:rsidRPr="00183032" w:rsidRDefault="00F6289B" w:rsidP="00EF1BCB">
            <w:pPr>
              <w:rPr>
                <w:bCs/>
                <w:szCs w:val="24"/>
                <w:lang w:eastAsia="zh-CN"/>
              </w:rPr>
            </w:pPr>
            <w:proofErr w:type="spellStart"/>
            <w:r w:rsidRPr="00AA7997">
              <w:rPr>
                <w:rFonts w:eastAsia="Times New Roman"/>
                <w:bCs/>
                <w:szCs w:val="24"/>
              </w:rPr>
              <w:t>CC</w:t>
            </w:r>
            <w:r w:rsidR="00183032">
              <w:rPr>
                <w:rFonts w:hint="eastAsia"/>
                <w:bCs/>
                <w:szCs w:val="24"/>
                <w:lang w:eastAsia="zh-CN"/>
              </w:rPr>
              <w:t>_planting_date</w:t>
            </w:r>
            <w:proofErr w:type="spellEnd"/>
          </w:p>
        </w:tc>
        <w:tc>
          <w:tcPr>
            <w:tcW w:w="3151" w:type="pct"/>
            <w:shd w:val="clear" w:color="auto" w:fill="auto"/>
            <w:noWrap/>
            <w:hideMark/>
          </w:tcPr>
          <w:p w14:paraId="543A4F90" w14:textId="381C7770" w:rsidR="00F6289B" w:rsidRPr="00AA7997" w:rsidRDefault="00F6289B" w:rsidP="00483257">
            <w:pPr>
              <w:rPr>
                <w:rFonts w:eastAsia="Times New Roman"/>
                <w:szCs w:val="24"/>
              </w:rPr>
            </w:pPr>
            <w:r w:rsidRPr="00AA7997">
              <w:rPr>
                <w:rFonts w:eastAsia="Times New Roman"/>
                <w:szCs w:val="24"/>
              </w:rPr>
              <w:t xml:space="preserve">Time </w:t>
            </w:r>
            <w:r w:rsidR="00B02D43">
              <w:rPr>
                <w:rFonts w:eastAsia="Times New Roman"/>
                <w:szCs w:val="24"/>
              </w:rPr>
              <w:t>that</w:t>
            </w:r>
            <w:r w:rsidR="00B02D43" w:rsidRPr="00AA7997">
              <w:rPr>
                <w:rFonts w:eastAsia="Times New Roman"/>
                <w:szCs w:val="24"/>
              </w:rPr>
              <w:t xml:space="preserve"> </w:t>
            </w:r>
            <w:r w:rsidRPr="00AA7997">
              <w:rPr>
                <w:rFonts w:eastAsia="Times New Roman"/>
                <w:szCs w:val="24"/>
              </w:rPr>
              <w:t>cover crop</w:t>
            </w:r>
            <w:r w:rsidR="00B02D43">
              <w:rPr>
                <w:rFonts w:eastAsia="Times New Roman"/>
                <w:szCs w:val="24"/>
              </w:rPr>
              <w:t>s</w:t>
            </w:r>
            <w:r w:rsidRPr="00AA7997">
              <w:rPr>
                <w:rFonts w:eastAsia="Times New Roman"/>
                <w:szCs w:val="24"/>
              </w:rPr>
              <w:t xml:space="preserve"> </w:t>
            </w:r>
            <w:r w:rsidR="00B02D43">
              <w:rPr>
                <w:rFonts w:eastAsia="Times New Roman"/>
                <w:szCs w:val="24"/>
              </w:rPr>
              <w:t xml:space="preserve">were </w:t>
            </w:r>
            <w:r w:rsidRPr="00AA7997">
              <w:rPr>
                <w:rFonts w:eastAsia="Times New Roman"/>
                <w:szCs w:val="24"/>
              </w:rPr>
              <w:t>planted</w:t>
            </w:r>
          </w:p>
        </w:tc>
      </w:tr>
      <w:tr w:rsidR="00183032" w:rsidRPr="00AA7997" w14:paraId="0B01B1D2" w14:textId="77777777" w:rsidTr="00800284">
        <w:trPr>
          <w:trHeight w:val="300"/>
        </w:trPr>
        <w:tc>
          <w:tcPr>
            <w:tcW w:w="430" w:type="pct"/>
          </w:tcPr>
          <w:p w14:paraId="6EEC8D0E" w14:textId="10A075F8" w:rsidR="00183032" w:rsidRPr="00AA7997" w:rsidRDefault="00183032" w:rsidP="00EF1BCB">
            <w:pPr>
              <w:rPr>
                <w:bCs/>
                <w:szCs w:val="24"/>
                <w:lang w:eastAsia="zh-CN"/>
              </w:rPr>
            </w:pPr>
            <w:r w:rsidRPr="00AA7997">
              <w:rPr>
                <w:bCs/>
                <w:szCs w:val="24"/>
                <w:lang w:eastAsia="zh-CN"/>
              </w:rPr>
              <w:t>18.</w:t>
            </w:r>
            <w:r>
              <w:rPr>
                <w:rFonts w:hint="eastAsia"/>
                <w:bCs/>
                <w:szCs w:val="24"/>
                <w:lang w:eastAsia="zh-CN"/>
              </w:rPr>
              <w:t>2</w:t>
            </w:r>
          </w:p>
        </w:tc>
        <w:tc>
          <w:tcPr>
            <w:tcW w:w="1419" w:type="pct"/>
            <w:shd w:val="clear" w:color="auto" w:fill="auto"/>
            <w:noWrap/>
          </w:tcPr>
          <w:p w14:paraId="03EC55BD" w14:textId="46DE4E29" w:rsidR="00183032" w:rsidRPr="00AA7997" w:rsidRDefault="00183032" w:rsidP="00183032">
            <w:pPr>
              <w:rPr>
                <w:rFonts w:eastAsia="Times New Roman"/>
                <w:bCs/>
                <w:szCs w:val="24"/>
              </w:rPr>
            </w:pPr>
            <w:proofErr w:type="spellStart"/>
            <w:r w:rsidRPr="00AA7997">
              <w:rPr>
                <w:rFonts w:eastAsia="Times New Roman"/>
                <w:bCs/>
                <w:szCs w:val="24"/>
              </w:rPr>
              <w:t>CC</w:t>
            </w:r>
            <w:r>
              <w:rPr>
                <w:rFonts w:hint="eastAsia"/>
                <w:bCs/>
                <w:szCs w:val="24"/>
                <w:lang w:eastAsia="zh-CN"/>
              </w:rPr>
              <w:t>_termination_date</w:t>
            </w:r>
            <w:proofErr w:type="spellEnd"/>
          </w:p>
        </w:tc>
        <w:tc>
          <w:tcPr>
            <w:tcW w:w="3151" w:type="pct"/>
            <w:shd w:val="clear" w:color="auto" w:fill="auto"/>
            <w:noWrap/>
          </w:tcPr>
          <w:p w14:paraId="1CA1ECAF" w14:textId="33C654D4" w:rsidR="00183032" w:rsidRPr="00AA7997" w:rsidRDefault="00483257" w:rsidP="00483257">
            <w:pPr>
              <w:rPr>
                <w:rFonts w:eastAsia="Times New Roman"/>
                <w:szCs w:val="24"/>
              </w:rPr>
            </w:pPr>
            <w:r w:rsidRPr="00AA7997">
              <w:rPr>
                <w:rFonts w:eastAsia="Times New Roman"/>
                <w:szCs w:val="24"/>
              </w:rPr>
              <w:t xml:space="preserve">Time </w:t>
            </w:r>
            <w:r>
              <w:rPr>
                <w:rFonts w:eastAsia="Times New Roman"/>
                <w:szCs w:val="24"/>
              </w:rPr>
              <w:t>that</w:t>
            </w:r>
            <w:r w:rsidRPr="00AA7997">
              <w:rPr>
                <w:rFonts w:eastAsia="Times New Roman"/>
                <w:szCs w:val="24"/>
              </w:rPr>
              <w:t xml:space="preserve"> cover crop</w:t>
            </w:r>
            <w:r>
              <w:rPr>
                <w:rFonts w:eastAsia="Times New Roman"/>
                <w:szCs w:val="24"/>
              </w:rPr>
              <w:t>s</w:t>
            </w:r>
            <w:r w:rsidRPr="00AA7997">
              <w:rPr>
                <w:rFonts w:eastAsia="Times New Roman"/>
                <w:szCs w:val="24"/>
              </w:rPr>
              <w:t xml:space="preserve"> </w:t>
            </w:r>
            <w:r>
              <w:rPr>
                <w:rFonts w:eastAsia="Times New Roman"/>
                <w:szCs w:val="24"/>
              </w:rPr>
              <w:t xml:space="preserve">were </w:t>
            </w:r>
            <w:r>
              <w:rPr>
                <w:rFonts w:hint="eastAsia"/>
                <w:bCs/>
                <w:szCs w:val="24"/>
                <w:lang w:eastAsia="zh-CN"/>
              </w:rPr>
              <w:t>terminated</w:t>
            </w:r>
          </w:p>
        </w:tc>
      </w:tr>
      <w:tr w:rsidR="000F23D5" w:rsidRPr="00AA7997" w14:paraId="768D2804" w14:textId="77777777" w:rsidTr="00800284">
        <w:trPr>
          <w:trHeight w:val="300"/>
        </w:trPr>
        <w:tc>
          <w:tcPr>
            <w:tcW w:w="430" w:type="pct"/>
          </w:tcPr>
          <w:p w14:paraId="2F510464" w14:textId="64CB7686" w:rsidR="00F6289B" w:rsidRPr="00AA7997" w:rsidRDefault="00F6289B" w:rsidP="00EF1BCB">
            <w:pPr>
              <w:rPr>
                <w:bCs/>
                <w:szCs w:val="24"/>
                <w:lang w:eastAsia="zh-CN"/>
              </w:rPr>
            </w:pPr>
            <w:r w:rsidRPr="00AA7997">
              <w:rPr>
                <w:bCs/>
                <w:szCs w:val="24"/>
                <w:lang w:eastAsia="zh-CN"/>
              </w:rPr>
              <w:t>19</w:t>
            </w:r>
          </w:p>
        </w:tc>
        <w:tc>
          <w:tcPr>
            <w:tcW w:w="1419" w:type="pct"/>
            <w:shd w:val="clear" w:color="auto" w:fill="auto"/>
            <w:noWrap/>
            <w:hideMark/>
          </w:tcPr>
          <w:p w14:paraId="357BDEE1" w14:textId="5B2B8318" w:rsidR="00F6289B" w:rsidRPr="00AA7997" w:rsidRDefault="00F6289B" w:rsidP="00EF1BCB">
            <w:pPr>
              <w:rPr>
                <w:rFonts w:eastAsia="Times New Roman"/>
                <w:bCs/>
                <w:szCs w:val="24"/>
              </w:rPr>
            </w:pPr>
            <w:proofErr w:type="spellStart"/>
            <w:r w:rsidRPr="00AA7997">
              <w:rPr>
                <w:rFonts w:eastAsia="Times New Roman"/>
                <w:bCs/>
                <w:szCs w:val="24"/>
              </w:rPr>
              <w:t>Time_Comments</w:t>
            </w:r>
            <w:proofErr w:type="spellEnd"/>
          </w:p>
        </w:tc>
        <w:tc>
          <w:tcPr>
            <w:tcW w:w="3151" w:type="pct"/>
            <w:shd w:val="clear" w:color="auto" w:fill="auto"/>
            <w:noWrap/>
            <w:hideMark/>
          </w:tcPr>
          <w:p w14:paraId="6C222FB5" w14:textId="0D636355" w:rsidR="00F6289B" w:rsidRPr="00AA7997" w:rsidRDefault="00F6289B" w:rsidP="00EF1BCB">
            <w:pPr>
              <w:rPr>
                <w:rFonts w:eastAsia="Times New Roman"/>
                <w:szCs w:val="24"/>
              </w:rPr>
            </w:pPr>
            <w:r w:rsidRPr="00AA7997">
              <w:rPr>
                <w:rFonts w:eastAsia="Times New Roman"/>
                <w:szCs w:val="24"/>
              </w:rPr>
              <w:t xml:space="preserve">Comments about cover crop </w:t>
            </w:r>
            <w:r w:rsidR="00B02D43">
              <w:rPr>
                <w:rFonts w:eastAsia="Times New Roman"/>
                <w:szCs w:val="24"/>
              </w:rPr>
              <w:t xml:space="preserve">planting </w:t>
            </w:r>
            <w:r w:rsidRPr="00AA7997">
              <w:rPr>
                <w:rFonts w:eastAsia="Times New Roman"/>
                <w:szCs w:val="24"/>
              </w:rPr>
              <w:t>period</w:t>
            </w:r>
          </w:p>
        </w:tc>
      </w:tr>
      <w:tr w:rsidR="000F23D5" w:rsidRPr="00AA7997" w14:paraId="7F712E8A" w14:textId="77777777" w:rsidTr="00800284">
        <w:trPr>
          <w:trHeight w:val="300"/>
        </w:trPr>
        <w:tc>
          <w:tcPr>
            <w:tcW w:w="430" w:type="pct"/>
          </w:tcPr>
          <w:p w14:paraId="043A16B3" w14:textId="594A2A45" w:rsidR="00F6289B" w:rsidRPr="00AA7997" w:rsidRDefault="00F6289B" w:rsidP="00EF1BCB">
            <w:pPr>
              <w:rPr>
                <w:bCs/>
                <w:szCs w:val="24"/>
                <w:lang w:eastAsia="zh-CN"/>
              </w:rPr>
            </w:pPr>
            <w:r w:rsidRPr="00AA7997">
              <w:rPr>
                <w:bCs/>
                <w:szCs w:val="24"/>
                <w:lang w:eastAsia="zh-CN"/>
              </w:rPr>
              <w:t>20</w:t>
            </w:r>
          </w:p>
        </w:tc>
        <w:tc>
          <w:tcPr>
            <w:tcW w:w="1419" w:type="pct"/>
            <w:shd w:val="clear" w:color="auto" w:fill="auto"/>
            <w:noWrap/>
            <w:hideMark/>
          </w:tcPr>
          <w:p w14:paraId="204505A2" w14:textId="6581AA3C" w:rsidR="00F6289B" w:rsidRPr="00140C1D" w:rsidRDefault="00F6289B" w:rsidP="00EF1BCB">
            <w:pPr>
              <w:rPr>
                <w:bCs/>
                <w:szCs w:val="24"/>
                <w:lang w:eastAsia="zh-CN"/>
              </w:rPr>
            </w:pPr>
            <w:proofErr w:type="spellStart"/>
            <w:r w:rsidRPr="00AA7997">
              <w:rPr>
                <w:rFonts w:eastAsia="Times New Roman"/>
                <w:bCs/>
                <w:szCs w:val="24"/>
              </w:rPr>
              <w:t>Sampling</w:t>
            </w:r>
            <w:r w:rsidR="00140C1D">
              <w:rPr>
                <w:rFonts w:hint="eastAsia"/>
                <w:bCs/>
                <w:szCs w:val="24"/>
                <w:lang w:eastAsia="zh-CN"/>
              </w:rPr>
              <w:t>Depth</w:t>
            </w:r>
            <w:proofErr w:type="spellEnd"/>
          </w:p>
        </w:tc>
        <w:tc>
          <w:tcPr>
            <w:tcW w:w="3151" w:type="pct"/>
            <w:shd w:val="clear" w:color="auto" w:fill="auto"/>
            <w:noWrap/>
            <w:hideMark/>
          </w:tcPr>
          <w:p w14:paraId="12F5EC26" w14:textId="2225AD75" w:rsidR="00F6289B" w:rsidRPr="00AA7997" w:rsidRDefault="00F6289B" w:rsidP="00EF1BCB">
            <w:pPr>
              <w:rPr>
                <w:szCs w:val="24"/>
              </w:rPr>
            </w:pPr>
            <w:r w:rsidRPr="00AA7997">
              <w:rPr>
                <w:rFonts w:eastAsia="Times New Roman"/>
                <w:szCs w:val="24"/>
              </w:rPr>
              <w:t xml:space="preserve">Soil sampling depth, </w:t>
            </w:r>
            <w:r w:rsidR="00BB4B66" w:rsidRPr="00AA7997">
              <w:rPr>
                <w:rFonts w:eastAsia="Times New Roman"/>
                <w:szCs w:val="24"/>
              </w:rPr>
              <w:t>formatted</w:t>
            </w:r>
            <w:r w:rsidRPr="00AA7997">
              <w:rPr>
                <w:rFonts w:eastAsia="Times New Roman"/>
                <w:szCs w:val="24"/>
              </w:rPr>
              <w:t xml:space="preserve"> as top-to-bottom, e.g., 10-to-20.</w:t>
            </w:r>
          </w:p>
        </w:tc>
      </w:tr>
      <w:tr w:rsidR="000F23D5" w:rsidRPr="00AA7997" w14:paraId="4B8175C4" w14:textId="77777777" w:rsidTr="00800284">
        <w:trPr>
          <w:trHeight w:val="300"/>
        </w:trPr>
        <w:tc>
          <w:tcPr>
            <w:tcW w:w="430" w:type="pct"/>
          </w:tcPr>
          <w:p w14:paraId="745B98FB" w14:textId="0D447382" w:rsidR="00F6289B" w:rsidRPr="00AA7997" w:rsidRDefault="00F6289B" w:rsidP="00EF1BCB">
            <w:pPr>
              <w:rPr>
                <w:bCs/>
                <w:szCs w:val="24"/>
                <w:lang w:eastAsia="zh-CN"/>
              </w:rPr>
            </w:pPr>
            <w:r w:rsidRPr="00AA7997">
              <w:rPr>
                <w:bCs/>
                <w:szCs w:val="24"/>
                <w:lang w:eastAsia="zh-CN"/>
              </w:rPr>
              <w:t>21.1</w:t>
            </w:r>
          </w:p>
        </w:tc>
        <w:tc>
          <w:tcPr>
            <w:tcW w:w="1419" w:type="pct"/>
            <w:shd w:val="clear" w:color="auto" w:fill="auto"/>
            <w:noWrap/>
            <w:hideMark/>
          </w:tcPr>
          <w:p w14:paraId="341361F0" w14:textId="121DB92F" w:rsidR="00F6289B" w:rsidRPr="00140C1D" w:rsidRDefault="00140C1D" w:rsidP="00140C1D">
            <w:pPr>
              <w:rPr>
                <w:bCs/>
                <w:szCs w:val="24"/>
                <w:lang w:eastAsia="zh-CN"/>
              </w:rPr>
            </w:pPr>
            <w:proofErr w:type="spellStart"/>
            <w:r w:rsidRPr="00AA7997">
              <w:rPr>
                <w:rFonts w:eastAsia="Times New Roman"/>
                <w:bCs/>
                <w:szCs w:val="24"/>
              </w:rPr>
              <w:t>Sampling</w:t>
            </w:r>
            <w:r>
              <w:rPr>
                <w:rFonts w:hint="eastAsia"/>
                <w:bCs/>
                <w:szCs w:val="24"/>
                <w:lang w:eastAsia="zh-CN"/>
              </w:rPr>
              <w:t>Thickness</w:t>
            </w:r>
            <w:proofErr w:type="spellEnd"/>
          </w:p>
        </w:tc>
        <w:tc>
          <w:tcPr>
            <w:tcW w:w="3151" w:type="pct"/>
            <w:shd w:val="clear" w:color="auto" w:fill="auto"/>
            <w:noWrap/>
            <w:hideMark/>
          </w:tcPr>
          <w:p w14:paraId="66A10D20" w14:textId="283A5075" w:rsidR="00F6289B" w:rsidRPr="00AA7997" w:rsidRDefault="00F6289B" w:rsidP="00BB4B66">
            <w:pPr>
              <w:rPr>
                <w:rFonts w:eastAsia="Times New Roman"/>
                <w:szCs w:val="24"/>
              </w:rPr>
            </w:pPr>
            <w:r w:rsidRPr="00AA7997">
              <w:rPr>
                <w:rFonts w:eastAsia="Times New Roman"/>
                <w:szCs w:val="24"/>
              </w:rPr>
              <w:t>Difference between bottom and top</w:t>
            </w:r>
            <w:r w:rsidR="00B02D43">
              <w:rPr>
                <w:rFonts w:eastAsia="Times New Roman"/>
                <w:szCs w:val="24"/>
              </w:rPr>
              <w:t xml:space="preserve"> sampling depths</w:t>
            </w:r>
            <w:r w:rsidRPr="00AA7997">
              <w:rPr>
                <w:rFonts w:eastAsia="Times New Roman"/>
                <w:szCs w:val="24"/>
              </w:rPr>
              <w:t xml:space="preserve">, e.g., </w:t>
            </w:r>
            <w:r w:rsidR="00B02D43">
              <w:rPr>
                <w:rFonts w:eastAsia="Times New Roman"/>
                <w:szCs w:val="24"/>
              </w:rPr>
              <w:t xml:space="preserve">for </w:t>
            </w:r>
            <w:r w:rsidRPr="00AA7997">
              <w:rPr>
                <w:rFonts w:eastAsia="Times New Roman"/>
                <w:szCs w:val="24"/>
              </w:rPr>
              <w:t xml:space="preserve">10-to-20, </w:t>
            </w:r>
            <w:r w:rsidR="00B02D43">
              <w:rPr>
                <w:rFonts w:eastAsia="Times New Roman"/>
                <w:szCs w:val="24"/>
              </w:rPr>
              <w:t xml:space="preserve">the </w:t>
            </w:r>
            <w:r w:rsidR="00BB4B66" w:rsidRPr="00AA7997">
              <w:rPr>
                <w:szCs w:val="24"/>
                <w:lang w:eastAsia="zh-CN"/>
              </w:rPr>
              <w:t>Sampl</w:t>
            </w:r>
            <w:r w:rsidR="00B02D43">
              <w:rPr>
                <w:szCs w:val="24"/>
                <w:lang w:eastAsia="zh-CN"/>
              </w:rPr>
              <w:t>e</w:t>
            </w:r>
            <w:r w:rsidR="005D7214">
              <w:rPr>
                <w:rFonts w:hint="eastAsia"/>
                <w:szCs w:val="24"/>
                <w:lang w:eastAsia="zh-CN"/>
              </w:rPr>
              <w:t xml:space="preserve"> </w:t>
            </w:r>
            <w:r w:rsidR="00B02D43">
              <w:rPr>
                <w:szCs w:val="24"/>
                <w:lang w:eastAsia="zh-CN"/>
              </w:rPr>
              <w:t>Thickness</w:t>
            </w:r>
            <w:r w:rsidR="00BB4B66" w:rsidRPr="00AA7997">
              <w:rPr>
                <w:szCs w:val="24"/>
                <w:lang w:eastAsia="zh-CN"/>
              </w:rPr>
              <w:t xml:space="preserve"> is</w:t>
            </w:r>
            <w:r w:rsidRPr="00AA7997">
              <w:rPr>
                <w:rFonts w:eastAsia="Times New Roman"/>
                <w:szCs w:val="24"/>
              </w:rPr>
              <w:t xml:space="preserve"> 10</w:t>
            </w:r>
          </w:p>
        </w:tc>
      </w:tr>
      <w:tr w:rsidR="000F23D5" w:rsidRPr="00AA7997" w14:paraId="534B7AFC" w14:textId="77777777" w:rsidTr="00800284">
        <w:trPr>
          <w:trHeight w:val="300"/>
        </w:trPr>
        <w:tc>
          <w:tcPr>
            <w:tcW w:w="430" w:type="pct"/>
          </w:tcPr>
          <w:p w14:paraId="61345CA0" w14:textId="160FFEEC" w:rsidR="00F6289B" w:rsidRPr="00AA7997" w:rsidRDefault="00F6289B" w:rsidP="00EF1BCB">
            <w:pPr>
              <w:rPr>
                <w:bCs/>
                <w:szCs w:val="24"/>
                <w:lang w:eastAsia="zh-CN"/>
              </w:rPr>
            </w:pPr>
            <w:r w:rsidRPr="00AA7997">
              <w:rPr>
                <w:bCs/>
                <w:szCs w:val="24"/>
                <w:lang w:eastAsia="zh-CN"/>
              </w:rPr>
              <w:t>21.2</w:t>
            </w:r>
          </w:p>
        </w:tc>
        <w:tc>
          <w:tcPr>
            <w:tcW w:w="1419" w:type="pct"/>
            <w:shd w:val="clear" w:color="auto" w:fill="auto"/>
            <w:noWrap/>
            <w:hideMark/>
          </w:tcPr>
          <w:p w14:paraId="408FC4AF" w14:textId="7908C9D8" w:rsidR="00F6289B" w:rsidRPr="00AA7997" w:rsidRDefault="00F6289B" w:rsidP="00EF1BCB">
            <w:pPr>
              <w:rPr>
                <w:rFonts w:eastAsia="Times New Roman"/>
                <w:bCs/>
                <w:szCs w:val="24"/>
              </w:rPr>
            </w:pPr>
            <w:proofErr w:type="spellStart"/>
            <w:r w:rsidRPr="00AA7997">
              <w:rPr>
                <w:rFonts w:eastAsia="Times New Roman"/>
                <w:bCs/>
                <w:szCs w:val="24"/>
              </w:rPr>
              <w:t>SoilDepthGroup</w:t>
            </w:r>
            <w:proofErr w:type="spellEnd"/>
          </w:p>
        </w:tc>
        <w:tc>
          <w:tcPr>
            <w:tcW w:w="3151" w:type="pct"/>
            <w:shd w:val="clear" w:color="auto" w:fill="auto"/>
            <w:noWrap/>
            <w:hideMark/>
          </w:tcPr>
          <w:p w14:paraId="6679374D" w14:textId="260D2ABE" w:rsidR="00F6289B" w:rsidRPr="00AA7997" w:rsidRDefault="00F6289B" w:rsidP="00EF1BCB">
            <w:pPr>
              <w:rPr>
                <w:rFonts w:eastAsia="Times New Roman"/>
                <w:szCs w:val="24"/>
              </w:rPr>
            </w:pPr>
            <w:r w:rsidRPr="00AA7997">
              <w:rPr>
                <w:rFonts w:eastAsia="Times New Roman"/>
                <w:szCs w:val="24"/>
              </w:rPr>
              <w:t xml:space="preserve">Soil depth grouped based on </w:t>
            </w:r>
            <w:r w:rsidR="00B02D43">
              <w:rPr>
                <w:rFonts w:eastAsia="Times New Roman"/>
                <w:szCs w:val="24"/>
              </w:rPr>
              <w:t>s</w:t>
            </w:r>
            <w:r w:rsidRPr="00AA7997">
              <w:rPr>
                <w:rFonts w:eastAsia="Times New Roman"/>
                <w:szCs w:val="24"/>
              </w:rPr>
              <w:t>ampling depth</w:t>
            </w:r>
            <w:r w:rsidR="00B02D43">
              <w:rPr>
                <w:rFonts w:eastAsia="Times New Roman"/>
                <w:szCs w:val="24"/>
              </w:rPr>
              <w:t>;</w:t>
            </w:r>
            <w:r w:rsidRPr="00AA7997">
              <w:rPr>
                <w:rFonts w:eastAsia="Times New Roman"/>
                <w:szCs w:val="24"/>
              </w:rPr>
              <w:t xml:space="preserve"> see </w:t>
            </w:r>
            <w:r w:rsidRPr="00AA7997">
              <w:rPr>
                <w:rFonts w:eastAsia="Times New Roman"/>
                <w:b/>
                <w:szCs w:val="24"/>
              </w:rPr>
              <w:t xml:space="preserve">Figure </w:t>
            </w:r>
            <w:r w:rsidR="00D66648">
              <w:rPr>
                <w:rFonts w:hint="eastAsia"/>
                <w:b/>
                <w:szCs w:val="24"/>
                <w:lang w:eastAsia="zh-CN"/>
              </w:rPr>
              <w:t>3</w:t>
            </w:r>
            <w:r w:rsidRPr="00AA7997">
              <w:rPr>
                <w:rFonts w:eastAsia="Times New Roman"/>
                <w:szCs w:val="24"/>
              </w:rPr>
              <w:t xml:space="preserve"> for more details</w:t>
            </w:r>
          </w:p>
        </w:tc>
      </w:tr>
      <w:tr w:rsidR="000F23D5" w:rsidRPr="00AA7997" w14:paraId="163E61E8" w14:textId="77777777" w:rsidTr="00800284">
        <w:trPr>
          <w:trHeight w:val="300"/>
        </w:trPr>
        <w:tc>
          <w:tcPr>
            <w:tcW w:w="430" w:type="pct"/>
          </w:tcPr>
          <w:p w14:paraId="1108C912" w14:textId="7EB35C27" w:rsidR="00F6289B" w:rsidRPr="00AA7997" w:rsidRDefault="00F6289B" w:rsidP="00EF1BCB">
            <w:pPr>
              <w:rPr>
                <w:bCs/>
                <w:szCs w:val="24"/>
                <w:lang w:eastAsia="zh-CN"/>
              </w:rPr>
            </w:pPr>
            <w:r w:rsidRPr="00AA7997">
              <w:rPr>
                <w:bCs/>
                <w:szCs w:val="24"/>
                <w:lang w:eastAsia="zh-CN"/>
              </w:rPr>
              <w:t>21.3</w:t>
            </w:r>
          </w:p>
        </w:tc>
        <w:tc>
          <w:tcPr>
            <w:tcW w:w="1419" w:type="pct"/>
            <w:shd w:val="clear" w:color="auto" w:fill="auto"/>
            <w:noWrap/>
            <w:hideMark/>
          </w:tcPr>
          <w:p w14:paraId="11B9F29C" w14:textId="30D25B64" w:rsidR="00F6289B" w:rsidRPr="00AA7997" w:rsidRDefault="00F6289B" w:rsidP="00EF1BCB">
            <w:pPr>
              <w:rPr>
                <w:rFonts w:eastAsia="Times New Roman"/>
                <w:bCs/>
                <w:szCs w:val="24"/>
              </w:rPr>
            </w:pPr>
            <w:proofErr w:type="spellStart"/>
            <w:r w:rsidRPr="00AA7997">
              <w:rPr>
                <w:rFonts w:eastAsia="Times New Roman"/>
                <w:bCs/>
                <w:szCs w:val="24"/>
              </w:rPr>
              <w:t>SurfaceSubsurface</w:t>
            </w:r>
            <w:proofErr w:type="spellEnd"/>
          </w:p>
        </w:tc>
        <w:tc>
          <w:tcPr>
            <w:tcW w:w="3151" w:type="pct"/>
            <w:shd w:val="clear" w:color="auto" w:fill="auto"/>
            <w:noWrap/>
            <w:hideMark/>
          </w:tcPr>
          <w:p w14:paraId="259D1514" w14:textId="6810CE36" w:rsidR="00F6289B" w:rsidRPr="00AA7997" w:rsidRDefault="00F6289B" w:rsidP="00EF1BCB">
            <w:pPr>
              <w:rPr>
                <w:rFonts w:eastAsia="Times New Roman"/>
                <w:szCs w:val="24"/>
              </w:rPr>
            </w:pPr>
            <w:r w:rsidRPr="00AA7997">
              <w:rPr>
                <w:rFonts w:eastAsia="Times New Roman"/>
                <w:szCs w:val="24"/>
              </w:rPr>
              <w:t>Surface or subsurface indicator</w:t>
            </w:r>
            <w:r w:rsidR="00B02D43">
              <w:rPr>
                <w:rFonts w:eastAsia="Times New Roman"/>
                <w:szCs w:val="24"/>
              </w:rPr>
              <w:t>;</w:t>
            </w:r>
            <w:r w:rsidRPr="00AA7997">
              <w:rPr>
                <w:rFonts w:eastAsia="Times New Roman"/>
                <w:szCs w:val="24"/>
              </w:rPr>
              <w:t xml:space="preserve"> see </w:t>
            </w:r>
            <w:r w:rsidRPr="00AA7997">
              <w:rPr>
                <w:rFonts w:eastAsia="Times New Roman"/>
                <w:b/>
                <w:szCs w:val="24"/>
              </w:rPr>
              <w:t xml:space="preserve">Figure </w:t>
            </w:r>
            <w:r w:rsidR="00D266A9">
              <w:rPr>
                <w:rFonts w:hint="eastAsia"/>
                <w:b/>
                <w:szCs w:val="24"/>
                <w:lang w:eastAsia="zh-CN"/>
              </w:rPr>
              <w:t>3</w:t>
            </w:r>
            <w:r w:rsidRPr="00AA7997">
              <w:rPr>
                <w:rFonts w:eastAsia="Times New Roman"/>
                <w:szCs w:val="24"/>
              </w:rPr>
              <w:t xml:space="preserve"> for more details</w:t>
            </w:r>
          </w:p>
        </w:tc>
      </w:tr>
      <w:tr w:rsidR="000F23D5" w:rsidRPr="00AA7997" w14:paraId="53C284A2" w14:textId="77777777" w:rsidTr="00800284">
        <w:trPr>
          <w:trHeight w:val="300"/>
        </w:trPr>
        <w:tc>
          <w:tcPr>
            <w:tcW w:w="430" w:type="pct"/>
          </w:tcPr>
          <w:p w14:paraId="0FF11DA4" w14:textId="36D3D9BE"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2</w:t>
            </w:r>
          </w:p>
        </w:tc>
        <w:tc>
          <w:tcPr>
            <w:tcW w:w="1419" w:type="pct"/>
            <w:shd w:val="clear" w:color="auto" w:fill="auto"/>
            <w:noWrap/>
            <w:hideMark/>
          </w:tcPr>
          <w:p w14:paraId="723EB940" w14:textId="191684CB" w:rsidR="00F6289B" w:rsidRPr="00AA7997" w:rsidRDefault="00F6289B" w:rsidP="00EF1BCB">
            <w:pPr>
              <w:rPr>
                <w:rFonts w:eastAsia="Times New Roman"/>
                <w:bCs/>
                <w:szCs w:val="24"/>
              </w:rPr>
            </w:pPr>
            <w:proofErr w:type="spellStart"/>
            <w:r w:rsidRPr="00AA7997">
              <w:rPr>
                <w:rFonts w:eastAsia="Times New Roman"/>
                <w:bCs/>
                <w:szCs w:val="24"/>
              </w:rPr>
              <w:t>SoilBD</w:t>
            </w:r>
            <w:proofErr w:type="spellEnd"/>
          </w:p>
        </w:tc>
        <w:tc>
          <w:tcPr>
            <w:tcW w:w="3151" w:type="pct"/>
            <w:shd w:val="clear" w:color="auto" w:fill="auto"/>
            <w:noWrap/>
            <w:hideMark/>
          </w:tcPr>
          <w:p w14:paraId="6B55C063" w14:textId="77777777" w:rsidR="00F6289B" w:rsidRPr="00AA7997" w:rsidRDefault="00F6289B" w:rsidP="00EF1BCB">
            <w:pPr>
              <w:rPr>
                <w:rFonts w:eastAsia="Times New Roman"/>
                <w:szCs w:val="24"/>
              </w:rPr>
            </w:pPr>
            <w:r w:rsidRPr="00AA7997">
              <w:rPr>
                <w:rFonts w:eastAsia="Times New Roman"/>
                <w:szCs w:val="24"/>
              </w:rPr>
              <w:t>Bulk density</w:t>
            </w:r>
          </w:p>
        </w:tc>
      </w:tr>
      <w:tr w:rsidR="000F23D5" w:rsidRPr="00AA7997" w14:paraId="3241DCE2" w14:textId="77777777" w:rsidTr="00800284">
        <w:trPr>
          <w:trHeight w:val="300"/>
        </w:trPr>
        <w:tc>
          <w:tcPr>
            <w:tcW w:w="430" w:type="pct"/>
          </w:tcPr>
          <w:p w14:paraId="2A10386E" w14:textId="72550414" w:rsidR="00F6289B" w:rsidRPr="00AA7997" w:rsidRDefault="00F6289B" w:rsidP="00EF1BCB">
            <w:pPr>
              <w:rPr>
                <w:bCs/>
                <w:szCs w:val="24"/>
                <w:lang w:eastAsia="zh-CN"/>
              </w:rPr>
            </w:pPr>
            <w:r w:rsidRPr="00AA7997">
              <w:rPr>
                <w:bCs/>
                <w:szCs w:val="24"/>
                <w:lang w:eastAsia="zh-CN"/>
              </w:rPr>
              <w:t>2</w:t>
            </w:r>
            <w:r w:rsidR="00BB4B66" w:rsidRPr="00AA7997">
              <w:rPr>
                <w:bCs/>
                <w:szCs w:val="24"/>
                <w:lang w:eastAsia="zh-CN"/>
              </w:rPr>
              <w:t>3.1</w:t>
            </w:r>
          </w:p>
        </w:tc>
        <w:tc>
          <w:tcPr>
            <w:tcW w:w="1419" w:type="pct"/>
            <w:shd w:val="clear" w:color="auto" w:fill="auto"/>
            <w:noWrap/>
            <w:hideMark/>
          </w:tcPr>
          <w:p w14:paraId="68671FA1" w14:textId="300AD167" w:rsidR="00F6289B" w:rsidRPr="00AA7997" w:rsidRDefault="00F6289B" w:rsidP="00EF1BCB">
            <w:pPr>
              <w:rPr>
                <w:rFonts w:eastAsia="Times New Roman"/>
                <w:bCs/>
                <w:szCs w:val="24"/>
              </w:rPr>
            </w:pPr>
            <w:proofErr w:type="spellStart"/>
            <w:r w:rsidRPr="00AA7997">
              <w:rPr>
                <w:rFonts w:eastAsia="Times New Roman"/>
                <w:bCs/>
                <w:szCs w:val="24"/>
              </w:rPr>
              <w:t>SandPerc</w:t>
            </w:r>
            <w:proofErr w:type="spellEnd"/>
          </w:p>
        </w:tc>
        <w:tc>
          <w:tcPr>
            <w:tcW w:w="3151" w:type="pct"/>
            <w:shd w:val="clear" w:color="auto" w:fill="auto"/>
            <w:noWrap/>
            <w:hideMark/>
          </w:tcPr>
          <w:p w14:paraId="57354917" w14:textId="77777777" w:rsidR="00F6289B" w:rsidRPr="00AA7997" w:rsidRDefault="00F6289B" w:rsidP="00EF1BCB">
            <w:pPr>
              <w:rPr>
                <w:rFonts w:eastAsia="Times New Roman"/>
                <w:szCs w:val="24"/>
              </w:rPr>
            </w:pPr>
            <w:r w:rsidRPr="00AA7997">
              <w:rPr>
                <w:rFonts w:eastAsia="Times New Roman"/>
                <w:szCs w:val="24"/>
              </w:rPr>
              <w:t>Percentage of sand</w:t>
            </w:r>
          </w:p>
        </w:tc>
      </w:tr>
      <w:tr w:rsidR="000F23D5" w:rsidRPr="00AA7997" w14:paraId="039C4136" w14:textId="77777777" w:rsidTr="00800284">
        <w:trPr>
          <w:trHeight w:val="300"/>
        </w:trPr>
        <w:tc>
          <w:tcPr>
            <w:tcW w:w="430" w:type="pct"/>
          </w:tcPr>
          <w:p w14:paraId="17D5DF87" w14:textId="428A792A" w:rsidR="00F6289B" w:rsidRPr="00AA7997" w:rsidRDefault="00F6289B" w:rsidP="00EF1BCB">
            <w:pPr>
              <w:rPr>
                <w:bCs/>
                <w:szCs w:val="24"/>
                <w:lang w:eastAsia="zh-CN"/>
              </w:rPr>
            </w:pPr>
            <w:r w:rsidRPr="00AA7997">
              <w:rPr>
                <w:bCs/>
                <w:szCs w:val="24"/>
                <w:lang w:eastAsia="zh-CN"/>
              </w:rPr>
              <w:t>23</w:t>
            </w:r>
            <w:r w:rsidR="00BB4B66" w:rsidRPr="00AA7997">
              <w:rPr>
                <w:bCs/>
                <w:szCs w:val="24"/>
                <w:lang w:eastAsia="zh-CN"/>
              </w:rPr>
              <w:t>.2</w:t>
            </w:r>
          </w:p>
        </w:tc>
        <w:tc>
          <w:tcPr>
            <w:tcW w:w="1419" w:type="pct"/>
            <w:shd w:val="clear" w:color="auto" w:fill="auto"/>
            <w:noWrap/>
            <w:hideMark/>
          </w:tcPr>
          <w:p w14:paraId="23C3A8AA" w14:textId="4B51AFE6" w:rsidR="00F6289B" w:rsidRPr="00AA7997" w:rsidRDefault="00F6289B" w:rsidP="00EF1BCB">
            <w:pPr>
              <w:rPr>
                <w:rFonts w:eastAsia="Times New Roman"/>
                <w:bCs/>
                <w:szCs w:val="24"/>
              </w:rPr>
            </w:pPr>
            <w:proofErr w:type="spellStart"/>
            <w:r w:rsidRPr="00AA7997">
              <w:rPr>
                <w:rFonts w:eastAsia="Times New Roman"/>
                <w:bCs/>
                <w:szCs w:val="24"/>
              </w:rPr>
              <w:t>SiltPerc</w:t>
            </w:r>
            <w:proofErr w:type="spellEnd"/>
          </w:p>
        </w:tc>
        <w:tc>
          <w:tcPr>
            <w:tcW w:w="3151" w:type="pct"/>
            <w:shd w:val="clear" w:color="auto" w:fill="auto"/>
            <w:noWrap/>
            <w:hideMark/>
          </w:tcPr>
          <w:p w14:paraId="242A3E14" w14:textId="77777777" w:rsidR="00F6289B" w:rsidRPr="00AA7997" w:rsidRDefault="00F6289B" w:rsidP="00EF1BCB">
            <w:pPr>
              <w:rPr>
                <w:rFonts w:eastAsia="Times New Roman"/>
                <w:szCs w:val="24"/>
              </w:rPr>
            </w:pPr>
            <w:r w:rsidRPr="00AA7997">
              <w:rPr>
                <w:rFonts w:eastAsia="Times New Roman"/>
                <w:szCs w:val="24"/>
              </w:rPr>
              <w:t>Percentage of silt</w:t>
            </w:r>
          </w:p>
        </w:tc>
      </w:tr>
      <w:tr w:rsidR="000F23D5" w:rsidRPr="00AA7997" w14:paraId="15D82E3A" w14:textId="77777777" w:rsidTr="00800284">
        <w:trPr>
          <w:trHeight w:val="300"/>
        </w:trPr>
        <w:tc>
          <w:tcPr>
            <w:tcW w:w="430" w:type="pct"/>
          </w:tcPr>
          <w:p w14:paraId="56DD8E48" w14:textId="073B1DA8" w:rsidR="00F6289B" w:rsidRPr="00AA7997" w:rsidRDefault="00F6289B" w:rsidP="00EF1BCB">
            <w:pPr>
              <w:rPr>
                <w:bCs/>
                <w:szCs w:val="24"/>
                <w:lang w:eastAsia="zh-CN"/>
              </w:rPr>
            </w:pPr>
            <w:r w:rsidRPr="00AA7997">
              <w:rPr>
                <w:bCs/>
                <w:szCs w:val="24"/>
                <w:lang w:eastAsia="zh-CN"/>
              </w:rPr>
              <w:t>2</w:t>
            </w:r>
            <w:r w:rsidR="00BB4B66" w:rsidRPr="00AA7997">
              <w:rPr>
                <w:bCs/>
                <w:szCs w:val="24"/>
                <w:lang w:eastAsia="zh-CN"/>
              </w:rPr>
              <w:t>3.3</w:t>
            </w:r>
          </w:p>
        </w:tc>
        <w:tc>
          <w:tcPr>
            <w:tcW w:w="1419" w:type="pct"/>
            <w:shd w:val="clear" w:color="auto" w:fill="auto"/>
            <w:noWrap/>
          </w:tcPr>
          <w:p w14:paraId="1C7E7415" w14:textId="02ECF0C6" w:rsidR="00F6289B" w:rsidRPr="00AA7997" w:rsidRDefault="00F6289B" w:rsidP="00EF1BCB">
            <w:pPr>
              <w:rPr>
                <w:rFonts w:eastAsia="Times New Roman"/>
                <w:bCs/>
                <w:szCs w:val="24"/>
              </w:rPr>
            </w:pPr>
            <w:proofErr w:type="spellStart"/>
            <w:r w:rsidRPr="00AA7997">
              <w:rPr>
                <w:rFonts w:eastAsia="Times New Roman"/>
                <w:bCs/>
                <w:szCs w:val="24"/>
              </w:rPr>
              <w:t>ClayPerc</w:t>
            </w:r>
            <w:proofErr w:type="spellEnd"/>
          </w:p>
        </w:tc>
        <w:tc>
          <w:tcPr>
            <w:tcW w:w="3151" w:type="pct"/>
            <w:shd w:val="clear" w:color="auto" w:fill="auto"/>
            <w:noWrap/>
          </w:tcPr>
          <w:p w14:paraId="3A381DB3" w14:textId="77777777" w:rsidR="00F6289B" w:rsidRPr="00AA7997" w:rsidRDefault="00F6289B" w:rsidP="00EF1BCB">
            <w:pPr>
              <w:rPr>
                <w:szCs w:val="24"/>
              </w:rPr>
            </w:pPr>
            <w:r w:rsidRPr="00AA7997">
              <w:rPr>
                <w:rFonts w:eastAsia="Times New Roman"/>
                <w:szCs w:val="24"/>
              </w:rPr>
              <w:t>Percentage of clay</w:t>
            </w:r>
          </w:p>
        </w:tc>
      </w:tr>
      <w:tr w:rsidR="000F23D5" w:rsidRPr="00AA7997" w14:paraId="2B0DC441" w14:textId="77777777" w:rsidTr="00800284">
        <w:trPr>
          <w:trHeight w:val="300"/>
        </w:trPr>
        <w:tc>
          <w:tcPr>
            <w:tcW w:w="430" w:type="pct"/>
          </w:tcPr>
          <w:p w14:paraId="2D21D02D" w14:textId="0DDE1BEB"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4</w:t>
            </w:r>
            <w:r w:rsidRPr="00AA7997">
              <w:rPr>
                <w:bCs/>
                <w:szCs w:val="24"/>
                <w:lang w:eastAsia="zh-CN"/>
              </w:rPr>
              <w:t>.1</w:t>
            </w:r>
          </w:p>
        </w:tc>
        <w:tc>
          <w:tcPr>
            <w:tcW w:w="1419" w:type="pct"/>
            <w:shd w:val="clear" w:color="auto" w:fill="auto"/>
            <w:noWrap/>
            <w:hideMark/>
          </w:tcPr>
          <w:p w14:paraId="21722484" w14:textId="0CA83C66" w:rsidR="00F6289B" w:rsidRPr="00AA7997" w:rsidRDefault="00F6289B" w:rsidP="00EF1BCB">
            <w:pPr>
              <w:rPr>
                <w:rFonts w:eastAsia="Times New Roman"/>
                <w:bCs/>
                <w:szCs w:val="24"/>
              </w:rPr>
            </w:pPr>
            <w:r w:rsidRPr="00AA7997">
              <w:rPr>
                <w:rFonts w:eastAsia="Times New Roman"/>
                <w:bCs/>
                <w:szCs w:val="24"/>
              </w:rPr>
              <w:t>Texture</w:t>
            </w:r>
          </w:p>
        </w:tc>
        <w:tc>
          <w:tcPr>
            <w:tcW w:w="3151" w:type="pct"/>
            <w:shd w:val="clear" w:color="auto" w:fill="auto"/>
            <w:noWrap/>
            <w:hideMark/>
          </w:tcPr>
          <w:p w14:paraId="32EF8D55" w14:textId="77777777" w:rsidR="00F6289B" w:rsidRPr="00AA7997" w:rsidRDefault="00F6289B" w:rsidP="00EF1BCB">
            <w:pPr>
              <w:rPr>
                <w:rFonts w:eastAsia="Times New Roman"/>
                <w:szCs w:val="24"/>
              </w:rPr>
            </w:pPr>
            <w:r w:rsidRPr="00AA7997">
              <w:rPr>
                <w:rFonts w:eastAsia="Times New Roman"/>
                <w:szCs w:val="24"/>
              </w:rPr>
              <w:t>Soil texture</w:t>
            </w:r>
          </w:p>
        </w:tc>
      </w:tr>
      <w:tr w:rsidR="000F23D5" w:rsidRPr="00AA7997" w14:paraId="53C61B2B" w14:textId="77777777" w:rsidTr="00800284">
        <w:trPr>
          <w:trHeight w:val="300"/>
        </w:trPr>
        <w:tc>
          <w:tcPr>
            <w:tcW w:w="430" w:type="pct"/>
          </w:tcPr>
          <w:p w14:paraId="6BED9880" w14:textId="1911349D" w:rsidR="00F6289B" w:rsidRPr="00AA7997" w:rsidRDefault="00F6289B" w:rsidP="00BB4B66">
            <w:pPr>
              <w:rPr>
                <w:bCs/>
                <w:szCs w:val="24"/>
                <w:lang w:eastAsia="zh-CN"/>
              </w:rPr>
            </w:pPr>
            <w:r w:rsidRPr="00AA7997">
              <w:rPr>
                <w:bCs/>
                <w:szCs w:val="24"/>
                <w:lang w:eastAsia="zh-CN"/>
              </w:rPr>
              <w:lastRenderedPageBreak/>
              <w:t>2</w:t>
            </w:r>
            <w:r w:rsidR="00BB4B66" w:rsidRPr="00AA7997">
              <w:rPr>
                <w:bCs/>
                <w:szCs w:val="24"/>
                <w:lang w:eastAsia="zh-CN"/>
              </w:rPr>
              <w:t>4</w:t>
            </w:r>
            <w:r w:rsidRPr="00AA7997">
              <w:rPr>
                <w:bCs/>
                <w:szCs w:val="24"/>
                <w:lang w:eastAsia="zh-CN"/>
              </w:rPr>
              <w:t>.2</w:t>
            </w:r>
          </w:p>
        </w:tc>
        <w:tc>
          <w:tcPr>
            <w:tcW w:w="1419" w:type="pct"/>
            <w:shd w:val="clear" w:color="auto" w:fill="auto"/>
            <w:noWrap/>
          </w:tcPr>
          <w:p w14:paraId="4A2ECB4D" w14:textId="053C0DE4" w:rsidR="00F6289B" w:rsidRPr="00AA7997" w:rsidRDefault="00F6289B" w:rsidP="00EF1BCB">
            <w:pPr>
              <w:rPr>
                <w:rFonts w:eastAsia="Times New Roman"/>
                <w:bCs/>
                <w:szCs w:val="24"/>
              </w:rPr>
            </w:pPr>
            <w:proofErr w:type="spellStart"/>
            <w:r w:rsidRPr="00AA7997">
              <w:rPr>
                <w:rFonts w:eastAsia="Times New Roman"/>
                <w:bCs/>
                <w:szCs w:val="24"/>
              </w:rPr>
              <w:t>TextureGroup</w:t>
            </w:r>
            <w:proofErr w:type="spellEnd"/>
          </w:p>
        </w:tc>
        <w:tc>
          <w:tcPr>
            <w:tcW w:w="3151" w:type="pct"/>
            <w:shd w:val="clear" w:color="auto" w:fill="auto"/>
            <w:noWrap/>
          </w:tcPr>
          <w:p w14:paraId="003A3313" w14:textId="6FDCFB76" w:rsidR="00F6289B" w:rsidRPr="00AA7997" w:rsidRDefault="00F6289B" w:rsidP="00413069">
            <w:pPr>
              <w:rPr>
                <w:rFonts w:eastAsia="Times New Roman"/>
                <w:szCs w:val="24"/>
              </w:rPr>
            </w:pPr>
            <w:r w:rsidRPr="00AA7997">
              <w:rPr>
                <w:rFonts w:eastAsia="Times New Roman"/>
                <w:szCs w:val="24"/>
              </w:rPr>
              <w:t xml:space="preserve">Soil texture group (coarse, medium, and fine), based on </w:t>
            </w:r>
            <w:r w:rsidR="0010432E" w:rsidRPr="00AA7997">
              <w:rPr>
                <w:szCs w:val="24"/>
                <w:lang w:eastAsia="zh-CN"/>
              </w:rPr>
              <w:t xml:space="preserve">the </w:t>
            </w:r>
            <w:r w:rsidRPr="00AA7997">
              <w:rPr>
                <w:rFonts w:eastAsia="Times New Roman"/>
                <w:szCs w:val="24"/>
              </w:rPr>
              <w:t>Cornell</w:t>
            </w:r>
            <w:r w:rsidR="0010432E" w:rsidRPr="00AA7997">
              <w:rPr>
                <w:szCs w:val="24"/>
              </w:rPr>
              <w:t xml:space="preserve"> Framework of Soil Health Manual</w:t>
            </w:r>
            <w:r w:rsidR="0010432E" w:rsidRPr="00AA7997">
              <w:rPr>
                <w:szCs w:val="24"/>
              </w:rPr>
              <w:fldChar w:fldCharType="begin" w:fldLock="1"/>
            </w:r>
            <w:r w:rsidR="00413069">
              <w:rPr>
                <w:szCs w:val="24"/>
              </w:rPr>
              <w:instrText>ADDIN CSL_CITATION {"citationItems":[{"id":"ITEM-1","itemData":{"ISBN":"0967650763","author":[{"dropping-particle":"","family":"Moebius-Clune","given":"Bianca Nadine","non-dropping-particle":"","parse-names":false,"suffix":""},{"dropping-particle":"","family":"D.J. Moebius-Clune, B.K. Gugino","given":"O.J. Idowu","non-dropping-particle":"","parse-names":false,"suffix":""},{"dropping-particle":"","family":"R.R. Schindelbeck, A.J. Ristow, H.M. van Es, J.E. Thies","given":"H.A. Shayler","non-dropping-particle":"","parse-names":false,"suffix":""},{"dropping-particle":"","family":"M.B. McBride, K.S.M. Kurtz, D.W. Wolfe","given":"and G.S. Abawi","non-dropping-particle":"","parse-names":false,"suffix":""}],"edition":"Third","id":"ITEM-1","issued":{"date-parts":[["2016"]]},"number-of-pages":"38-39","publisher":"Cornell University","publisher-place":"Ithaca, New York","title":"Comprehensive Assessment of Soil Health: The Cornell Framework Manual","type":"book"},"uris":["http://www.mendeley.com/documents/?uuid=891de828-b3e7-4619-a85f-56c5c8c02b5d"]}],"mendeley":{"formattedCitation":"&lt;sup&gt;20&lt;/sup&gt;","plainTextFormattedCitation":"20","previouslyFormattedCitation":"&lt;sup&gt;19&lt;/sup&gt;"},"properties":{"noteIndex":0},"schema":"https://github.com/citation-style-language/schema/raw/master/csl-citation.json"}</w:instrText>
            </w:r>
            <w:r w:rsidR="0010432E" w:rsidRPr="00AA7997">
              <w:rPr>
                <w:szCs w:val="24"/>
              </w:rPr>
              <w:fldChar w:fldCharType="separate"/>
            </w:r>
            <w:r w:rsidR="00413069" w:rsidRPr="00413069">
              <w:rPr>
                <w:noProof/>
                <w:szCs w:val="24"/>
                <w:vertAlign w:val="superscript"/>
              </w:rPr>
              <w:t>20</w:t>
            </w:r>
            <w:r w:rsidR="0010432E" w:rsidRPr="00AA7997">
              <w:rPr>
                <w:szCs w:val="24"/>
              </w:rPr>
              <w:fldChar w:fldCharType="end"/>
            </w:r>
            <w:r w:rsidR="0010432E" w:rsidRPr="00AA7997">
              <w:rPr>
                <w:szCs w:val="24"/>
              </w:rPr>
              <w:t>.</w:t>
            </w:r>
          </w:p>
        </w:tc>
      </w:tr>
      <w:tr w:rsidR="000F23D5" w:rsidRPr="00AA7997" w14:paraId="164AE0D4" w14:textId="77777777" w:rsidTr="00800284">
        <w:trPr>
          <w:trHeight w:val="300"/>
        </w:trPr>
        <w:tc>
          <w:tcPr>
            <w:tcW w:w="430" w:type="pct"/>
          </w:tcPr>
          <w:p w14:paraId="49AD8D5E" w14:textId="0A5784E3"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5</w:t>
            </w:r>
          </w:p>
        </w:tc>
        <w:tc>
          <w:tcPr>
            <w:tcW w:w="1419" w:type="pct"/>
            <w:shd w:val="clear" w:color="auto" w:fill="auto"/>
            <w:noWrap/>
            <w:hideMark/>
          </w:tcPr>
          <w:p w14:paraId="720D3475" w14:textId="15005AF1" w:rsidR="00F6289B" w:rsidRPr="00AA7997" w:rsidRDefault="00F6289B" w:rsidP="00EF1BCB">
            <w:pPr>
              <w:rPr>
                <w:rFonts w:eastAsia="Times New Roman"/>
                <w:bCs/>
                <w:szCs w:val="24"/>
              </w:rPr>
            </w:pPr>
            <w:proofErr w:type="spellStart"/>
            <w:r w:rsidRPr="00AA7997">
              <w:rPr>
                <w:rFonts w:eastAsia="Times New Roman"/>
                <w:bCs/>
                <w:szCs w:val="24"/>
              </w:rPr>
              <w:t>SoilpH</w:t>
            </w:r>
            <w:proofErr w:type="spellEnd"/>
          </w:p>
        </w:tc>
        <w:tc>
          <w:tcPr>
            <w:tcW w:w="3151" w:type="pct"/>
            <w:shd w:val="clear" w:color="auto" w:fill="auto"/>
            <w:noWrap/>
            <w:hideMark/>
          </w:tcPr>
          <w:p w14:paraId="7FA2740C" w14:textId="77777777" w:rsidR="00F6289B" w:rsidRPr="00AA7997" w:rsidRDefault="00F6289B" w:rsidP="00EF1BCB">
            <w:pPr>
              <w:rPr>
                <w:rFonts w:eastAsia="Times New Roman"/>
                <w:szCs w:val="24"/>
              </w:rPr>
            </w:pPr>
            <w:r w:rsidRPr="00AA7997">
              <w:rPr>
                <w:rFonts w:eastAsia="Times New Roman"/>
                <w:szCs w:val="24"/>
              </w:rPr>
              <w:t>Soil pH</w:t>
            </w:r>
          </w:p>
        </w:tc>
      </w:tr>
      <w:tr w:rsidR="000F23D5" w:rsidRPr="00AA7997" w14:paraId="11F10DBA" w14:textId="77777777" w:rsidTr="00800284">
        <w:trPr>
          <w:trHeight w:val="300"/>
        </w:trPr>
        <w:tc>
          <w:tcPr>
            <w:tcW w:w="430" w:type="pct"/>
          </w:tcPr>
          <w:p w14:paraId="1FFAAD49" w14:textId="24440E48"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6</w:t>
            </w:r>
          </w:p>
        </w:tc>
        <w:tc>
          <w:tcPr>
            <w:tcW w:w="1419" w:type="pct"/>
            <w:shd w:val="clear" w:color="auto" w:fill="auto"/>
            <w:noWrap/>
            <w:hideMark/>
          </w:tcPr>
          <w:p w14:paraId="519FF138" w14:textId="67436345" w:rsidR="00F6289B" w:rsidRPr="00AA7997" w:rsidRDefault="005D7214" w:rsidP="005D7214">
            <w:pPr>
              <w:rPr>
                <w:rFonts w:eastAsia="Times New Roman"/>
                <w:bCs/>
                <w:szCs w:val="24"/>
              </w:rPr>
            </w:pPr>
            <w:proofErr w:type="spellStart"/>
            <w:r>
              <w:rPr>
                <w:rFonts w:hint="eastAsia"/>
                <w:bCs/>
                <w:szCs w:val="24"/>
                <w:lang w:eastAsia="zh-CN"/>
              </w:rPr>
              <w:t>Backgroud</w:t>
            </w:r>
            <w:r w:rsidR="00044A1D">
              <w:rPr>
                <w:rFonts w:hint="eastAsia"/>
                <w:bCs/>
                <w:szCs w:val="24"/>
                <w:lang w:eastAsia="zh-CN"/>
              </w:rPr>
              <w:t>SO</w:t>
            </w:r>
            <w:r w:rsidR="00F6289B" w:rsidRPr="00AA7997">
              <w:rPr>
                <w:rFonts w:eastAsia="Times New Roman"/>
                <w:bCs/>
                <w:szCs w:val="24"/>
              </w:rPr>
              <w:t>C</w:t>
            </w:r>
            <w:proofErr w:type="spellEnd"/>
          </w:p>
        </w:tc>
        <w:tc>
          <w:tcPr>
            <w:tcW w:w="3151" w:type="pct"/>
            <w:shd w:val="clear" w:color="auto" w:fill="auto"/>
            <w:noWrap/>
            <w:hideMark/>
          </w:tcPr>
          <w:p w14:paraId="7FF5C0C4" w14:textId="70BBD8B4" w:rsidR="00F6289B" w:rsidRPr="00AA7997" w:rsidRDefault="00044A1D" w:rsidP="00044A1D">
            <w:pPr>
              <w:rPr>
                <w:rFonts w:eastAsia="Times New Roman"/>
                <w:szCs w:val="24"/>
              </w:rPr>
            </w:pPr>
            <w:r>
              <w:rPr>
                <w:szCs w:val="24"/>
                <w:lang w:eastAsia="zh-CN"/>
              </w:rPr>
              <w:t>Background</w:t>
            </w:r>
            <w:r>
              <w:rPr>
                <w:rFonts w:hint="eastAsia"/>
                <w:szCs w:val="24"/>
                <w:lang w:eastAsia="zh-CN"/>
              </w:rPr>
              <w:t xml:space="preserve"> s</w:t>
            </w:r>
            <w:r w:rsidR="00AF37DC" w:rsidRPr="00AA7997">
              <w:rPr>
                <w:rFonts w:eastAsia="Times New Roman"/>
                <w:szCs w:val="24"/>
              </w:rPr>
              <w:t xml:space="preserve">oil </w:t>
            </w:r>
            <w:r>
              <w:rPr>
                <w:rFonts w:hint="eastAsia"/>
                <w:szCs w:val="24"/>
                <w:lang w:eastAsia="zh-CN"/>
              </w:rPr>
              <w:t>organic</w:t>
            </w:r>
            <w:r w:rsidR="00AF37DC" w:rsidRPr="00AA7997">
              <w:rPr>
                <w:rFonts w:eastAsia="Times New Roman"/>
                <w:szCs w:val="24"/>
              </w:rPr>
              <w:t xml:space="preserve"> </w:t>
            </w:r>
            <w:r w:rsidR="00AF37DC" w:rsidRPr="00AA7997">
              <w:rPr>
                <w:szCs w:val="24"/>
                <w:lang w:eastAsia="zh-CN"/>
              </w:rPr>
              <w:t>carbon</w:t>
            </w:r>
            <w:r w:rsidR="00B02D43">
              <w:rPr>
                <w:szCs w:val="24"/>
                <w:lang w:eastAsia="zh-CN"/>
              </w:rPr>
              <w:t>;</w:t>
            </w:r>
            <w:r w:rsidR="00F6289B" w:rsidRPr="00AA7997">
              <w:rPr>
                <w:rFonts w:eastAsia="Times New Roman"/>
                <w:szCs w:val="24"/>
              </w:rPr>
              <w:t xml:space="preserve"> </w:t>
            </w:r>
            <w:r w:rsidR="00B02D43" w:rsidRPr="00AA7997">
              <w:rPr>
                <w:rFonts w:eastAsia="Times New Roman"/>
                <w:szCs w:val="24"/>
              </w:rPr>
              <w:t xml:space="preserve">note that this column </w:t>
            </w:r>
            <w:r w:rsidR="00B02D43">
              <w:rPr>
                <w:rFonts w:eastAsia="Times New Roman"/>
                <w:szCs w:val="24"/>
              </w:rPr>
              <w:t>reports</w:t>
            </w:r>
            <w:r w:rsidR="00F6289B" w:rsidRPr="00AA7997">
              <w:rPr>
                <w:rFonts w:eastAsia="Times New Roman"/>
                <w:szCs w:val="24"/>
              </w:rPr>
              <w:t xml:space="preserve"> background soil carbon information (Unit is %), </w:t>
            </w:r>
            <w:r w:rsidR="00B02D43">
              <w:rPr>
                <w:rFonts w:eastAsia="Times New Roman"/>
                <w:szCs w:val="24"/>
              </w:rPr>
              <w:t xml:space="preserve">which is </w:t>
            </w:r>
            <w:r w:rsidR="00F6289B" w:rsidRPr="00AA7997">
              <w:rPr>
                <w:rFonts w:eastAsia="Times New Roman"/>
                <w:szCs w:val="24"/>
              </w:rPr>
              <w:t>diffe</w:t>
            </w:r>
            <w:r w:rsidR="00B02D43">
              <w:rPr>
                <w:rFonts w:eastAsia="Times New Roman"/>
                <w:szCs w:val="24"/>
              </w:rPr>
              <w:t>rent than</w:t>
            </w:r>
            <w:r w:rsidR="00F6289B" w:rsidRPr="00AA7997">
              <w:rPr>
                <w:rFonts w:eastAsia="Times New Roman"/>
                <w:szCs w:val="24"/>
              </w:rPr>
              <w:t xml:space="preserve"> </w:t>
            </w:r>
            <w:proofErr w:type="spellStart"/>
            <w:r w:rsidR="00F6289B" w:rsidRPr="00AA7997">
              <w:rPr>
                <w:rFonts w:eastAsia="Times New Roman"/>
                <w:szCs w:val="24"/>
              </w:rPr>
              <w:t>OC_C_concentration</w:t>
            </w:r>
            <w:proofErr w:type="spellEnd"/>
            <w:r w:rsidR="00B02D43">
              <w:rPr>
                <w:rFonts w:eastAsia="Times New Roman"/>
                <w:szCs w:val="24"/>
              </w:rPr>
              <w:t xml:space="preserve"> and</w:t>
            </w:r>
            <w:r w:rsidR="00F6289B" w:rsidRPr="00AA7997">
              <w:rPr>
                <w:rFonts w:eastAsia="Times New Roman"/>
                <w:szCs w:val="24"/>
              </w:rPr>
              <w:t xml:space="preserve"> OC_T </w:t>
            </w:r>
            <w:r w:rsidR="00B02D43">
              <w:rPr>
                <w:rFonts w:eastAsia="Times New Roman"/>
                <w:szCs w:val="24"/>
              </w:rPr>
              <w:t xml:space="preserve">that are reported </w:t>
            </w:r>
            <w:r w:rsidR="00F6289B" w:rsidRPr="00AA7997">
              <w:rPr>
                <w:rFonts w:eastAsia="Times New Roman"/>
                <w:szCs w:val="24"/>
              </w:rPr>
              <w:t>in the response columns</w:t>
            </w:r>
          </w:p>
        </w:tc>
      </w:tr>
      <w:tr w:rsidR="000F23D5" w:rsidRPr="00AA7997" w14:paraId="371092AC" w14:textId="77777777" w:rsidTr="00800284">
        <w:trPr>
          <w:trHeight w:val="300"/>
        </w:trPr>
        <w:tc>
          <w:tcPr>
            <w:tcW w:w="430" w:type="pct"/>
          </w:tcPr>
          <w:p w14:paraId="35C83156" w14:textId="1B9E4165"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7</w:t>
            </w:r>
          </w:p>
        </w:tc>
        <w:tc>
          <w:tcPr>
            <w:tcW w:w="1419" w:type="pct"/>
            <w:shd w:val="clear" w:color="auto" w:fill="auto"/>
            <w:noWrap/>
            <w:hideMark/>
          </w:tcPr>
          <w:p w14:paraId="67A8490C" w14:textId="6ED67EB7" w:rsidR="00F6289B" w:rsidRPr="00AA7997" w:rsidRDefault="00F6289B" w:rsidP="00EF1BCB">
            <w:pPr>
              <w:rPr>
                <w:rFonts w:eastAsia="Times New Roman"/>
                <w:bCs/>
                <w:szCs w:val="24"/>
              </w:rPr>
            </w:pPr>
            <w:proofErr w:type="spellStart"/>
            <w:r w:rsidRPr="00AA7997">
              <w:rPr>
                <w:rFonts w:eastAsia="Times New Roman"/>
                <w:bCs/>
                <w:szCs w:val="24"/>
              </w:rPr>
              <w:t>SOC_NaturalVeg</w:t>
            </w:r>
            <w:proofErr w:type="spellEnd"/>
          </w:p>
        </w:tc>
        <w:tc>
          <w:tcPr>
            <w:tcW w:w="3151" w:type="pct"/>
            <w:shd w:val="clear" w:color="auto" w:fill="auto"/>
            <w:noWrap/>
            <w:hideMark/>
          </w:tcPr>
          <w:p w14:paraId="3E073F34" w14:textId="455AA80E" w:rsidR="00F6289B" w:rsidRPr="00AA7997" w:rsidRDefault="00F6289B" w:rsidP="00EF1BCB">
            <w:pPr>
              <w:rPr>
                <w:szCs w:val="24"/>
              </w:rPr>
            </w:pPr>
            <w:r w:rsidRPr="00AA7997">
              <w:rPr>
                <w:rFonts w:eastAsia="Times New Roman"/>
                <w:szCs w:val="24"/>
              </w:rPr>
              <w:t>Soil organic carbon of nearby natural vegetation land use (Unit is %)</w:t>
            </w:r>
          </w:p>
        </w:tc>
      </w:tr>
      <w:tr w:rsidR="000F23D5" w:rsidRPr="00AA7997" w14:paraId="5830B7DB" w14:textId="77777777" w:rsidTr="00800284">
        <w:trPr>
          <w:trHeight w:val="300"/>
        </w:trPr>
        <w:tc>
          <w:tcPr>
            <w:tcW w:w="430" w:type="pct"/>
          </w:tcPr>
          <w:p w14:paraId="580FF91D" w14:textId="19F5AD03" w:rsidR="00F6289B" w:rsidRPr="00AA7997" w:rsidRDefault="00F6289B" w:rsidP="00BB4B66">
            <w:pPr>
              <w:rPr>
                <w:bCs/>
                <w:szCs w:val="24"/>
                <w:lang w:eastAsia="zh-CN"/>
              </w:rPr>
            </w:pPr>
            <w:r w:rsidRPr="00AA7997">
              <w:rPr>
                <w:bCs/>
                <w:szCs w:val="24"/>
                <w:lang w:eastAsia="zh-CN"/>
              </w:rPr>
              <w:t>2</w:t>
            </w:r>
            <w:r w:rsidR="00BB4B66" w:rsidRPr="00AA7997">
              <w:rPr>
                <w:bCs/>
                <w:szCs w:val="24"/>
                <w:lang w:eastAsia="zh-CN"/>
              </w:rPr>
              <w:t>8</w:t>
            </w:r>
          </w:p>
        </w:tc>
        <w:tc>
          <w:tcPr>
            <w:tcW w:w="1419" w:type="pct"/>
            <w:shd w:val="clear" w:color="auto" w:fill="auto"/>
            <w:noWrap/>
            <w:hideMark/>
          </w:tcPr>
          <w:p w14:paraId="11D78FBA" w14:textId="5C1977A6" w:rsidR="00F6289B" w:rsidRPr="00AA7997" w:rsidRDefault="00F6289B" w:rsidP="00EF1BCB">
            <w:pPr>
              <w:rPr>
                <w:rFonts w:eastAsia="Times New Roman"/>
                <w:bCs/>
                <w:szCs w:val="24"/>
              </w:rPr>
            </w:pPr>
            <w:proofErr w:type="spellStart"/>
            <w:r w:rsidRPr="00AA7997">
              <w:rPr>
                <w:rFonts w:eastAsia="Times New Roman"/>
                <w:bCs/>
                <w:szCs w:val="24"/>
              </w:rPr>
              <w:t>SoilKsat</w:t>
            </w:r>
            <w:proofErr w:type="spellEnd"/>
          </w:p>
        </w:tc>
        <w:tc>
          <w:tcPr>
            <w:tcW w:w="3151" w:type="pct"/>
            <w:shd w:val="clear" w:color="auto" w:fill="auto"/>
            <w:noWrap/>
            <w:hideMark/>
          </w:tcPr>
          <w:p w14:paraId="15B191BD" w14:textId="77777777" w:rsidR="00F6289B" w:rsidRPr="00AA7997" w:rsidRDefault="00F6289B" w:rsidP="00EF1BCB">
            <w:pPr>
              <w:rPr>
                <w:rFonts w:eastAsia="Times New Roman"/>
                <w:szCs w:val="24"/>
              </w:rPr>
            </w:pPr>
            <w:r w:rsidRPr="00AA7997">
              <w:rPr>
                <w:rFonts w:eastAsia="Times New Roman"/>
                <w:szCs w:val="24"/>
              </w:rPr>
              <w:t>Soil saturated conductivity</w:t>
            </w:r>
          </w:p>
        </w:tc>
      </w:tr>
      <w:tr w:rsidR="000F23D5" w:rsidRPr="00AA7997" w14:paraId="34B4D00F" w14:textId="77777777" w:rsidTr="00800284">
        <w:trPr>
          <w:trHeight w:val="300"/>
        </w:trPr>
        <w:tc>
          <w:tcPr>
            <w:tcW w:w="430" w:type="pct"/>
          </w:tcPr>
          <w:p w14:paraId="36874421" w14:textId="4425F70E" w:rsidR="00F6289B" w:rsidRPr="00AA7997" w:rsidRDefault="00BB4B66" w:rsidP="00EF1BCB">
            <w:pPr>
              <w:rPr>
                <w:bCs/>
                <w:szCs w:val="24"/>
                <w:lang w:eastAsia="zh-CN"/>
              </w:rPr>
            </w:pPr>
            <w:r w:rsidRPr="00AA7997">
              <w:rPr>
                <w:bCs/>
                <w:szCs w:val="24"/>
                <w:lang w:eastAsia="zh-CN"/>
              </w:rPr>
              <w:t>29</w:t>
            </w:r>
          </w:p>
        </w:tc>
        <w:tc>
          <w:tcPr>
            <w:tcW w:w="1419" w:type="pct"/>
            <w:shd w:val="clear" w:color="auto" w:fill="auto"/>
            <w:noWrap/>
            <w:hideMark/>
          </w:tcPr>
          <w:p w14:paraId="600A2F3D" w14:textId="77D4B742" w:rsidR="00F6289B" w:rsidRPr="00AA7997" w:rsidRDefault="00F6289B" w:rsidP="00EF1BCB">
            <w:pPr>
              <w:rPr>
                <w:rFonts w:eastAsia="Times New Roman"/>
                <w:bCs/>
                <w:szCs w:val="24"/>
              </w:rPr>
            </w:pPr>
            <w:proofErr w:type="spellStart"/>
            <w:r w:rsidRPr="00AA7997">
              <w:rPr>
                <w:rFonts w:eastAsia="Times New Roman"/>
                <w:bCs/>
                <w:szCs w:val="24"/>
              </w:rPr>
              <w:t>SoilFamily</w:t>
            </w:r>
            <w:proofErr w:type="spellEnd"/>
          </w:p>
        </w:tc>
        <w:tc>
          <w:tcPr>
            <w:tcW w:w="3151" w:type="pct"/>
            <w:shd w:val="clear" w:color="auto" w:fill="auto"/>
            <w:noWrap/>
            <w:hideMark/>
          </w:tcPr>
          <w:p w14:paraId="01C31978" w14:textId="5C3A7D0C" w:rsidR="00F6289B" w:rsidRPr="00AA7997" w:rsidRDefault="00F6289B" w:rsidP="00EF1BCB">
            <w:pPr>
              <w:rPr>
                <w:szCs w:val="24"/>
                <w:lang w:eastAsia="zh-CN"/>
              </w:rPr>
            </w:pPr>
            <w:r w:rsidRPr="00AA7997">
              <w:rPr>
                <w:rFonts w:eastAsia="Times New Roman"/>
                <w:szCs w:val="24"/>
              </w:rPr>
              <w:t>Soil family or soil group information</w:t>
            </w:r>
            <w:r w:rsidR="00B02D43">
              <w:rPr>
                <w:rFonts w:eastAsia="Times New Roman"/>
                <w:szCs w:val="24"/>
              </w:rPr>
              <w:t>;</w:t>
            </w:r>
            <w:r w:rsidRPr="00AA7997">
              <w:rPr>
                <w:rFonts w:eastAsia="Times New Roman"/>
                <w:szCs w:val="24"/>
              </w:rPr>
              <w:t xml:space="preserve"> </w:t>
            </w:r>
            <w:r w:rsidR="00AF37DC" w:rsidRPr="00AA7997">
              <w:rPr>
                <w:szCs w:val="24"/>
                <w:lang w:eastAsia="zh-CN"/>
              </w:rPr>
              <w:t xml:space="preserve">it </w:t>
            </w:r>
            <w:r w:rsidRPr="00AA7997">
              <w:rPr>
                <w:rFonts w:eastAsia="Times New Roman"/>
                <w:szCs w:val="24"/>
              </w:rPr>
              <w:t>should be note</w:t>
            </w:r>
            <w:r w:rsidR="00AF37DC" w:rsidRPr="00AA7997">
              <w:rPr>
                <w:szCs w:val="24"/>
                <w:lang w:eastAsia="zh-CN"/>
              </w:rPr>
              <w:t>d</w:t>
            </w:r>
            <w:r w:rsidRPr="00AA7997">
              <w:rPr>
                <w:rFonts w:eastAsia="Times New Roman"/>
                <w:szCs w:val="24"/>
              </w:rPr>
              <w:t xml:space="preserve"> that there are many soil classification system in the word</w:t>
            </w:r>
            <w:r w:rsidR="00AF37DC" w:rsidRPr="00AA7997">
              <w:rPr>
                <w:szCs w:val="24"/>
                <w:lang w:eastAsia="zh-CN"/>
              </w:rPr>
              <w:t xml:space="preserve">, </w:t>
            </w:r>
            <w:r w:rsidR="00B02D43">
              <w:rPr>
                <w:szCs w:val="24"/>
                <w:lang w:eastAsia="zh-CN"/>
              </w:rPr>
              <w:t xml:space="preserve">and </w:t>
            </w:r>
            <w:r w:rsidR="00AF37DC" w:rsidRPr="00AA7997">
              <w:rPr>
                <w:szCs w:val="24"/>
                <w:lang w:eastAsia="zh-CN"/>
              </w:rPr>
              <w:t>studies from different countr</w:t>
            </w:r>
            <w:r w:rsidR="00B02D43">
              <w:rPr>
                <w:szCs w:val="24"/>
                <w:lang w:eastAsia="zh-CN"/>
              </w:rPr>
              <w:t>ies</w:t>
            </w:r>
            <w:r w:rsidR="00AF37DC" w:rsidRPr="00AA7997">
              <w:rPr>
                <w:szCs w:val="24"/>
                <w:lang w:eastAsia="zh-CN"/>
              </w:rPr>
              <w:t xml:space="preserve"> may use different </w:t>
            </w:r>
            <w:r w:rsidR="00AF37DC" w:rsidRPr="00AA7997">
              <w:rPr>
                <w:rFonts w:eastAsia="Times New Roman"/>
                <w:szCs w:val="24"/>
              </w:rPr>
              <w:t>soil classification system</w:t>
            </w:r>
          </w:p>
        </w:tc>
      </w:tr>
      <w:tr w:rsidR="000F23D5" w:rsidRPr="00AA7997" w14:paraId="1CDDB8B2" w14:textId="77777777" w:rsidTr="00800284">
        <w:trPr>
          <w:trHeight w:val="300"/>
        </w:trPr>
        <w:tc>
          <w:tcPr>
            <w:tcW w:w="430" w:type="pct"/>
          </w:tcPr>
          <w:p w14:paraId="7F69EB75" w14:textId="7AF34069"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0</w:t>
            </w:r>
            <w:r w:rsidRPr="00AA7997">
              <w:rPr>
                <w:bCs/>
                <w:szCs w:val="24"/>
                <w:lang w:eastAsia="zh-CN"/>
              </w:rPr>
              <w:t>.1</w:t>
            </w:r>
          </w:p>
        </w:tc>
        <w:tc>
          <w:tcPr>
            <w:tcW w:w="1419" w:type="pct"/>
            <w:shd w:val="clear" w:color="auto" w:fill="auto"/>
            <w:noWrap/>
            <w:hideMark/>
          </w:tcPr>
          <w:p w14:paraId="179EA386" w14:textId="7E4D8811" w:rsidR="00F6289B" w:rsidRPr="00AA7997" w:rsidRDefault="00F6289B" w:rsidP="00EF1BCB">
            <w:pPr>
              <w:rPr>
                <w:rFonts w:eastAsia="Times New Roman"/>
                <w:bCs/>
                <w:szCs w:val="24"/>
              </w:rPr>
            </w:pPr>
            <w:proofErr w:type="spellStart"/>
            <w:r w:rsidRPr="00AA7997">
              <w:rPr>
                <w:rFonts w:eastAsia="Times New Roman"/>
                <w:bCs/>
                <w:szCs w:val="24"/>
              </w:rPr>
              <w:t>CoverCrop</w:t>
            </w:r>
            <w:proofErr w:type="spellEnd"/>
          </w:p>
        </w:tc>
        <w:tc>
          <w:tcPr>
            <w:tcW w:w="3151" w:type="pct"/>
            <w:shd w:val="clear" w:color="auto" w:fill="auto"/>
            <w:noWrap/>
            <w:hideMark/>
          </w:tcPr>
          <w:p w14:paraId="3BF40E84" w14:textId="78797D7B" w:rsidR="00F6289B" w:rsidRPr="00AA7997" w:rsidRDefault="00F6289B" w:rsidP="00EF1BCB">
            <w:pPr>
              <w:rPr>
                <w:rFonts w:eastAsia="Times New Roman"/>
                <w:szCs w:val="24"/>
              </w:rPr>
            </w:pPr>
            <w:r w:rsidRPr="00AA7997">
              <w:rPr>
                <w:rFonts w:eastAsia="Times New Roman"/>
                <w:szCs w:val="24"/>
              </w:rPr>
              <w:t>Cover crop type</w:t>
            </w:r>
            <w:r w:rsidR="00534BA7">
              <w:rPr>
                <w:rFonts w:eastAsia="Times New Roman"/>
                <w:szCs w:val="24"/>
              </w:rPr>
              <w:t>;</w:t>
            </w:r>
            <w:r w:rsidRPr="00AA7997">
              <w:rPr>
                <w:rFonts w:eastAsia="Times New Roman"/>
                <w:szCs w:val="24"/>
              </w:rPr>
              <w:t xml:space="preserve"> </w:t>
            </w:r>
            <w:r w:rsidR="00534BA7">
              <w:rPr>
                <w:rFonts w:eastAsia="Times New Roman"/>
                <w:szCs w:val="24"/>
              </w:rPr>
              <w:t>also referred to in</w:t>
            </w:r>
            <w:r w:rsidR="00534BA7" w:rsidRPr="00AA7997">
              <w:rPr>
                <w:rFonts w:eastAsia="Times New Roman"/>
                <w:szCs w:val="24"/>
              </w:rPr>
              <w:t xml:space="preserve"> </w:t>
            </w:r>
            <w:r w:rsidRPr="00AA7997">
              <w:rPr>
                <w:rFonts w:eastAsia="Times New Roman"/>
                <w:szCs w:val="24"/>
              </w:rPr>
              <w:t xml:space="preserve">literature </w:t>
            </w:r>
            <w:r w:rsidR="00534BA7">
              <w:rPr>
                <w:rFonts w:eastAsia="Times New Roman"/>
                <w:szCs w:val="24"/>
              </w:rPr>
              <w:t>as</w:t>
            </w:r>
            <w:r w:rsidR="00534BA7" w:rsidRPr="00AA7997">
              <w:rPr>
                <w:rFonts w:eastAsia="Times New Roman"/>
                <w:szCs w:val="24"/>
              </w:rPr>
              <w:t xml:space="preserve"> </w:t>
            </w:r>
            <w:r w:rsidRPr="00AA7997">
              <w:rPr>
                <w:rFonts w:eastAsia="Times New Roman"/>
                <w:szCs w:val="24"/>
              </w:rPr>
              <w:t>catch crop</w:t>
            </w:r>
            <w:r w:rsidR="00534BA7">
              <w:rPr>
                <w:rFonts w:eastAsia="Times New Roman"/>
                <w:szCs w:val="24"/>
              </w:rPr>
              <w:t xml:space="preserve"> or</w:t>
            </w:r>
            <w:r w:rsidRPr="00AA7997">
              <w:rPr>
                <w:rFonts w:eastAsia="Times New Roman"/>
                <w:szCs w:val="24"/>
              </w:rPr>
              <w:t xml:space="preserve"> green manure</w:t>
            </w:r>
          </w:p>
        </w:tc>
      </w:tr>
      <w:tr w:rsidR="000F23D5" w:rsidRPr="00AA7997" w14:paraId="45FD2D00" w14:textId="77777777" w:rsidTr="00800284">
        <w:trPr>
          <w:trHeight w:val="300"/>
        </w:trPr>
        <w:tc>
          <w:tcPr>
            <w:tcW w:w="430" w:type="pct"/>
          </w:tcPr>
          <w:p w14:paraId="1014D120" w14:textId="18116FA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0</w:t>
            </w:r>
            <w:r w:rsidRPr="00AA7997">
              <w:rPr>
                <w:bCs/>
                <w:szCs w:val="24"/>
                <w:lang w:eastAsia="zh-CN"/>
              </w:rPr>
              <w:t>.2</w:t>
            </w:r>
          </w:p>
        </w:tc>
        <w:tc>
          <w:tcPr>
            <w:tcW w:w="1419" w:type="pct"/>
            <w:shd w:val="clear" w:color="auto" w:fill="auto"/>
            <w:noWrap/>
            <w:hideMark/>
          </w:tcPr>
          <w:p w14:paraId="010336DF" w14:textId="1D7AEE4D" w:rsidR="00F6289B" w:rsidRPr="00AA7997" w:rsidRDefault="00F6289B" w:rsidP="00EF1BCB">
            <w:pPr>
              <w:rPr>
                <w:rFonts w:eastAsia="Times New Roman"/>
                <w:bCs/>
                <w:szCs w:val="24"/>
              </w:rPr>
            </w:pPr>
            <w:proofErr w:type="spellStart"/>
            <w:r w:rsidRPr="00AA7997">
              <w:rPr>
                <w:rFonts w:eastAsia="Times New Roman"/>
                <w:bCs/>
                <w:szCs w:val="24"/>
              </w:rPr>
              <w:t>CoverCropGroup</w:t>
            </w:r>
            <w:proofErr w:type="spellEnd"/>
          </w:p>
        </w:tc>
        <w:tc>
          <w:tcPr>
            <w:tcW w:w="3151" w:type="pct"/>
            <w:shd w:val="clear" w:color="auto" w:fill="auto"/>
            <w:noWrap/>
            <w:hideMark/>
          </w:tcPr>
          <w:p w14:paraId="735CB0F2" w14:textId="504E52B2" w:rsidR="00F6289B" w:rsidRPr="00AA7997" w:rsidRDefault="00F6289B" w:rsidP="00AF37DC">
            <w:pPr>
              <w:rPr>
                <w:szCs w:val="24"/>
                <w:lang w:eastAsia="zh-CN"/>
              </w:rPr>
            </w:pPr>
            <w:r w:rsidRPr="00AA7997">
              <w:rPr>
                <w:rFonts w:eastAsia="Times New Roman"/>
                <w:szCs w:val="24"/>
              </w:rPr>
              <w:t>Cover crop grouped by function or family of cover crop</w:t>
            </w:r>
            <w:r w:rsidR="00534BA7">
              <w:rPr>
                <w:rFonts w:eastAsia="Times New Roman"/>
                <w:szCs w:val="24"/>
              </w:rPr>
              <w:t>;</w:t>
            </w:r>
            <w:r w:rsidRPr="00AA7997">
              <w:rPr>
                <w:rFonts w:eastAsia="Times New Roman"/>
                <w:szCs w:val="24"/>
              </w:rPr>
              <w:t xml:space="preserve"> please see more details in </w:t>
            </w:r>
            <w:r w:rsidR="00AF37DC" w:rsidRPr="00AA7997">
              <w:rPr>
                <w:b/>
                <w:szCs w:val="24"/>
                <w:lang w:eastAsia="zh-CN"/>
              </w:rPr>
              <w:t>the data file</w:t>
            </w:r>
          </w:p>
        </w:tc>
      </w:tr>
      <w:tr w:rsidR="000F23D5" w:rsidRPr="00AA7997" w14:paraId="7E9AA015" w14:textId="77777777" w:rsidTr="00800284">
        <w:trPr>
          <w:trHeight w:val="300"/>
        </w:trPr>
        <w:tc>
          <w:tcPr>
            <w:tcW w:w="430" w:type="pct"/>
          </w:tcPr>
          <w:p w14:paraId="754A25DE" w14:textId="57FDC21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1</w:t>
            </w:r>
            <w:r w:rsidRPr="00AA7997">
              <w:rPr>
                <w:bCs/>
                <w:szCs w:val="24"/>
                <w:lang w:eastAsia="zh-CN"/>
              </w:rPr>
              <w:t>.1</w:t>
            </w:r>
          </w:p>
        </w:tc>
        <w:tc>
          <w:tcPr>
            <w:tcW w:w="1419" w:type="pct"/>
            <w:shd w:val="clear" w:color="auto" w:fill="auto"/>
            <w:noWrap/>
            <w:hideMark/>
          </w:tcPr>
          <w:p w14:paraId="1CB42C66" w14:textId="09A7613D" w:rsidR="00F6289B" w:rsidRPr="00AA7997" w:rsidRDefault="00F6289B" w:rsidP="00EF1BCB">
            <w:pPr>
              <w:rPr>
                <w:rFonts w:eastAsia="Times New Roman"/>
                <w:bCs/>
                <w:szCs w:val="24"/>
              </w:rPr>
            </w:pPr>
            <w:proofErr w:type="spellStart"/>
            <w:r w:rsidRPr="00AA7997">
              <w:rPr>
                <w:rFonts w:eastAsia="Times New Roman"/>
                <w:bCs/>
                <w:szCs w:val="24"/>
              </w:rPr>
              <w:t>GrainCrop</w:t>
            </w:r>
            <w:proofErr w:type="spellEnd"/>
          </w:p>
        </w:tc>
        <w:tc>
          <w:tcPr>
            <w:tcW w:w="3151" w:type="pct"/>
            <w:shd w:val="clear" w:color="auto" w:fill="auto"/>
            <w:noWrap/>
            <w:hideMark/>
          </w:tcPr>
          <w:p w14:paraId="4717FEE6" w14:textId="77777777" w:rsidR="00F6289B" w:rsidRPr="00AA7997" w:rsidRDefault="00F6289B" w:rsidP="00EF1BCB">
            <w:pPr>
              <w:rPr>
                <w:rFonts w:eastAsia="Times New Roman"/>
                <w:szCs w:val="24"/>
              </w:rPr>
            </w:pPr>
            <w:r w:rsidRPr="00AA7997">
              <w:rPr>
                <w:rFonts w:eastAsia="Times New Roman"/>
                <w:szCs w:val="24"/>
              </w:rPr>
              <w:t>Grain crop type, also called cash crop</w:t>
            </w:r>
          </w:p>
        </w:tc>
      </w:tr>
      <w:tr w:rsidR="000F23D5" w:rsidRPr="00AA7997" w14:paraId="184C7019" w14:textId="77777777" w:rsidTr="00800284">
        <w:trPr>
          <w:trHeight w:val="300"/>
        </w:trPr>
        <w:tc>
          <w:tcPr>
            <w:tcW w:w="430" w:type="pct"/>
          </w:tcPr>
          <w:p w14:paraId="461B3AB5" w14:textId="38BF897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1</w:t>
            </w:r>
            <w:r w:rsidRPr="00AA7997">
              <w:rPr>
                <w:bCs/>
                <w:szCs w:val="24"/>
                <w:lang w:eastAsia="zh-CN"/>
              </w:rPr>
              <w:t>.2</w:t>
            </w:r>
          </w:p>
        </w:tc>
        <w:tc>
          <w:tcPr>
            <w:tcW w:w="1419" w:type="pct"/>
            <w:shd w:val="clear" w:color="auto" w:fill="auto"/>
            <w:noWrap/>
            <w:hideMark/>
          </w:tcPr>
          <w:p w14:paraId="0CFC405D" w14:textId="389BA524" w:rsidR="00F6289B" w:rsidRPr="00AA7997" w:rsidRDefault="00F6289B" w:rsidP="00EF1BCB">
            <w:pPr>
              <w:rPr>
                <w:rFonts w:eastAsia="Times New Roman"/>
                <w:bCs/>
                <w:szCs w:val="24"/>
              </w:rPr>
            </w:pPr>
            <w:proofErr w:type="spellStart"/>
            <w:r w:rsidRPr="00AA7997">
              <w:rPr>
                <w:rFonts w:eastAsia="Times New Roman"/>
                <w:bCs/>
                <w:szCs w:val="24"/>
              </w:rPr>
              <w:t>GrainCropGroup</w:t>
            </w:r>
            <w:proofErr w:type="spellEnd"/>
          </w:p>
        </w:tc>
        <w:tc>
          <w:tcPr>
            <w:tcW w:w="3151" w:type="pct"/>
            <w:shd w:val="clear" w:color="auto" w:fill="auto"/>
            <w:noWrap/>
            <w:hideMark/>
          </w:tcPr>
          <w:p w14:paraId="443DF77E" w14:textId="67C74496" w:rsidR="00F6289B" w:rsidRPr="00AA7997" w:rsidRDefault="00F6289B" w:rsidP="00EF1BCB">
            <w:pPr>
              <w:rPr>
                <w:rFonts w:eastAsia="Times New Roman"/>
                <w:szCs w:val="24"/>
              </w:rPr>
            </w:pPr>
            <w:r w:rsidRPr="00AA7997">
              <w:rPr>
                <w:rFonts w:eastAsia="Times New Roman"/>
                <w:szCs w:val="24"/>
              </w:rPr>
              <w:t>Grain crop grouped by function or family of grain crop</w:t>
            </w:r>
            <w:r w:rsidR="00534BA7">
              <w:rPr>
                <w:rFonts w:eastAsia="Times New Roman"/>
                <w:szCs w:val="24"/>
              </w:rPr>
              <w:t>;</w:t>
            </w:r>
            <w:r w:rsidRPr="00AA7997">
              <w:rPr>
                <w:rFonts w:eastAsia="Times New Roman"/>
                <w:szCs w:val="24"/>
              </w:rPr>
              <w:t xml:space="preserve"> please see more details in </w:t>
            </w:r>
            <w:r w:rsidR="00AF37DC" w:rsidRPr="00AA7997">
              <w:rPr>
                <w:b/>
                <w:szCs w:val="24"/>
                <w:lang w:eastAsia="zh-CN"/>
              </w:rPr>
              <w:t>the data file</w:t>
            </w:r>
          </w:p>
        </w:tc>
      </w:tr>
      <w:tr w:rsidR="000F23D5" w:rsidRPr="00AA7997" w14:paraId="0CCDF308" w14:textId="77777777" w:rsidTr="00800284">
        <w:trPr>
          <w:trHeight w:val="300"/>
        </w:trPr>
        <w:tc>
          <w:tcPr>
            <w:tcW w:w="430" w:type="pct"/>
          </w:tcPr>
          <w:p w14:paraId="527E3BA4" w14:textId="265C5F7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2</w:t>
            </w:r>
          </w:p>
        </w:tc>
        <w:tc>
          <w:tcPr>
            <w:tcW w:w="1419" w:type="pct"/>
            <w:shd w:val="clear" w:color="auto" w:fill="auto"/>
            <w:noWrap/>
            <w:hideMark/>
          </w:tcPr>
          <w:p w14:paraId="477521F5" w14:textId="1DA8096C" w:rsidR="00F6289B" w:rsidRPr="00AA7997" w:rsidRDefault="00F6289B" w:rsidP="00EF1BCB">
            <w:pPr>
              <w:rPr>
                <w:rFonts w:eastAsia="Times New Roman"/>
                <w:bCs/>
                <w:szCs w:val="24"/>
              </w:rPr>
            </w:pPr>
            <w:proofErr w:type="spellStart"/>
            <w:r w:rsidRPr="00AA7997">
              <w:rPr>
                <w:rFonts w:eastAsia="Times New Roman"/>
                <w:bCs/>
                <w:szCs w:val="24"/>
              </w:rPr>
              <w:t>Landuse</w:t>
            </w:r>
            <w:proofErr w:type="spellEnd"/>
          </w:p>
        </w:tc>
        <w:tc>
          <w:tcPr>
            <w:tcW w:w="3151" w:type="pct"/>
            <w:shd w:val="clear" w:color="auto" w:fill="auto"/>
            <w:noWrap/>
            <w:hideMark/>
          </w:tcPr>
          <w:p w14:paraId="73A49AA7" w14:textId="77777777" w:rsidR="00F6289B" w:rsidRPr="00AA7997" w:rsidRDefault="00F6289B" w:rsidP="00EF1BCB">
            <w:pPr>
              <w:rPr>
                <w:rFonts w:eastAsia="Times New Roman"/>
                <w:szCs w:val="24"/>
              </w:rPr>
            </w:pPr>
            <w:proofErr w:type="spellStart"/>
            <w:r w:rsidRPr="00AA7997">
              <w:rPr>
                <w:rFonts w:eastAsia="Times New Roman"/>
                <w:szCs w:val="24"/>
              </w:rPr>
              <w:t>Landuse</w:t>
            </w:r>
            <w:proofErr w:type="spellEnd"/>
            <w:r w:rsidRPr="00AA7997">
              <w:rPr>
                <w:rFonts w:eastAsia="Times New Roman"/>
                <w:szCs w:val="24"/>
              </w:rPr>
              <w:t xml:space="preserve"> type</w:t>
            </w:r>
          </w:p>
        </w:tc>
      </w:tr>
      <w:tr w:rsidR="000F23D5" w:rsidRPr="00AA7997" w14:paraId="01744A09" w14:textId="77777777" w:rsidTr="00800284">
        <w:trPr>
          <w:trHeight w:val="300"/>
        </w:trPr>
        <w:tc>
          <w:tcPr>
            <w:tcW w:w="430" w:type="pct"/>
          </w:tcPr>
          <w:p w14:paraId="02271FB1" w14:textId="1E07B501"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.1</w:t>
            </w:r>
          </w:p>
        </w:tc>
        <w:tc>
          <w:tcPr>
            <w:tcW w:w="1419" w:type="pct"/>
            <w:shd w:val="clear" w:color="auto" w:fill="auto"/>
            <w:noWrap/>
            <w:hideMark/>
          </w:tcPr>
          <w:p w14:paraId="53F11ED8" w14:textId="4FC2E063" w:rsidR="00F6289B" w:rsidRPr="00AA7997" w:rsidRDefault="00F6289B" w:rsidP="00EF1BCB">
            <w:pPr>
              <w:rPr>
                <w:rFonts w:eastAsia="Times New Roman"/>
                <w:bCs/>
                <w:szCs w:val="24"/>
              </w:rPr>
            </w:pPr>
            <w:proofErr w:type="spellStart"/>
            <w:r w:rsidRPr="00AA7997">
              <w:rPr>
                <w:rFonts w:eastAsia="Times New Roman"/>
                <w:bCs/>
                <w:szCs w:val="24"/>
              </w:rPr>
              <w:t>Rotation_C</w:t>
            </w:r>
            <w:proofErr w:type="spellEnd"/>
          </w:p>
        </w:tc>
        <w:tc>
          <w:tcPr>
            <w:tcW w:w="3151" w:type="pct"/>
            <w:shd w:val="clear" w:color="auto" w:fill="auto"/>
            <w:noWrap/>
            <w:hideMark/>
          </w:tcPr>
          <w:p w14:paraId="6439335C" w14:textId="77777777" w:rsidR="00F6289B" w:rsidRPr="00AA7997" w:rsidRDefault="00F6289B" w:rsidP="00EF1BCB">
            <w:pPr>
              <w:rPr>
                <w:rFonts w:eastAsia="Times New Roman"/>
                <w:szCs w:val="24"/>
              </w:rPr>
            </w:pPr>
            <w:r w:rsidRPr="00AA7997">
              <w:rPr>
                <w:rFonts w:eastAsia="Times New Roman"/>
                <w:szCs w:val="24"/>
              </w:rPr>
              <w:t>Type of rotation/crop sequence for control</w:t>
            </w:r>
          </w:p>
        </w:tc>
      </w:tr>
      <w:tr w:rsidR="000F23D5" w:rsidRPr="00AA7997" w14:paraId="0E144859" w14:textId="77777777" w:rsidTr="00800284">
        <w:trPr>
          <w:trHeight w:val="300"/>
        </w:trPr>
        <w:tc>
          <w:tcPr>
            <w:tcW w:w="430" w:type="pct"/>
          </w:tcPr>
          <w:p w14:paraId="002CBC71" w14:textId="2848A9E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.2</w:t>
            </w:r>
          </w:p>
        </w:tc>
        <w:tc>
          <w:tcPr>
            <w:tcW w:w="1419" w:type="pct"/>
            <w:shd w:val="clear" w:color="auto" w:fill="auto"/>
            <w:noWrap/>
            <w:hideMark/>
          </w:tcPr>
          <w:p w14:paraId="6548E72D" w14:textId="31F78818" w:rsidR="00F6289B" w:rsidRPr="00AA7997" w:rsidRDefault="00F6289B" w:rsidP="00EF1BCB">
            <w:pPr>
              <w:rPr>
                <w:rFonts w:eastAsia="Times New Roman"/>
                <w:bCs/>
                <w:szCs w:val="24"/>
              </w:rPr>
            </w:pPr>
            <w:proofErr w:type="spellStart"/>
            <w:r w:rsidRPr="00AA7997">
              <w:rPr>
                <w:rFonts w:eastAsia="Times New Roman"/>
                <w:bCs/>
                <w:szCs w:val="24"/>
              </w:rPr>
              <w:t>Rotation_T</w:t>
            </w:r>
            <w:proofErr w:type="spellEnd"/>
          </w:p>
        </w:tc>
        <w:tc>
          <w:tcPr>
            <w:tcW w:w="3151" w:type="pct"/>
            <w:shd w:val="clear" w:color="auto" w:fill="auto"/>
            <w:noWrap/>
            <w:hideMark/>
          </w:tcPr>
          <w:p w14:paraId="38D9941F" w14:textId="693B6AB8" w:rsidR="00F6289B" w:rsidRPr="00AA7997" w:rsidRDefault="00F6289B" w:rsidP="008F428A">
            <w:pPr>
              <w:rPr>
                <w:rFonts w:eastAsia="Times New Roman"/>
                <w:szCs w:val="24"/>
              </w:rPr>
            </w:pPr>
            <w:r w:rsidRPr="00AA7997">
              <w:rPr>
                <w:rFonts w:eastAsia="Times New Roman"/>
                <w:szCs w:val="24"/>
              </w:rPr>
              <w:t xml:space="preserve">Type of rotation/crop sequence for treatment </w:t>
            </w:r>
          </w:p>
        </w:tc>
      </w:tr>
      <w:tr w:rsidR="000F23D5" w:rsidRPr="00AA7997" w14:paraId="5E4AC94D" w14:textId="77777777" w:rsidTr="00800284">
        <w:trPr>
          <w:trHeight w:val="300"/>
        </w:trPr>
        <w:tc>
          <w:tcPr>
            <w:tcW w:w="430" w:type="pct"/>
          </w:tcPr>
          <w:p w14:paraId="4AF8EA67" w14:textId="0D1375C9"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3</w:t>
            </w:r>
            <w:r w:rsidRPr="00AA7997">
              <w:rPr>
                <w:bCs/>
                <w:szCs w:val="24"/>
                <w:lang w:eastAsia="zh-CN"/>
              </w:rPr>
              <w:t>.3</w:t>
            </w:r>
          </w:p>
        </w:tc>
        <w:tc>
          <w:tcPr>
            <w:tcW w:w="1419" w:type="pct"/>
            <w:shd w:val="clear" w:color="auto" w:fill="auto"/>
            <w:noWrap/>
            <w:hideMark/>
          </w:tcPr>
          <w:p w14:paraId="3B284511" w14:textId="4F45FC9D" w:rsidR="00F6289B" w:rsidRPr="00AA7997" w:rsidRDefault="00F6289B" w:rsidP="00EF1BCB">
            <w:pPr>
              <w:rPr>
                <w:rFonts w:eastAsia="Times New Roman"/>
                <w:bCs/>
                <w:szCs w:val="24"/>
              </w:rPr>
            </w:pPr>
            <w:proofErr w:type="spellStart"/>
            <w:r w:rsidRPr="00AA7997">
              <w:rPr>
                <w:rFonts w:eastAsia="Times New Roman"/>
                <w:bCs/>
                <w:szCs w:val="24"/>
              </w:rPr>
              <w:t>Rotation_Diff</w:t>
            </w:r>
            <w:proofErr w:type="spellEnd"/>
          </w:p>
        </w:tc>
        <w:tc>
          <w:tcPr>
            <w:tcW w:w="3151" w:type="pct"/>
            <w:shd w:val="clear" w:color="auto" w:fill="auto"/>
            <w:noWrap/>
            <w:hideMark/>
          </w:tcPr>
          <w:p w14:paraId="12EE62A3" w14:textId="629F2B19" w:rsidR="00F6289B" w:rsidRPr="00AA7997" w:rsidRDefault="00F6289B" w:rsidP="00EF1BCB">
            <w:pPr>
              <w:rPr>
                <w:rFonts w:eastAsia="Times New Roman"/>
                <w:szCs w:val="24"/>
              </w:rPr>
            </w:pPr>
            <w:r w:rsidRPr="00AA7997">
              <w:rPr>
                <w:rFonts w:eastAsia="Times New Roman"/>
                <w:szCs w:val="24"/>
              </w:rPr>
              <w:t xml:space="preserve">Whether </w:t>
            </w:r>
            <w:r w:rsidR="00534BA7">
              <w:rPr>
                <w:rFonts w:eastAsia="Times New Roman"/>
                <w:szCs w:val="24"/>
              </w:rPr>
              <w:t xml:space="preserve">the </w:t>
            </w:r>
            <w:r w:rsidRPr="00AA7997">
              <w:rPr>
                <w:rFonts w:eastAsia="Times New Roman"/>
                <w:szCs w:val="24"/>
              </w:rPr>
              <w:t>type of rotation/crop sequence differ</w:t>
            </w:r>
            <w:r w:rsidR="00534BA7">
              <w:rPr>
                <w:rFonts w:eastAsia="Times New Roman"/>
                <w:szCs w:val="24"/>
              </w:rPr>
              <w:t>s</w:t>
            </w:r>
            <w:r w:rsidRPr="00AA7997">
              <w:rPr>
                <w:rFonts w:eastAsia="Times New Roman"/>
                <w:szCs w:val="24"/>
              </w:rPr>
              <w:t xml:space="preserve"> between control and cover crop</w:t>
            </w:r>
            <w:r w:rsidR="00534BA7">
              <w:rPr>
                <w:rFonts w:eastAsia="Times New Roman"/>
                <w:szCs w:val="24"/>
              </w:rPr>
              <w:t>:</w:t>
            </w:r>
            <w:r w:rsidRPr="00AA7997">
              <w:rPr>
                <w:rFonts w:eastAsia="Times New Roman"/>
                <w:szCs w:val="24"/>
              </w:rPr>
              <w:t xml:space="preserve"> yes or no</w:t>
            </w:r>
          </w:p>
        </w:tc>
      </w:tr>
      <w:tr w:rsidR="000F23D5" w:rsidRPr="00AA7997" w14:paraId="3E814099" w14:textId="77777777" w:rsidTr="00800284">
        <w:trPr>
          <w:trHeight w:val="300"/>
        </w:trPr>
        <w:tc>
          <w:tcPr>
            <w:tcW w:w="430" w:type="pct"/>
          </w:tcPr>
          <w:p w14:paraId="605C2986" w14:textId="414E4323"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.1</w:t>
            </w:r>
          </w:p>
        </w:tc>
        <w:tc>
          <w:tcPr>
            <w:tcW w:w="1419" w:type="pct"/>
            <w:shd w:val="clear" w:color="auto" w:fill="auto"/>
            <w:noWrap/>
            <w:hideMark/>
          </w:tcPr>
          <w:p w14:paraId="761970C0" w14:textId="4A4551B3" w:rsidR="00F6289B" w:rsidRPr="00AA7997" w:rsidRDefault="00F6289B" w:rsidP="00EF1BCB">
            <w:pPr>
              <w:rPr>
                <w:rFonts w:eastAsia="Times New Roman"/>
                <w:bCs/>
                <w:szCs w:val="24"/>
              </w:rPr>
            </w:pPr>
            <w:proofErr w:type="spellStart"/>
            <w:r w:rsidRPr="00AA7997">
              <w:rPr>
                <w:rFonts w:eastAsia="Times New Roman"/>
                <w:bCs/>
                <w:szCs w:val="24"/>
              </w:rPr>
              <w:t>Tillage_C</w:t>
            </w:r>
            <w:proofErr w:type="spellEnd"/>
          </w:p>
        </w:tc>
        <w:tc>
          <w:tcPr>
            <w:tcW w:w="3151" w:type="pct"/>
            <w:shd w:val="clear" w:color="auto" w:fill="auto"/>
            <w:noWrap/>
            <w:hideMark/>
          </w:tcPr>
          <w:p w14:paraId="49077787" w14:textId="77777777" w:rsidR="00F6289B" w:rsidRPr="00AA7997" w:rsidRDefault="00F6289B" w:rsidP="00EF1BCB">
            <w:pPr>
              <w:rPr>
                <w:rFonts w:eastAsia="Times New Roman"/>
                <w:szCs w:val="24"/>
              </w:rPr>
            </w:pPr>
            <w:r w:rsidRPr="00AA7997">
              <w:rPr>
                <w:rFonts w:eastAsia="Times New Roman"/>
                <w:szCs w:val="24"/>
              </w:rPr>
              <w:t>Type of tillage for control</w:t>
            </w:r>
          </w:p>
        </w:tc>
      </w:tr>
      <w:tr w:rsidR="000F23D5" w:rsidRPr="00AA7997" w14:paraId="639271B9" w14:textId="77777777" w:rsidTr="00800284">
        <w:trPr>
          <w:trHeight w:val="300"/>
        </w:trPr>
        <w:tc>
          <w:tcPr>
            <w:tcW w:w="430" w:type="pct"/>
          </w:tcPr>
          <w:p w14:paraId="275C3554" w14:textId="2ABB716F"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.2</w:t>
            </w:r>
          </w:p>
        </w:tc>
        <w:tc>
          <w:tcPr>
            <w:tcW w:w="1419" w:type="pct"/>
            <w:shd w:val="clear" w:color="auto" w:fill="auto"/>
            <w:noWrap/>
            <w:hideMark/>
          </w:tcPr>
          <w:p w14:paraId="7F97FD27" w14:textId="4AB1F04A" w:rsidR="00F6289B" w:rsidRPr="00AA7997" w:rsidRDefault="00F6289B" w:rsidP="00EF1BCB">
            <w:pPr>
              <w:rPr>
                <w:rFonts w:eastAsia="Times New Roman"/>
                <w:bCs/>
                <w:szCs w:val="24"/>
              </w:rPr>
            </w:pPr>
            <w:proofErr w:type="spellStart"/>
            <w:r w:rsidRPr="00AA7997">
              <w:rPr>
                <w:rFonts w:eastAsia="Times New Roman"/>
                <w:bCs/>
                <w:szCs w:val="24"/>
              </w:rPr>
              <w:t>Tillage_T</w:t>
            </w:r>
            <w:proofErr w:type="spellEnd"/>
          </w:p>
        </w:tc>
        <w:tc>
          <w:tcPr>
            <w:tcW w:w="3151" w:type="pct"/>
            <w:shd w:val="clear" w:color="auto" w:fill="auto"/>
            <w:noWrap/>
            <w:hideMark/>
          </w:tcPr>
          <w:p w14:paraId="04D7BDA1" w14:textId="77777777" w:rsidR="00F6289B" w:rsidRPr="00AA7997" w:rsidRDefault="00F6289B" w:rsidP="00EF1BCB">
            <w:pPr>
              <w:rPr>
                <w:rFonts w:eastAsia="Times New Roman"/>
                <w:szCs w:val="24"/>
              </w:rPr>
            </w:pPr>
            <w:r w:rsidRPr="00AA7997">
              <w:rPr>
                <w:rFonts w:eastAsia="Times New Roman"/>
                <w:szCs w:val="24"/>
              </w:rPr>
              <w:t>Type of tillage for cover crop</w:t>
            </w:r>
          </w:p>
        </w:tc>
      </w:tr>
      <w:tr w:rsidR="000F23D5" w:rsidRPr="00AA7997" w14:paraId="5E88A602" w14:textId="77777777" w:rsidTr="00800284">
        <w:trPr>
          <w:trHeight w:val="300"/>
        </w:trPr>
        <w:tc>
          <w:tcPr>
            <w:tcW w:w="430" w:type="pct"/>
          </w:tcPr>
          <w:p w14:paraId="3DFD9310" w14:textId="0FADD14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.3</w:t>
            </w:r>
          </w:p>
        </w:tc>
        <w:tc>
          <w:tcPr>
            <w:tcW w:w="1419" w:type="pct"/>
            <w:shd w:val="clear" w:color="auto" w:fill="auto"/>
            <w:noWrap/>
            <w:hideMark/>
          </w:tcPr>
          <w:p w14:paraId="0421B4CE" w14:textId="1776A751" w:rsidR="00F6289B" w:rsidRPr="00AA7997" w:rsidRDefault="00F6289B" w:rsidP="00EF1BCB">
            <w:pPr>
              <w:rPr>
                <w:rFonts w:eastAsia="Times New Roman"/>
                <w:bCs/>
                <w:szCs w:val="24"/>
              </w:rPr>
            </w:pPr>
            <w:proofErr w:type="spellStart"/>
            <w:r w:rsidRPr="00AA7997">
              <w:rPr>
                <w:rFonts w:eastAsia="Times New Roman"/>
                <w:bCs/>
                <w:szCs w:val="24"/>
              </w:rPr>
              <w:t>Tillage_Diff</w:t>
            </w:r>
            <w:proofErr w:type="spellEnd"/>
          </w:p>
        </w:tc>
        <w:tc>
          <w:tcPr>
            <w:tcW w:w="3151" w:type="pct"/>
            <w:shd w:val="clear" w:color="auto" w:fill="auto"/>
            <w:noWrap/>
            <w:hideMark/>
          </w:tcPr>
          <w:p w14:paraId="1C21FA36" w14:textId="67CFDC9B" w:rsidR="00F6289B" w:rsidRPr="00AA7997" w:rsidRDefault="00F6289B" w:rsidP="00EF1BCB">
            <w:pPr>
              <w:rPr>
                <w:rFonts w:eastAsia="Times New Roman"/>
                <w:szCs w:val="24"/>
              </w:rPr>
            </w:pPr>
            <w:r w:rsidRPr="00AA7997">
              <w:rPr>
                <w:rFonts w:eastAsia="Times New Roman"/>
                <w:szCs w:val="24"/>
              </w:rPr>
              <w:t>Whether type of tillage differ</w:t>
            </w:r>
            <w:r w:rsidR="00534BA7">
              <w:rPr>
                <w:rFonts w:eastAsia="Times New Roman"/>
                <w:szCs w:val="24"/>
              </w:rPr>
              <w:t>s</w:t>
            </w:r>
            <w:r w:rsidRPr="00AA7997">
              <w:rPr>
                <w:rFonts w:eastAsia="Times New Roman"/>
                <w:szCs w:val="24"/>
              </w:rPr>
              <w:t xml:space="preserve"> between control and cover crop</w:t>
            </w:r>
            <w:r w:rsidR="00534BA7">
              <w:rPr>
                <w:rFonts w:eastAsia="Times New Roman"/>
                <w:szCs w:val="24"/>
              </w:rPr>
              <w:t>:</w:t>
            </w:r>
            <w:r w:rsidRPr="00AA7997">
              <w:rPr>
                <w:rFonts w:eastAsia="Times New Roman"/>
                <w:szCs w:val="24"/>
              </w:rPr>
              <w:t xml:space="preserve"> yes or no</w:t>
            </w:r>
          </w:p>
        </w:tc>
      </w:tr>
      <w:tr w:rsidR="000F23D5" w:rsidRPr="00AA7997" w14:paraId="0CD45534" w14:textId="77777777" w:rsidTr="00800284">
        <w:trPr>
          <w:trHeight w:val="300"/>
        </w:trPr>
        <w:tc>
          <w:tcPr>
            <w:tcW w:w="430" w:type="pct"/>
          </w:tcPr>
          <w:p w14:paraId="3E1CCF35" w14:textId="6BC30F3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.4</w:t>
            </w:r>
          </w:p>
        </w:tc>
        <w:tc>
          <w:tcPr>
            <w:tcW w:w="1419" w:type="pct"/>
            <w:shd w:val="clear" w:color="auto" w:fill="auto"/>
            <w:noWrap/>
          </w:tcPr>
          <w:p w14:paraId="3B558400" w14:textId="43FF8EF9" w:rsidR="00F6289B" w:rsidRPr="00AA7997" w:rsidRDefault="00F6289B" w:rsidP="00EF1BCB">
            <w:pPr>
              <w:rPr>
                <w:rFonts w:eastAsia="Times New Roman"/>
                <w:bCs/>
                <w:szCs w:val="24"/>
              </w:rPr>
            </w:pPr>
            <w:proofErr w:type="spellStart"/>
            <w:r w:rsidRPr="00AA7997">
              <w:rPr>
                <w:rFonts w:eastAsia="Times New Roman"/>
                <w:bCs/>
                <w:szCs w:val="24"/>
              </w:rPr>
              <w:t>TillageGroup_C</w:t>
            </w:r>
            <w:proofErr w:type="spellEnd"/>
          </w:p>
        </w:tc>
        <w:tc>
          <w:tcPr>
            <w:tcW w:w="3151" w:type="pct"/>
            <w:shd w:val="clear" w:color="auto" w:fill="auto"/>
            <w:noWrap/>
          </w:tcPr>
          <w:p w14:paraId="5AB5D5B5" w14:textId="2C4F08FE" w:rsidR="00F6289B" w:rsidRPr="00AA7997" w:rsidRDefault="00F6289B" w:rsidP="00EF1BCB">
            <w:pPr>
              <w:rPr>
                <w:rFonts w:eastAsia="Times New Roman"/>
                <w:szCs w:val="24"/>
              </w:rPr>
            </w:pPr>
            <w:r w:rsidRPr="00AA7997">
              <w:rPr>
                <w:rFonts w:eastAsia="Times New Roman"/>
                <w:szCs w:val="24"/>
              </w:rPr>
              <w:t>Tillage method grouped to CT, RT, or NT of control</w:t>
            </w:r>
            <w:r w:rsidR="00534BA7">
              <w:rPr>
                <w:rFonts w:eastAsia="Times New Roman"/>
                <w:szCs w:val="24"/>
              </w:rPr>
              <w:t>; for</w:t>
            </w:r>
            <w:r w:rsidRPr="00AA7997">
              <w:rPr>
                <w:rFonts w:eastAsia="Times New Roman"/>
                <w:szCs w:val="24"/>
              </w:rPr>
              <w:t xml:space="preserve"> details please see </w:t>
            </w:r>
            <w:r w:rsidR="00AF37DC" w:rsidRPr="00AA7997">
              <w:rPr>
                <w:b/>
                <w:szCs w:val="24"/>
                <w:lang w:eastAsia="zh-CN"/>
              </w:rPr>
              <w:t>the data file</w:t>
            </w:r>
          </w:p>
        </w:tc>
      </w:tr>
      <w:tr w:rsidR="000F23D5" w:rsidRPr="00AA7997" w14:paraId="5AEB31F8" w14:textId="77777777" w:rsidTr="00800284">
        <w:trPr>
          <w:trHeight w:val="300"/>
        </w:trPr>
        <w:tc>
          <w:tcPr>
            <w:tcW w:w="430" w:type="pct"/>
          </w:tcPr>
          <w:p w14:paraId="01CFF4CB" w14:textId="584D213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4</w:t>
            </w:r>
            <w:r w:rsidRPr="00AA7997">
              <w:rPr>
                <w:bCs/>
                <w:szCs w:val="24"/>
                <w:lang w:eastAsia="zh-CN"/>
              </w:rPr>
              <w:t>.5</w:t>
            </w:r>
          </w:p>
        </w:tc>
        <w:tc>
          <w:tcPr>
            <w:tcW w:w="1419" w:type="pct"/>
            <w:shd w:val="clear" w:color="auto" w:fill="auto"/>
            <w:noWrap/>
          </w:tcPr>
          <w:p w14:paraId="48D55434" w14:textId="7245FB8B" w:rsidR="00F6289B" w:rsidRPr="00AA7997" w:rsidRDefault="00F6289B" w:rsidP="00EF1BCB">
            <w:pPr>
              <w:rPr>
                <w:rFonts w:eastAsiaTheme="minorEastAsia"/>
                <w:bCs/>
                <w:szCs w:val="24"/>
              </w:rPr>
            </w:pPr>
            <w:proofErr w:type="spellStart"/>
            <w:r w:rsidRPr="00AA7997">
              <w:rPr>
                <w:rFonts w:eastAsia="Times New Roman"/>
                <w:bCs/>
                <w:szCs w:val="24"/>
              </w:rPr>
              <w:t>TillageGroup_T</w:t>
            </w:r>
            <w:proofErr w:type="spellEnd"/>
          </w:p>
        </w:tc>
        <w:tc>
          <w:tcPr>
            <w:tcW w:w="3151" w:type="pct"/>
            <w:shd w:val="clear" w:color="auto" w:fill="auto"/>
            <w:noWrap/>
          </w:tcPr>
          <w:p w14:paraId="3B0C1E17" w14:textId="0F453A8C" w:rsidR="00F6289B" w:rsidRPr="00AA7997" w:rsidRDefault="00F6289B" w:rsidP="00EF1BCB">
            <w:pPr>
              <w:rPr>
                <w:rFonts w:eastAsia="Times New Roman"/>
                <w:szCs w:val="24"/>
              </w:rPr>
            </w:pPr>
            <w:r w:rsidRPr="00AA7997">
              <w:rPr>
                <w:rFonts w:eastAsia="Times New Roman"/>
                <w:szCs w:val="24"/>
              </w:rPr>
              <w:t>Tillage method grouped to CT, RT, or NT of treatment</w:t>
            </w:r>
            <w:r w:rsidR="00534BA7">
              <w:rPr>
                <w:rFonts w:eastAsia="Times New Roman"/>
                <w:szCs w:val="24"/>
              </w:rPr>
              <w:t>; for</w:t>
            </w:r>
            <w:r w:rsidRPr="00AA7997">
              <w:rPr>
                <w:rFonts w:eastAsia="Times New Roman"/>
                <w:szCs w:val="24"/>
              </w:rPr>
              <w:t xml:space="preserve"> details please see </w:t>
            </w:r>
            <w:r w:rsidR="00AF37DC" w:rsidRPr="00AA7997">
              <w:rPr>
                <w:b/>
                <w:szCs w:val="24"/>
                <w:lang w:eastAsia="zh-CN"/>
              </w:rPr>
              <w:t>the data file</w:t>
            </w:r>
          </w:p>
        </w:tc>
      </w:tr>
      <w:tr w:rsidR="000F23D5" w:rsidRPr="00AA7997" w14:paraId="094D55F9" w14:textId="77777777" w:rsidTr="00800284">
        <w:trPr>
          <w:trHeight w:val="300"/>
        </w:trPr>
        <w:tc>
          <w:tcPr>
            <w:tcW w:w="430" w:type="pct"/>
          </w:tcPr>
          <w:p w14:paraId="5DB34B2D" w14:textId="69C393E2"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.1</w:t>
            </w:r>
          </w:p>
        </w:tc>
        <w:tc>
          <w:tcPr>
            <w:tcW w:w="1419" w:type="pct"/>
            <w:shd w:val="clear" w:color="auto" w:fill="auto"/>
            <w:noWrap/>
          </w:tcPr>
          <w:p w14:paraId="0BE8DA3A" w14:textId="21EEB570" w:rsidR="00F6289B" w:rsidRPr="00AA7997" w:rsidRDefault="00F6289B" w:rsidP="00EF1BCB">
            <w:pPr>
              <w:rPr>
                <w:rFonts w:eastAsia="Times New Roman"/>
                <w:bCs/>
                <w:szCs w:val="24"/>
              </w:rPr>
            </w:pPr>
            <w:proofErr w:type="spellStart"/>
            <w:r w:rsidRPr="00AA7997">
              <w:rPr>
                <w:rFonts w:eastAsia="Times New Roman"/>
                <w:bCs/>
                <w:szCs w:val="24"/>
              </w:rPr>
              <w:t>Fertilization_C</w:t>
            </w:r>
            <w:proofErr w:type="spellEnd"/>
          </w:p>
        </w:tc>
        <w:tc>
          <w:tcPr>
            <w:tcW w:w="3151" w:type="pct"/>
            <w:shd w:val="clear" w:color="auto" w:fill="auto"/>
            <w:noWrap/>
          </w:tcPr>
          <w:p w14:paraId="7F08A275" w14:textId="77777777" w:rsidR="00F6289B" w:rsidRPr="00AA7997" w:rsidRDefault="00F6289B" w:rsidP="00EF1BCB">
            <w:pPr>
              <w:rPr>
                <w:rFonts w:eastAsia="Times New Roman"/>
                <w:szCs w:val="24"/>
              </w:rPr>
            </w:pPr>
            <w:r w:rsidRPr="00AA7997">
              <w:rPr>
                <w:rFonts w:eastAsia="Times New Roman"/>
                <w:szCs w:val="24"/>
              </w:rPr>
              <w:t>Description about fertilization for control</w:t>
            </w:r>
          </w:p>
        </w:tc>
      </w:tr>
      <w:tr w:rsidR="000F23D5" w:rsidRPr="00AA7997" w14:paraId="0E95B88F" w14:textId="77777777" w:rsidTr="00800284">
        <w:trPr>
          <w:trHeight w:val="300"/>
        </w:trPr>
        <w:tc>
          <w:tcPr>
            <w:tcW w:w="430" w:type="pct"/>
          </w:tcPr>
          <w:p w14:paraId="40EF66B4" w14:textId="0A11BF8E"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.2</w:t>
            </w:r>
          </w:p>
        </w:tc>
        <w:tc>
          <w:tcPr>
            <w:tcW w:w="1419" w:type="pct"/>
            <w:shd w:val="clear" w:color="auto" w:fill="auto"/>
            <w:noWrap/>
            <w:hideMark/>
          </w:tcPr>
          <w:p w14:paraId="76E7E17C" w14:textId="4257E4C0" w:rsidR="00F6289B" w:rsidRPr="00AA7997" w:rsidRDefault="00F6289B" w:rsidP="00EF1BCB">
            <w:pPr>
              <w:rPr>
                <w:rFonts w:eastAsia="Times New Roman"/>
                <w:bCs/>
                <w:szCs w:val="24"/>
              </w:rPr>
            </w:pPr>
            <w:proofErr w:type="spellStart"/>
            <w:r w:rsidRPr="00AA7997">
              <w:rPr>
                <w:rFonts w:eastAsia="Times New Roman"/>
                <w:bCs/>
                <w:szCs w:val="24"/>
              </w:rPr>
              <w:t>Fertilization_T</w:t>
            </w:r>
            <w:proofErr w:type="spellEnd"/>
          </w:p>
        </w:tc>
        <w:tc>
          <w:tcPr>
            <w:tcW w:w="3151" w:type="pct"/>
            <w:shd w:val="clear" w:color="auto" w:fill="auto"/>
            <w:noWrap/>
            <w:hideMark/>
          </w:tcPr>
          <w:p w14:paraId="38C23C72" w14:textId="77777777" w:rsidR="00F6289B" w:rsidRPr="00AA7997" w:rsidRDefault="00F6289B" w:rsidP="00EF1BCB">
            <w:pPr>
              <w:rPr>
                <w:szCs w:val="24"/>
              </w:rPr>
            </w:pPr>
            <w:r w:rsidRPr="00AA7997">
              <w:rPr>
                <w:rFonts w:eastAsia="Times New Roman"/>
                <w:szCs w:val="24"/>
              </w:rPr>
              <w:t>Description about fertilization for treatment</w:t>
            </w:r>
          </w:p>
        </w:tc>
      </w:tr>
      <w:tr w:rsidR="000F23D5" w:rsidRPr="00AA7997" w14:paraId="053C6493" w14:textId="77777777" w:rsidTr="00800284">
        <w:trPr>
          <w:trHeight w:val="300"/>
        </w:trPr>
        <w:tc>
          <w:tcPr>
            <w:tcW w:w="430" w:type="pct"/>
          </w:tcPr>
          <w:p w14:paraId="3386A43D" w14:textId="06F42276"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5</w:t>
            </w:r>
            <w:r w:rsidRPr="00AA7997">
              <w:rPr>
                <w:bCs/>
                <w:szCs w:val="24"/>
                <w:lang w:eastAsia="zh-CN"/>
              </w:rPr>
              <w:t>.3</w:t>
            </w:r>
          </w:p>
        </w:tc>
        <w:tc>
          <w:tcPr>
            <w:tcW w:w="1419" w:type="pct"/>
            <w:shd w:val="clear" w:color="auto" w:fill="auto"/>
            <w:noWrap/>
            <w:hideMark/>
          </w:tcPr>
          <w:p w14:paraId="20D602F1" w14:textId="3B43CFC6" w:rsidR="00F6289B" w:rsidRPr="00AA7997" w:rsidRDefault="00F6289B" w:rsidP="00EF1BCB">
            <w:pPr>
              <w:rPr>
                <w:rFonts w:eastAsia="Times New Roman"/>
                <w:bCs/>
                <w:szCs w:val="24"/>
              </w:rPr>
            </w:pPr>
            <w:proofErr w:type="spellStart"/>
            <w:r w:rsidRPr="00AA7997">
              <w:rPr>
                <w:rFonts w:eastAsia="Times New Roman"/>
                <w:bCs/>
                <w:szCs w:val="24"/>
              </w:rPr>
              <w:t>Fert_Diff</w:t>
            </w:r>
            <w:proofErr w:type="spellEnd"/>
          </w:p>
        </w:tc>
        <w:tc>
          <w:tcPr>
            <w:tcW w:w="3151" w:type="pct"/>
            <w:shd w:val="clear" w:color="auto" w:fill="auto"/>
            <w:noWrap/>
            <w:hideMark/>
          </w:tcPr>
          <w:p w14:paraId="4D3BABD8" w14:textId="562B2B58" w:rsidR="00F6289B" w:rsidRPr="00AA7997" w:rsidRDefault="00F6289B" w:rsidP="00EF1BCB">
            <w:pPr>
              <w:rPr>
                <w:rFonts w:eastAsia="Times New Roman"/>
                <w:szCs w:val="24"/>
              </w:rPr>
            </w:pPr>
            <w:r w:rsidRPr="00AA7997">
              <w:rPr>
                <w:rFonts w:eastAsia="Times New Roman"/>
                <w:szCs w:val="24"/>
              </w:rPr>
              <w:t xml:space="preserve">Whether control and </w:t>
            </w:r>
            <w:r w:rsidR="00534BA7">
              <w:rPr>
                <w:rFonts w:eastAsia="Times New Roman"/>
                <w:szCs w:val="24"/>
              </w:rPr>
              <w:t>treatment</w:t>
            </w:r>
            <w:r w:rsidRPr="00AA7997">
              <w:rPr>
                <w:rFonts w:eastAsia="Times New Roman"/>
                <w:szCs w:val="24"/>
              </w:rPr>
              <w:t xml:space="preserve"> applied different fertilizer level</w:t>
            </w:r>
            <w:r w:rsidR="00534BA7">
              <w:rPr>
                <w:rFonts w:eastAsia="Times New Roman"/>
                <w:szCs w:val="24"/>
              </w:rPr>
              <w:t>s:</w:t>
            </w:r>
            <w:r w:rsidRPr="00AA7997">
              <w:rPr>
                <w:rFonts w:eastAsia="Times New Roman"/>
                <w:szCs w:val="24"/>
              </w:rPr>
              <w:t xml:space="preserve"> yes or no</w:t>
            </w:r>
          </w:p>
        </w:tc>
      </w:tr>
      <w:tr w:rsidR="000F23D5" w:rsidRPr="00AA7997" w14:paraId="06711C09" w14:textId="77777777" w:rsidTr="00800284">
        <w:trPr>
          <w:trHeight w:val="300"/>
        </w:trPr>
        <w:tc>
          <w:tcPr>
            <w:tcW w:w="430" w:type="pct"/>
          </w:tcPr>
          <w:p w14:paraId="6DA2BA81" w14:textId="05CF0C4B"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6</w:t>
            </w:r>
          </w:p>
        </w:tc>
        <w:tc>
          <w:tcPr>
            <w:tcW w:w="1419" w:type="pct"/>
            <w:shd w:val="clear" w:color="auto" w:fill="auto"/>
            <w:noWrap/>
            <w:hideMark/>
          </w:tcPr>
          <w:p w14:paraId="78EB0C7A" w14:textId="4F5792AC" w:rsidR="00F6289B" w:rsidRPr="00AA7997" w:rsidRDefault="00F6289B" w:rsidP="00EF1BCB">
            <w:pPr>
              <w:rPr>
                <w:rFonts w:eastAsia="Times New Roman"/>
                <w:bCs/>
                <w:szCs w:val="24"/>
              </w:rPr>
            </w:pPr>
            <w:proofErr w:type="spellStart"/>
            <w:r w:rsidRPr="00AA7997">
              <w:rPr>
                <w:rFonts w:eastAsia="Times New Roman"/>
                <w:bCs/>
                <w:szCs w:val="24"/>
              </w:rPr>
              <w:t>ControlDescription</w:t>
            </w:r>
            <w:proofErr w:type="spellEnd"/>
          </w:p>
        </w:tc>
        <w:tc>
          <w:tcPr>
            <w:tcW w:w="3151" w:type="pct"/>
            <w:shd w:val="clear" w:color="auto" w:fill="auto"/>
            <w:noWrap/>
            <w:hideMark/>
          </w:tcPr>
          <w:p w14:paraId="6C4AA38C" w14:textId="40CFD218" w:rsidR="00F6289B" w:rsidRPr="00AA7997" w:rsidRDefault="008F428A" w:rsidP="00EF1BCB">
            <w:pPr>
              <w:rPr>
                <w:szCs w:val="24"/>
                <w:lang w:eastAsia="zh-CN"/>
              </w:rPr>
            </w:pPr>
            <w:r w:rsidRPr="00AA7997">
              <w:rPr>
                <w:rFonts w:eastAsia="Times New Roman"/>
                <w:szCs w:val="24"/>
              </w:rPr>
              <w:t>Control description</w:t>
            </w:r>
            <w:r w:rsidRPr="00AA7997">
              <w:rPr>
                <w:szCs w:val="24"/>
                <w:lang w:eastAsia="zh-CN"/>
              </w:rPr>
              <w:t xml:space="preserve"> (e.g., </w:t>
            </w:r>
            <w:r w:rsidR="00F6289B" w:rsidRPr="00AA7997">
              <w:rPr>
                <w:rFonts w:eastAsia="Times New Roman"/>
                <w:szCs w:val="24"/>
              </w:rPr>
              <w:t>winter fallow, summer fallow, no cover crop, bare soil</w:t>
            </w:r>
            <w:r w:rsidRPr="00AA7997">
              <w:rPr>
                <w:szCs w:val="24"/>
                <w:lang w:eastAsia="zh-CN"/>
              </w:rPr>
              <w:t>)</w:t>
            </w:r>
          </w:p>
        </w:tc>
      </w:tr>
      <w:tr w:rsidR="000F23D5" w:rsidRPr="00AA7997" w14:paraId="0D520432" w14:textId="77777777" w:rsidTr="00800284">
        <w:trPr>
          <w:trHeight w:val="300"/>
        </w:trPr>
        <w:tc>
          <w:tcPr>
            <w:tcW w:w="430" w:type="pct"/>
          </w:tcPr>
          <w:p w14:paraId="40A1E76D" w14:textId="62796943"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.1</w:t>
            </w:r>
          </w:p>
        </w:tc>
        <w:tc>
          <w:tcPr>
            <w:tcW w:w="1419" w:type="pct"/>
            <w:shd w:val="clear" w:color="auto" w:fill="auto"/>
            <w:noWrap/>
            <w:hideMark/>
          </w:tcPr>
          <w:p w14:paraId="3C4D4795" w14:textId="16D9E7E5" w:rsidR="00F6289B" w:rsidRPr="00AA7997" w:rsidRDefault="00F6289B" w:rsidP="00EF1BCB">
            <w:pPr>
              <w:rPr>
                <w:rFonts w:eastAsia="Times New Roman"/>
                <w:bCs/>
                <w:szCs w:val="24"/>
              </w:rPr>
            </w:pPr>
            <w:proofErr w:type="spellStart"/>
            <w:r w:rsidRPr="00AA7997">
              <w:rPr>
                <w:rFonts w:eastAsia="Times New Roman"/>
                <w:bCs/>
                <w:szCs w:val="24"/>
              </w:rPr>
              <w:t>No_C</w:t>
            </w:r>
            <w:proofErr w:type="spellEnd"/>
          </w:p>
        </w:tc>
        <w:tc>
          <w:tcPr>
            <w:tcW w:w="3151" w:type="pct"/>
            <w:shd w:val="clear" w:color="auto" w:fill="auto"/>
            <w:noWrap/>
            <w:hideMark/>
          </w:tcPr>
          <w:p w14:paraId="7BBFEF73" w14:textId="62203B16" w:rsidR="00F6289B" w:rsidRPr="00AA7997" w:rsidRDefault="00F6289B" w:rsidP="00EF1BCB">
            <w:pPr>
              <w:rPr>
                <w:rFonts w:eastAsia="Times New Roman"/>
                <w:szCs w:val="24"/>
              </w:rPr>
            </w:pPr>
            <w:r w:rsidRPr="00AA7997">
              <w:rPr>
                <w:rFonts w:eastAsia="Times New Roman"/>
                <w:szCs w:val="24"/>
              </w:rPr>
              <w:t>Number of plot</w:t>
            </w:r>
            <w:r w:rsidR="00534BA7">
              <w:rPr>
                <w:rFonts w:eastAsia="Times New Roman"/>
                <w:szCs w:val="24"/>
              </w:rPr>
              <w:t>s</w:t>
            </w:r>
            <w:r w:rsidRPr="00AA7997">
              <w:rPr>
                <w:rFonts w:eastAsia="Times New Roman"/>
                <w:szCs w:val="24"/>
              </w:rPr>
              <w:t xml:space="preserve"> in control</w:t>
            </w:r>
          </w:p>
        </w:tc>
      </w:tr>
      <w:tr w:rsidR="000F23D5" w:rsidRPr="00AA7997" w14:paraId="64B5EB31" w14:textId="77777777" w:rsidTr="00800284">
        <w:trPr>
          <w:trHeight w:val="300"/>
        </w:trPr>
        <w:tc>
          <w:tcPr>
            <w:tcW w:w="430" w:type="pct"/>
          </w:tcPr>
          <w:p w14:paraId="683E7929" w14:textId="2553E185"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.2</w:t>
            </w:r>
          </w:p>
        </w:tc>
        <w:tc>
          <w:tcPr>
            <w:tcW w:w="1419" w:type="pct"/>
            <w:shd w:val="clear" w:color="auto" w:fill="auto"/>
            <w:noWrap/>
            <w:hideMark/>
          </w:tcPr>
          <w:p w14:paraId="1E77978E" w14:textId="1E381305" w:rsidR="00F6289B" w:rsidRPr="00AA7997" w:rsidRDefault="00F6289B" w:rsidP="00EF1BCB">
            <w:pPr>
              <w:rPr>
                <w:rFonts w:eastAsia="Times New Roman"/>
                <w:bCs/>
                <w:szCs w:val="24"/>
              </w:rPr>
            </w:pPr>
            <w:proofErr w:type="spellStart"/>
            <w:r w:rsidRPr="00AA7997">
              <w:rPr>
                <w:rFonts w:eastAsia="Times New Roman"/>
                <w:bCs/>
                <w:szCs w:val="24"/>
              </w:rPr>
              <w:t>No_T</w:t>
            </w:r>
            <w:proofErr w:type="spellEnd"/>
          </w:p>
        </w:tc>
        <w:tc>
          <w:tcPr>
            <w:tcW w:w="3151" w:type="pct"/>
            <w:shd w:val="clear" w:color="auto" w:fill="auto"/>
            <w:noWrap/>
            <w:hideMark/>
          </w:tcPr>
          <w:p w14:paraId="6CFDEE90" w14:textId="0987A23F" w:rsidR="00F6289B" w:rsidRPr="00AA7997" w:rsidRDefault="00F6289B" w:rsidP="00EF1BCB">
            <w:pPr>
              <w:rPr>
                <w:rFonts w:eastAsia="Times New Roman"/>
                <w:szCs w:val="24"/>
              </w:rPr>
            </w:pPr>
            <w:r w:rsidRPr="00AA7997">
              <w:rPr>
                <w:rFonts w:eastAsia="Times New Roman"/>
                <w:szCs w:val="24"/>
              </w:rPr>
              <w:t>Number of plot</w:t>
            </w:r>
            <w:r w:rsidR="00534BA7">
              <w:rPr>
                <w:rFonts w:eastAsia="Times New Roman"/>
                <w:szCs w:val="24"/>
              </w:rPr>
              <w:t>s</w:t>
            </w:r>
            <w:r w:rsidRPr="00AA7997">
              <w:rPr>
                <w:rFonts w:eastAsia="Times New Roman"/>
                <w:szCs w:val="24"/>
              </w:rPr>
              <w:t xml:space="preserve"> in treatment</w:t>
            </w:r>
          </w:p>
        </w:tc>
      </w:tr>
      <w:tr w:rsidR="000F23D5" w:rsidRPr="00AA7997" w14:paraId="6C6A054F" w14:textId="77777777" w:rsidTr="00800284">
        <w:trPr>
          <w:trHeight w:val="300"/>
        </w:trPr>
        <w:tc>
          <w:tcPr>
            <w:tcW w:w="430" w:type="pct"/>
          </w:tcPr>
          <w:p w14:paraId="05BA3BB8" w14:textId="6BCA020D"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7</w:t>
            </w:r>
            <w:r w:rsidRPr="00AA7997">
              <w:rPr>
                <w:bCs/>
                <w:szCs w:val="24"/>
                <w:lang w:eastAsia="zh-CN"/>
              </w:rPr>
              <w:t>.3</w:t>
            </w:r>
          </w:p>
        </w:tc>
        <w:tc>
          <w:tcPr>
            <w:tcW w:w="1419" w:type="pct"/>
            <w:shd w:val="clear" w:color="auto" w:fill="auto"/>
            <w:noWrap/>
            <w:hideMark/>
          </w:tcPr>
          <w:p w14:paraId="320CB1C2" w14:textId="32785DAF" w:rsidR="00F6289B" w:rsidRPr="00AA7997" w:rsidRDefault="00F6289B" w:rsidP="00EF1BCB">
            <w:pPr>
              <w:rPr>
                <w:rFonts w:eastAsia="Times New Roman"/>
                <w:bCs/>
                <w:szCs w:val="24"/>
              </w:rPr>
            </w:pPr>
            <w:proofErr w:type="spellStart"/>
            <w:r w:rsidRPr="00AA7997">
              <w:rPr>
                <w:rFonts w:eastAsia="Times New Roman"/>
                <w:bCs/>
                <w:szCs w:val="24"/>
              </w:rPr>
              <w:t>No</w:t>
            </w:r>
            <w:r w:rsidR="00FF1419">
              <w:rPr>
                <w:rFonts w:hint="eastAsia"/>
                <w:bCs/>
                <w:szCs w:val="24"/>
                <w:lang w:eastAsia="zh-CN"/>
              </w:rPr>
              <w:t>_</w:t>
            </w:r>
            <w:r w:rsidRPr="00AA7997">
              <w:rPr>
                <w:rFonts w:eastAsia="Times New Roman"/>
                <w:bCs/>
                <w:szCs w:val="24"/>
              </w:rPr>
              <w:t>Supsample</w:t>
            </w:r>
            <w:proofErr w:type="spellEnd"/>
          </w:p>
        </w:tc>
        <w:tc>
          <w:tcPr>
            <w:tcW w:w="3151" w:type="pct"/>
            <w:shd w:val="clear" w:color="auto" w:fill="auto"/>
            <w:noWrap/>
            <w:hideMark/>
          </w:tcPr>
          <w:p w14:paraId="2C0C3C17" w14:textId="77777777" w:rsidR="00F6289B" w:rsidRPr="00AA7997" w:rsidRDefault="00F6289B" w:rsidP="00EF1BCB">
            <w:pPr>
              <w:rPr>
                <w:rFonts w:eastAsia="Times New Roman"/>
                <w:szCs w:val="24"/>
              </w:rPr>
            </w:pPr>
            <w:r w:rsidRPr="00AA7997">
              <w:rPr>
                <w:rFonts w:eastAsia="Times New Roman"/>
                <w:szCs w:val="24"/>
              </w:rPr>
              <w:t>Number of subsamples</w:t>
            </w:r>
          </w:p>
        </w:tc>
      </w:tr>
      <w:tr w:rsidR="000F23D5" w:rsidRPr="00AA7997" w14:paraId="613DD17A" w14:textId="77777777" w:rsidTr="00800284">
        <w:trPr>
          <w:trHeight w:val="300"/>
        </w:trPr>
        <w:tc>
          <w:tcPr>
            <w:tcW w:w="430" w:type="pct"/>
          </w:tcPr>
          <w:p w14:paraId="734ACEF4" w14:textId="667281F4" w:rsidR="00F6289B" w:rsidRPr="00AA7997" w:rsidRDefault="00F6289B" w:rsidP="00BB4B66">
            <w:pPr>
              <w:rPr>
                <w:bCs/>
                <w:szCs w:val="24"/>
                <w:lang w:eastAsia="zh-CN"/>
              </w:rPr>
            </w:pPr>
            <w:r w:rsidRPr="00AA7997">
              <w:rPr>
                <w:bCs/>
                <w:szCs w:val="24"/>
                <w:lang w:eastAsia="zh-CN"/>
              </w:rPr>
              <w:t>3</w:t>
            </w:r>
            <w:r w:rsidR="00BB4B66" w:rsidRPr="00AA7997">
              <w:rPr>
                <w:bCs/>
                <w:szCs w:val="24"/>
                <w:lang w:eastAsia="zh-CN"/>
              </w:rPr>
              <w:t>8</w:t>
            </w:r>
          </w:p>
        </w:tc>
        <w:tc>
          <w:tcPr>
            <w:tcW w:w="1419" w:type="pct"/>
            <w:shd w:val="clear" w:color="auto" w:fill="auto"/>
            <w:noWrap/>
            <w:hideMark/>
          </w:tcPr>
          <w:p w14:paraId="3A5AA86D" w14:textId="5491AA9B" w:rsidR="00F6289B" w:rsidRPr="00AA7997" w:rsidRDefault="00F6289B" w:rsidP="00EF1BCB">
            <w:pPr>
              <w:rPr>
                <w:rFonts w:eastAsia="Times New Roman"/>
                <w:bCs/>
                <w:szCs w:val="24"/>
              </w:rPr>
            </w:pPr>
            <w:proofErr w:type="spellStart"/>
            <w:r w:rsidRPr="00AA7997">
              <w:rPr>
                <w:rFonts w:eastAsia="Times New Roman"/>
                <w:bCs/>
                <w:szCs w:val="24"/>
              </w:rPr>
              <w:t>ExperimentDesign</w:t>
            </w:r>
            <w:proofErr w:type="spellEnd"/>
          </w:p>
        </w:tc>
        <w:tc>
          <w:tcPr>
            <w:tcW w:w="3151" w:type="pct"/>
            <w:shd w:val="clear" w:color="auto" w:fill="auto"/>
            <w:noWrap/>
            <w:hideMark/>
          </w:tcPr>
          <w:p w14:paraId="42FC39AF" w14:textId="2F171CD7" w:rsidR="00F6289B" w:rsidRPr="00AA7997" w:rsidRDefault="00534BA7" w:rsidP="00EF1BCB">
            <w:pPr>
              <w:rPr>
                <w:rFonts w:eastAsia="Times New Roman"/>
                <w:szCs w:val="24"/>
              </w:rPr>
            </w:pPr>
            <w:r>
              <w:rPr>
                <w:rFonts w:eastAsia="Times New Roman"/>
                <w:szCs w:val="24"/>
              </w:rPr>
              <w:t xml:space="preserve">Experimental design: </w:t>
            </w:r>
            <w:r w:rsidR="00F6289B" w:rsidRPr="00AA7997">
              <w:rPr>
                <w:rFonts w:eastAsia="Times New Roman"/>
                <w:szCs w:val="24"/>
              </w:rPr>
              <w:t>CRD,</w:t>
            </w:r>
            <w:r>
              <w:rPr>
                <w:rFonts w:eastAsia="Times New Roman"/>
                <w:szCs w:val="24"/>
              </w:rPr>
              <w:t xml:space="preserve"> </w:t>
            </w:r>
            <w:r w:rsidR="00F6289B" w:rsidRPr="00AA7997">
              <w:rPr>
                <w:rFonts w:eastAsia="Times New Roman"/>
                <w:szCs w:val="24"/>
              </w:rPr>
              <w:t>RCBD, split-design etc.</w:t>
            </w:r>
          </w:p>
        </w:tc>
      </w:tr>
      <w:tr w:rsidR="000F23D5" w:rsidRPr="00AA7997" w14:paraId="3764DE35" w14:textId="77777777" w:rsidTr="00800284">
        <w:trPr>
          <w:trHeight w:val="300"/>
        </w:trPr>
        <w:tc>
          <w:tcPr>
            <w:tcW w:w="430" w:type="pct"/>
          </w:tcPr>
          <w:p w14:paraId="45A30935" w14:textId="28753220" w:rsidR="00F6289B" w:rsidRPr="00AA7997" w:rsidRDefault="00BB4B66" w:rsidP="00EF1BCB">
            <w:pPr>
              <w:rPr>
                <w:bCs/>
                <w:szCs w:val="24"/>
                <w:lang w:eastAsia="zh-CN"/>
              </w:rPr>
            </w:pPr>
            <w:r w:rsidRPr="00AA7997">
              <w:rPr>
                <w:bCs/>
                <w:szCs w:val="24"/>
                <w:lang w:eastAsia="zh-CN"/>
              </w:rPr>
              <w:t>39</w:t>
            </w:r>
          </w:p>
        </w:tc>
        <w:tc>
          <w:tcPr>
            <w:tcW w:w="1419" w:type="pct"/>
            <w:shd w:val="clear" w:color="auto" w:fill="auto"/>
            <w:noWrap/>
            <w:hideMark/>
          </w:tcPr>
          <w:p w14:paraId="1B9A2C89" w14:textId="17F24DE5" w:rsidR="00F6289B" w:rsidRPr="00AA7997" w:rsidRDefault="00F6289B" w:rsidP="00EF1BCB">
            <w:pPr>
              <w:rPr>
                <w:rFonts w:eastAsia="Times New Roman"/>
                <w:bCs/>
                <w:szCs w:val="24"/>
              </w:rPr>
            </w:pPr>
            <w:proofErr w:type="spellStart"/>
            <w:r w:rsidRPr="00AA7997">
              <w:rPr>
                <w:rFonts w:eastAsia="Times New Roman"/>
                <w:bCs/>
                <w:szCs w:val="24"/>
              </w:rPr>
              <w:t>CCFreshBiomass</w:t>
            </w:r>
            <w:proofErr w:type="spellEnd"/>
          </w:p>
        </w:tc>
        <w:tc>
          <w:tcPr>
            <w:tcW w:w="3151" w:type="pct"/>
            <w:shd w:val="clear" w:color="auto" w:fill="auto"/>
            <w:noWrap/>
            <w:hideMark/>
          </w:tcPr>
          <w:p w14:paraId="04AB36E0" w14:textId="158025C4" w:rsidR="00F6289B" w:rsidRPr="00AA7997" w:rsidRDefault="00F6289B" w:rsidP="00EF1BCB">
            <w:pPr>
              <w:rPr>
                <w:rFonts w:eastAsia="Times New Roman"/>
                <w:szCs w:val="24"/>
              </w:rPr>
            </w:pPr>
            <w:r w:rsidRPr="00AA7997">
              <w:rPr>
                <w:rFonts w:eastAsia="Times New Roman"/>
                <w:szCs w:val="24"/>
              </w:rPr>
              <w:t>Fresh biomass of cover crop (return</w:t>
            </w:r>
            <w:r w:rsidR="00534BA7">
              <w:rPr>
                <w:rFonts w:eastAsia="Times New Roman"/>
                <w:szCs w:val="24"/>
              </w:rPr>
              <w:t>ed</w:t>
            </w:r>
            <w:r w:rsidRPr="00AA7997">
              <w:rPr>
                <w:rFonts w:eastAsia="Times New Roman"/>
                <w:szCs w:val="24"/>
              </w:rPr>
              <w:t xml:space="preserve"> to soil as green manure)</w:t>
            </w:r>
          </w:p>
        </w:tc>
      </w:tr>
      <w:tr w:rsidR="000F23D5" w:rsidRPr="00AA7997" w14:paraId="21928D4A" w14:textId="77777777" w:rsidTr="00800284">
        <w:trPr>
          <w:trHeight w:val="300"/>
        </w:trPr>
        <w:tc>
          <w:tcPr>
            <w:tcW w:w="430" w:type="pct"/>
          </w:tcPr>
          <w:p w14:paraId="4805AA4C" w14:textId="233984D7"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0</w:t>
            </w:r>
          </w:p>
        </w:tc>
        <w:tc>
          <w:tcPr>
            <w:tcW w:w="1419" w:type="pct"/>
            <w:shd w:val="clear" w:color="auto" w:fill="auto"/>
            <w:noWrap/>
            <w:hideMark/>
          </w:tcPr>
          <w:p w14:paraId="33AD5EE3" w14:textId="1AA506E1" w:rsidR="00F6289B" w:rsidRPr="00AA7997" w:rsidRDefault="00F6289B" w:rsidP="00EF1BCB">
            <w:pPr>
              <w:rPr>
                <w:rFonts w:eastAsia="Times New Roman"/>
                <w:bCs/>
                <w:szCs w:val="24"/>
              </w:rPr>
            </w:pPr>
            <w:proofErr w:type="spellStart"/>
            <w:r w:rsidRPr="00AA7997">
              <w:rPr>
                <w:rFonts w:eastAsia="Times New Roman"/>
                <w:bCs/>
                <w:szCs w:val="24"/>
              </w:rPr>
              <w:t>CCDryBiomass</w:t>
            </w:r>
            <w:proofErr w:type="spellEnd"/>
          </w:p>
        </w:tc>
        <w:tc>
          <w:tcPr>
            <w:tcW w:w="3151" w:type="pct"/>
            <w:shd w:val="clear" w:color="auto" w:fill="auto"/>
            <w:noWrap/>
            <w:hideMark/>
          </w:tcPr>
          <w:p w14:paraId="1D1DF6D2" w14:textId="5218F427" w:rsidR="00F6289B" w:rsidRPr="00AA7997" w:rsidRDefault="00F6289B" w:rsidP="00EF1BCB">
            <w:pPr>
              <w:rPr>
                <w:rFonts w:eastAsia="Times New Roman"/>
                <w:szCs w:val="24"/>
              </w:rPr>
            </w:pPr>
            <w:r w:rsidRPr="00AA7997">
              <w:rPr>
                <w:rFonts w:eastAsia="Times New Roman"/>
                <w:szCs w:val="24"/>
              </w:rPr>
              <w:t>Dry biomass of cover crop (return</w:t>
            </w:r>
            <w:r w:rsidR="00534BA7">
              <w:rPr>
                <w:rFonts w:eastAsia="Times New Roman"/>
                <w:szCs w:val="24"/>
              </w:rPr>
              <w:t>ed</w:t>
            </w:r>
            <w:r w:rsidRPr="00AA7997">
              <w:rPr>
                <w:rFonts w:eastAsia="Times New Roman"/>
                <w:szCs w:val="24"/>
              </w:rPr>
              <w:t xml:space="preserve"> to soil as green </w:t>
            </w:r>
            <w:r w:rsidRPr="00AA7997">
              <w:rPr>
                <w:rFonts w:eastAsia="Times New Roman"/>
                <w:szCs w:val="24"/>
              </w:rPr>
              <w:lastRenderedPageBreak/>
              <w:t>manure)</w:t>
            </w:r>
          </w:p>
        </w:tc>
      </w:tr>
      <w:tr w:rsidR="000F23D5" w:rsidRPr="00AA7997" w14:paraId="5139C5F5" w14:textId="77777777" w:rsidTr="00800284">
        <w:trPr>
          <w:trHeight w:val="300"/>
        </w:trPr>
        <w:tc>
          <w:tcPr>
            <w:tcW w:w="430" w:type="pct"/>
          </w:tcPr>
          <w:p w14:paraId="1E16C322" w14:textId="43B33D9B" w:rsidR="00F6289B" w:rsidRPr="00AA7997" w:rsidRDefault="00F6289B" w:rsidP="00BB4B66">
            <w:pPr>
              <w:rPr>
                <w:bCs/>
                <w:szCs w:val="24"/>
                <w:lang w:eastAsia="zh-CN"/>
              </w:rPr>
            </w:pPr>
            <w:r w:rsidRPr="00AA7997">
              <w:rPr>
                <w:bCs/>
                <w:szCs w:val="24"/>
                <w:lang w:eastAsia="zh-CN"/>
              </w:rPr>
              <w:lastRenderedPageBreak/>
              <w:t>4</w:t>
            </w:r>
            <w:r w:rsidR="00BB4B66" w:rsidRPr="00AA7997">
              <w:rPr>
                <w:bCs/>
                <w:szCs w:val="24"/>
                <w:lang w:eastAsia="zh-CN"/>
              </w:rPr>
              <w:t>1</w:t>
            </w:r>
          </w:p>
        </w:tc>
        <w:tc>
          <w:tcPr>
            <w:tcW w:w="1419" w:type="pct"/>
            <w:shd w:val="clear" w:color="auto" w:fill="auto"/>
            <w:noWrap/>
            <w:hideMark/>
          </w:tcPr>
          <w:p w14:paraId="0E430FCD" w14:textId="1C63072B" w:rsidR="00F6289B" w:rsidRPr="00AA7997" w:rsidRDefault="00F6289B" w:rsidP="00EF1BCB">
            <w:pPr>
              <w:rPr>
                <w:rFonts w:eastAsia="Times New Roman"/>
                <w:bCs/>
                <w:szCs w:val="24"/>
              </w:rPr>
            </w:pPr>
            <w:proofErr w:type="spellStart"/>
            <w:r w:rsidRPr="00AA7997">
              <w:rPr>
                <w:rFonts w:eastAsia="Times New Roman"/>
                <w:bCs/>
                <w:szCs w:val="24"/>
              </w:rPr>
              <w:t>CNOfCoverCrop</w:t>
            </w:r>
            <w:proofErr w:type="spellEnd"/>
          </w:p>
        </w:tc>
        <w:tc>
          <w:tcPr>
            <w:tcW w:w="3151" w:type="pct"/>
            <w:shd w:val="clear" w:color="auto" w:fill="auto"/>
            <w:noWrap/>
            <w:hideMark/>
          </w:tcPr>
          <w:p w14:paraId="3DC1DCA0" w14:textId="77777777" w:rsidR="00F6289B" w:rsidRPr="00AA7997" w:rsidRDefault="00F6289B" w:rsidP="00EF1BCB">
            <w:pPr>
              <w:rPr>
                <w:rFonts w:eastAsia="Times New Roman"/>
                <w:szCs w:val="24"/>
              </w:rPr>
            </w:pPr>
            <w:r w:rsidRPr="00AA7997">
              <w:rPr>
                <w:rFonts w:eastAsia="Times New Roman"/>
                <w:szCs w:val="24"/>
              </w:rPr>
              <w:t>Carbon to nitrogen ratio of the cover crop dry biomass (determine quality of green manure)</w:t>
            </w:r>
          </w:p>
        </w:tc>
      </w:tr>
      <w:tr w:rsidR="000F23D5" w:rsidRPr="00AA7997" w14:paraId="5EB503A5" w14:textId="77777777" w:rsidTr="00800284">
        <w:trPr>
          <w:trHeight w:val="300"/>
        </w:trPr>
        <w:tc>
          <w:tcPr>
            <w:tcW w:w="430" w:type="pct"/>
          </w:tcPr>
          <w:p w14:paraId="7F2B55BA" w14:textId="518AA53C"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2</w:t>
            </w:r>
          </w:p>
        </w:tc>
        <w:tc>
          <w:tcPr>
            <w:tcW w:w="1419" w:type="pct"/>
            <w:shd w:val="clear" w:color="auto" w:fill="auto"/>
            <w:noWrap/>
            <w:hideMark/>
          </w:tcPr>
          <w:p w14:paraId="306C2E0F" w14:textId="6A489FE7" w:rsidR="00F6289B" w:rsidRPr="00AA7997" w:rsidRDefault="00F6289B" w:rsidP="00EF1BCB">
            <w:pPr>
              <w:rPr>
                <w:rFonts w:eastAsia="Times New Roman"/>
                <w:bCs/>
                <w:szCs w:val="24"/>
              </w:rPr>
            </w:pPr>
            <w:proofErr w:type="spellStart"/>
            <w:r w:rsidRPr="00AA7997">
              <w:rPr>
                <w:rFonts w:eastAsia="Times New Roman"/>
                <w:bCs/>
                <w:szCs w:val="24"/>
              </w:rPr>
              <w:t>CCTermination</w:t>
            </w:r>
            <w:proofErr w:type="spellEnd"/>
          </w:p>
        </w:tc>
        <w:tc>
          <w:tcPr>
            <w:tcW w:w="3151" w:type="pct"/>
            <w:shd w:val="clear" w:color="auto" w:fill="auto"/>
            <w:noWrap/>
            <w:hideMark/>
          </w:tcPr>
          <w:p w14:paraId="412FB810" w14:textId="77777777" w:rsidR="00F6289B" w:rsidRPr="00AA7997" w:rsidRDefault="00F6289B" w:rsidP="00EF1BCB">
            <w:pPr>
              <w:rPr>
                <w:rFonts w:eastAsia="Times New Roman"/>
                <w:szCs w:val="24"/>
              </w:rPr>
            </w:pPr>
            <w:r w:rsidRPr="00AA7997">
              <w:rPr>
                <w:rFonts w:eastAsia="Times New Roman"/>
                <w:szCs w:val="24"/>
              </w:rPr>
              <w:t>Method of killing cover crop</w:t>
            </w:r>
          </w:p>
        </w:tc>
      </w:tr>
      <w:tr w:rsidR="000F23D5" w:rsidRPr="00AA7997" w14:paraId="0C3E83BA" w14:textId="77777777" w:rsidTr="00800284">
        <w:trPr>
          <w:trHeight w:val="300"/>
        </w:trPr>
        <w:tc>
          <w:tcPr>
            <w:tcW w:w="430" w:type="pct"/>
          </w:tcPr>
          <w:p w14:paraId="4CE9D1D5" w14:textId="2C82A8B3"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3</w:t>
            </w:r>
          </w:p>
        </w:tc>
        <w:tc>
          <w:tcPr>
            <w:tcW w:w="1419" w:type="pct"/>
            <w:shd w:val="clear" w:color="auto" w:fill="auto"/>
            <w:noWrap/>
            <w:hideMark/>
          </w:tcPr>
          <w:p w14:paraId="6159B5DE" w14:textId="3C84C797" w:rsidR="00F6289B" w:rsidRPr="00AA7997" w:rsidRDefault="00F6289B" w:rsidP="00EF1BCB">
            <w:pPr>
              <w:rPr>
                <w:rFonts w:eastAsia="Times New Roman"/>
                <w:bCs/>
                <w:szCs w:val="24"/>
              </w:rPr>
            </w:pPr>
            <w:proofErr w:type="spellStart"/>
            <w:r w:rsidRPr="00AA7997">
              <w:rPr>
                <w:rFonts w:eastAsia="Times New Roman"/>
                <w:bCs/>
                <w:szCs w:val="24"/>
              </w:rPr>
              <w:t>Conservation_Type</w:t>
            </w:r>
            <w:proofErr w:type="spellEnd"/>
          </w:p>
        </w:tc>
        <w:tc>
          <w:tcPr>
            <w:tcW w:w="3151" w:type="pct"/>
            <w:shd w:val="clear" w:color="auto" w:fill="auto"/>
            <w:noWrap/>
            <w:hideMark/>
          </w:tcPr>
          <w:p w14:paraId="49A2F930" w14:textId="2F23575C" w:rsidR="00F6289B" w:rsidRPr="00AA7997" w:rsidRDefault="00534BA7" w:rsidP="005316F3">
            <w:pPr>
              <w:rPr>
                <w:rFonts w:eastAsia="Times New Roman"/>
                <w:szCs w:val="24"/>
              </w:rPr>
            </w:pPr>
            <w:r>
              <w:rPr>
                <w:rFonts w:eastAsia="Times New Roman"/>
                <w:szCs w:val="24"/>
              </w:rPr>
              <w:t>Type of conservation management:</w:t>
            </w:r>
            <w:r w:rsidRPr="00AA7997">
              <w:rPr>
                <w:rFonts w:eastAsia="Times New Roman"/>
                <w:szCs w:val="24"/>
              </w:rPr>
              <w:t xml:space="preserve"> </w:t>
            </w:r>
            <w:r w:rsidR="00F6289B" w:rsidRPr="00AA7997">
              <w:rPr>
                <w:rFonts w:eastAsia="Times New Roman"/>
                <w:szCs w:val="24"/>
              </w:rPr>
              <w:t>cover crop</w:t>
            </w:r>
            <w:r>
              <w:rPr>
                <w:rFonts w:eastAsia="Times New Roman"/>
                <w:szCs w:val="24"/>
              </w:rPr>
              <w:t xml:space="preserve"> </w:t>
            </w:r>
            <w:r w:rsidR="00F6289B" w:rsidRPr="00AA7997">
              <w:rPr>
                <w:rFonts w:eastAsia="Times New Roman"/>
                <w:szCs w:val="24"/>
              </w:rPr>
              <w:t xml:space="preserve">(CC), </w:t>
            </w:r>
            <w:r>
              <w:rPr>
                <w:rFonts w:eastAsia="Times New Roman"/>
                <w:szCs w:val="24"/>
              </w:rPr>
              <w:t>n</w:t>
            </w:r>
            <w:r w:rsidR="00F6289B" w:rsidRPr="00AA7997">
              <w:rPr>
                <w:rFonts w:eastAsia="Times New Roman"/>
                <w:szCs w:val="24"/>
              </w:rPr>
              <w:t>o-tillage</w:t>
            </w:r>
            <w:r>
              <w:rPr>
                <w:rFonts w:eastAsia="Times New Roman"/>
                <w:szCs w:val="24"/>
              </w:rPr>
              <w:t xml:space="preserve"> </w:t>
            </w:r>
            <w:r w:rsidR="00F6289B" w:rsidRPr="00AA7997">
              <w:rPr>
                <w:rFonts w:eastAsia="Times New Roman"/>
                <w:szCs w:val="24"/>
              </w:rPr>
              <w:t>(NT), organic farm</w:t>
            </w:r>
            <w:r>
              <w:rPr>
                <w:rFonts w:eastAsia="Times New Roman"/>
                <w:szCs w:val="24"/>
              </w:rPr>
              <w:t xml:space="preserve"> </w:t>
            </w:r>
            <w:r w:rsidR="00F6289B" w:rsidRPr="00AA7997">
              <w:rPr>
                <w:rFonts w:eastAsia="Times New Roman"/>
                <w:szCs w:val="24"/>
              </w:rPr>
              <w:t xml:space="preserve">(OF), </w:t>
            </w:r>
            <w:r>
              <w:rPr>
                <w:rFonts w:eastAsia="Times New Roman"/>
                <w:szCs w:val="24"/>
              </w:rPr>
              <w:t>a</w:t>
            </w:r>
            <w:r w:rsidR="00F6289B" w:rsidRPr="00AA7997">
              <w:rPr>
                <w:rFonts w:eastAsia="Times New Roman"/>
                <w:szCs w:val="24"/>
              </w:rPr>
              <w:t xml:space="preserve">gro-forestry </w:t>
            </w:r>
            <w:r>
              <w:rPr>
                <w:rFonts w:eastAsia="Times New Roman"/>
                <w:szCs w:val="24"/>
              </w:rPr>
              <w:t>s</w:t>
            </w:r>
            <w:r w:rsidR="00F6289B" w:rsidRPr="00AA7997">
              <w:rPr>
                <w:rFonts w:eastAsia="Times New Roman"/>
                <w:szCs w:val="24"/>
              </w:rPr>
              <w:t xml:space="preserve">ystem (AF) </w:t>
            </w:r>
            <w:r w:rsidR="005316F3" w:rsidRPr="00AA7997">
              <w:rPr>
                <w:rFonts w:eastAsia="Times New Roman"/>
                <w:szCs w:val="24"/>
              </w:rPr>
              <w:t xml:space="preserve"> </w:t>
            </w:r>
          </w:p>
        </w:tc>
      </w:tr>
      <w:tr w:rsidR="000F23D5" w:rsidRPr="00AA7997" w14:paraId="0DD89E51" w14:textId="77777777" w:rsidTr="00800284">
        <w:trPr>
          <w:trHeight w:val="300"/>
        </w:trPr>
        <w:tc>
          <w:tcPr>
            <w:tcW w:w="430" w:type="pct"/>
          </w:tcPr>
          <w:p w14:paraId="12B231EC" w14:textId="19D21BF3"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4</w:t>
            </w:r>
          </w:p>
        </w:tc>
        <w:tc>
          <w:tcPr>
            <w:tcW w:w="1419" w:type="pct"/>
            <w:shd w:val="clear" w:color="auto" w:fill="auto"/>
            <w:noWrap/>
            <w:hideMark/>
          </w:tcPr>
          <w:p w14:paraId="55502F84" w14:textId="38E65E5D" w:rsidR="00F6289B" w:rsidRPr="00AA7997" w:rsidRDefault="00F6289B" w:rsidP="00EF1BCB">
            <w:pPr>
              <w:rPr>
                <w:rFonts w:eastAsia="Times New Roman"/>
                <w:bCs/>
                <w:szCs w:val="24"/>
              </w:rPr>
            </w:pPr>
            <w:r w:rsidRPr="00AA7997">
              <w:rPr>
                <w:rFonts w:eastAsia="Times New Roman"/>
                <w:bCs/>
                <w:szCs w:val="24"/>
              </w:rPr>
              <w:t>Conservation_</w:t>
            </w:r>
            <w:r w:rsidR="00B02D43">
              <w:rPr>
                <w:rFonts w:eastAsia="Times New Roman"/>
                <w:bCs/>
                <w:szCs w:val="24"/>
              </w:rPr>
              <w:t xml:space="preserve"> </w:t>
            </w:r>
            <w:r w:rsidRPr="00AA7997">
              <w:rPr>
                <w:rFonts w:eastAsia="Times New Roman"/>
                <w:bCs/>
                <w:szCs w:val="24"/>
              </w:rPr>
              <w:t>Description</w:t>
            </w:r>
          </w:p>
        </w:tc>
        <w:tc>
          <w:tcPr>
            <w:tcW w:w="3151" w:type="pct"/>
            <w:shd w:val="clear" w:color="auto" w:fill="auto"/>
            <w:noWrap/>
            <w:hideMark/>
          </w:tcPr>
          <w:p w14:paraId="003BB698" w14:textId="0A9C07D5" w:rsidR="00F6289B" w:rsidRPr="00AA7997" w:rsidRDefault="00F6289B" w:rsidP="00EF1BCB">
            <w:pPr>
              <w:rPr>
                <w:rFonts w:eastAsia="Times New Roman"/>
                <w:szCs w:val="24"/>
              </w:rPr>
            </w:pPr>
            <w:r w:rsidRPr="00AA7997">
              <w:rPr>
                <w:rFonts w:eastAsia="Times New Roman"/>
                <w:szCs w:val="24"/>
              </w:rPr>
              <w:t>More details or descriptions on conservation</w:t>
            </w:r>
            <w:r w:rsidR="00534BA7">
              <w:rPr>
                <w:rFonts w:eastAsia="Times New Roman"/>
                <w:szCs w:val="24"/>
              </w:rPr>
              <w:t xml:space="preserve"> agriculture</w:t>
            </w:r>
            <w:r w:rsidRPr="00AA7997">
              <w:rPr>
                <w:rFonts w:eastAsia="Times New Roman"/>
                <w:szCs w:val="24"/>
              </w:rPr>
              <w:t xml:space="preserve"> method</w:t>
            </w:r>
          </w:p>
        </w:tc>
      </w:tr>
      <w:tr w:rsidR="000F23D5" w:rsidRPr="00AA7997" w14:paraId="7EEBF580" w14:textId="77777777" w:rsidTr="00800284">
        <w:trPr>
          <w:trHeight w:val="300"/>
        </w:trPr>
        <w:tc>
          <w:tcPr>
            <w:tcW w:w="430" w:type="pct"/>
          </w:tcPr>
          <w:p w14:paraId="6AC19CCB" w14:textId="4EBCBF37" w:rsidR="00F6289B" w:rsidRPr="00AA7997" w:rsidRDefault="00F6289B" w:rsidP="00BB4B66">
            <w:pPr>
              <w:rPr>
                <w:bCs/>
                <w:szCs w:val="24"/>
                <w:lang w:eastAsia="zh-CN"/>
              </w:rPr>
            </w:pPr>
            <w:r w:rsidRPr="00AA7997">
              <w:rPr>
                <w:bCs/>
                <w:szCs w:val="24"/>
                <w:lang w:eastAsia="zh-CN"/>
              </w:rPr>
              <w:t>4</w:t>
            </w:r>
            <w:r w:rsidR="00BB4B66" w:rsidRPr="00AA7997">
              <w:rPr>
                <w:bCs/>
                <w:szCs w:val="24"/>
                <w:lang w:eastAsia="zh-CN"/>
              </w:rPr>
              <w:t>5</w:t>
            </w:r>
          </w:p>
        </w:tc>
        <w:tc>
          <w:tcPr>
            <w:tcW w:w="1419" w:type="pct"/>
            <w:shd w:val="clear" w:color="auto" w:fill="auto"/>
            <w:noWrap/>
            <w:hideMark/>
          </w:tcPr>
          <w:p w14:paraId="4A3E4CA3" w14:textId="1EE52117" w:rsidR="00F6289B" w:rsidRPr="00AA7997" w:rsidRDefault="00F6289B" w:rsidP="00EF1BCB">
            <w:pPr>
              <w:rPr>
                <w:rFonts w:eastAsia="Times New Roman"/>
                <w:bCs/>
                <w:szCs w:val="24"/>
              </w:rPr>
            </w:pPr>
            <w:r w:rsidRPr="00AA7997">
              <w:rPr>
                <w:rFonts w:eastAsia="Times New Roman"/>
                <w:bCs/>
                <w:szCs w:val="24"/>
              </w:rPr>
              <w:t>Other</w:t>
            </w:r>
          </w:p>
        </w:tc>
        <w:tc>
          <w:tcPr>
            <w:tcW w:w="3151" w:type="pct"/>
            <w:shd w:val="clear" w:color="auto" w:fill="auto"/>
            <w:noWrap/>
            <w:hideMark/>
          </w:tcPr>
          <w:p w14:paraId="530EEECC" w14:textId="7FE0C921" w:rsidR="00F6289B" w:rsidRPr="00AA7997" w:rsidRDefault="00F6289B" w:rsidP="00EF1BCB">
            <w:pPr>
              <w:rPr>
                <w:rFonts w:eastAsia="Times New Roman"/>
                <w:szCs w:val="24"/>
              </w:rPr>
            </w:pPr>
            <w:r w:rsidRPr="00AA7997">
              <w:rPr>
                <w:rFonts w:eastAsia="Times New Roman"/>
                <w:szCs w:val="24"/>
              </w:rPr>
              <w:t>Other meta</w:t>
            </w:r>
            <w:r w:rsidR="00534BA7">
              <w:rPr>
                <w:rFonts w:eastAsia="Times New Roman"/>
                <w:szCs w:val="24"/>
              </w:rPr>
              <w:t>/background</w:t>
            </w:r>
            <w:r w:rsidRPr="00AA7997">
              <w:rPr>
                <w:rFonts w:eastAsia="Times New Roman"/>
                <w:szCs w:val="24"/>
              </w:rPr>
              <w:t xml:space="preserve"> information about the publication</w:t>
            </w:r>
          </w:p>
        </w:tc>
      </w:tr>
    </w:tbl>
    <w:p w14:paraId="19591623" w14:textId="77777777" w:rsidR="002A6F82" w:rsidRPr="00AA7997" w:rsidRDefault="002A6F82" w:rsidP="00EF1BCB">
      <w:pPr>
        <w:tabs>
          <w:tab w:val="right" w:pos="9360"/>
        </w:tabs>
        <w:spacing w:after="160" w:line="259" w:lineRule="auto"/>
        <w:rPr>
          <w:b/>
          <w:szCs w:val="24"/>
          <w:lang w:eastAsia="zh-CN"/>
        </w:rPr>
      </w:pPr>
    </w:p>
    <w:p w14:paraId="09B2EE65" w14:textId="35C46264" w:rsidR="00B31AED" w:rsidRDefault="00B31AED">
      <w:pPr>
        <w:jc w:val="left"/>
        <w:rPr>
          <w:b/>
          <w:szCs w:val="24"/>
          <w:lang w:eastAsia="zh-CN"/>
        </w:rPr>
      </w:pPr>
      <w:r>
        <w:rPr>
          <w:b/>
          <w:szCs w:val="24"/>
          <w:lang w:eastAsia="zh-CN"/>
        </w:rPr>
        <w:br w:type="page"/>
      </w:r>
    </w:p>
    <w:p w14:paraId="1AC3CC74" w14:textId="2BE287EF" w:rsidR="00B31AED" w:rsidRPr="00AA7997" w:rsidRDefault="002E48CE" w:rsidP="00B31AED">
      <w:pPr>
        <w:tabs>
          <w:tab w:val="right" w:pos="9360"/>
        </w:tabs>
        <w:spacing w:after="160" w:line="259" w:lineRule="auto"/>
        <w:rPr>
          <w:szCs w:val="24"/>
        </w:rPr>
      </w:pPr>
      <w:r>
        <w:rPr>
          <w:b/>
          <w:szCs w:val="24"/>
          <w:lang w:eastAsia="zh-CN"/>
        </w:rPr>
        <w:lastRenderedPageBreak/>
        <w:t>Table 3</w:t>
      </w:r>
      <w:r w:rsidR="00B31AED" w:rsidRPr="00AA7997">
        <w:rPr>
          <w:b/>
          <w:szCs w:val="24"/>
          <w:lang w:eastAsia="zh-CN"/>
        </w:rPr>
        <w:t xml:space="preserve">. Description and attributes of soil health indicators in the </w:t>
      </w:r>
      <w:r w:rsidR="00B31AED" w:rsidRPr="00124BE3">
        <w:rPr>
          <w:b/>
          <w:i/>
          <w:szCs w:val="24"/>
          <w:lang w:eastAsia="zh-CN"/>
        </w:rPr>
        <w:t>SoilHealthDB</w:t>
      </w:r>
      <w:r w:rsidR="00B31AED" w:rsidRPr="00AA7997">
        <w:rPr>
          <w:b/>
          <w:szCs w:val="24"/>
        </w:rPr>
        <w:t>.</w:t>
      </w:r>
      <w:r w:rsidR="00B31AED" w:rsidRPr="00AA7997">
        <w:rPr>
          <w:szCs w:val="24"/>
        </w:rPr>
        <w:t xml:space="preserve"> Note that in the data sheet, each indicator has 5 columns, recording information f</w:t>
      </w:r>
      <w:r w:rsidR="00EE7B82">
        <w:rPr>
          <w:szCs w:val="24"/>
        </w:rPr>
        <w:t>or mean of</w:t>
      </w:r>
      <w:r w:rsidR="00B31AED" w:rsidRPr="00AA7997">
        <w:rPr>
          <w:szCs w:val="24"/>
        </w:rPr>
        <w:t xml:space="preserve"> control, </w:t>
      </w:r>
      <w:r w:rsidR="00EE7B82">
        <w:rPr>
          <w:szCs w:val="24"/>
        </w:rPr>
        <w:t xml:space="preserve">mean of </w:t>
      </w:r>
      <w:r w:rsidR="00B31AED" w:rsidRPr="00AA7997">
        <w:rPr>
          <w:szCs w:val="24"/>
        </w:rPr>
        <w:t>treatment, standard deviation (SD) for control, SD for treatment, and comments.</w:t>
      </w:r>
    </w:p>
    <w:tbl>
      <w:tblPr>
        <w:tblW w:w="50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9"/>
        <w:gridCol w:w="1599"/>
        <w:gridCol w:w="2993"/>
        <w:gridCol w:w="3470"/>
      </w:tblGrid>
      <w:tr w:rsidR="000F23D5" w:rsidRPr="00AA7997" w14:paraId="5597A9E2" w14:textId="77777777" w:rsidTr="00833F60">
        <w:trPr>
          <w:trHeight w:val="438"/>
        </w:trPr>
        <w:tc>
          <w:tcPr>
            <w:tcW w:w="335" w:type="pct"/>
            <w:shd w:val="clear" w:color="auto" w:fill="auto"/>
            <w:noWrap/>
          </w:tcPr>
          <w:p w14:paraId="59EF48C1" w14:textId="77777777" w:rsidR="00D2538E" w:rsidRPr="00AA7997" w:rsidRDefault="00D2538E" w:rsidP="00DA3008">
            <w:pPr>
              <w:jc w:val="left"/>
              <w:rPr>
                <w:rFonts w:eastAsia="Times New Roman"/>
                <w:b/>
                <w:szCs w:val="24"/>
              </w:rPr>
            </w:pPr>
            <w:r w:rsidRPr="00AA7997">
              <w:rPr>
                <w:rFonts w:eastAsia="Times New Roman"/>
                <w:b/>
                <w:szCs w:val="24"/>
              </w:rPr>
              <w:t>ID</w:t>
            </w:r>
          </w:p>
        </w:tc>
        <w:tc>
          <w:tcPr>
            <w:tcW w:w="925" w:type="pct"/>
            <w:shd w:val="clear" w:color="auto" w:fill="auto"/>
            <w:noWrap/>
          </w:tcPr>
          <w:p w14:paraId="4BC6F119" w14:textId="77777777" w:rsidR="00D2538E" w:rsidRPr="00AA7997" w:rsidRDefault="00D2538E" w:rsidP="00DA3008">
            <w:pPr>
              <w:jc w:val="left"/>
              <w:rPr>
                <w:rFonts w:eastAsia="Times New Roman"/>
                <w:b/>
                <w:bCs/>
                <w:szCs w:val="24"/>
              </w:rPr>
            </w:pPr>
            <w:r w:rsidRPr="00AA7997">
              <w:rPr>
                <w:rFonts w:eastAsia="Times New Roman"/>
                <w:b/>
                <w:bCs/>
                <w:szCs w:val="24"/>
              </w:rPr>
              <w:t>Indicator</w:t>
            </w:r>
          </w:p>
        </w:tc>
        <w:tc>
          <w:tcPr>
            <w:tcW w:w="1732" w:type="pct"/>
            <w:shd w:val="clear" w:color="auto" w:fill="auto"/>
            <w:noWrap/>
          </w:tcPr>
          <w:p w14:paraId="2A1C35E2" w14:textId="2BAEC87C" w:rsidR="00D2538E" w:rsidRPr="00AA7997" w:rsidRDefault="00FF5282" w:rsidP="00DA3008">
            <w:pPr>
              <w:jc w:val="left"/>
              <w:rPr>
                <w:b/>
                <w:szCs w:val="24"/>
                <w:lang w:eastAsia="zh-CN"/>
              </w:rPr>
            </w:pPr>
            <w:r w:rsidRPr="00AA7997">
              <w:rPr>
                <w:b/>
                <w:szCs w:val="24"/>
                <w:lang w:eastAsia="zh-CN"/>
              </w:rPr>
              <w:t>Description</w:t>
            </w:r>
          </w:p>
        </w:tc>
        <w:tc>
          <w:tcPr>
            <w:tcW w:w="2008" w:type="pct"/>
            <w:shd w:val="clear" w:color="auto" w:fill="auto"/>
            <w:noWrap/>
          </w:tcPr>
          <w:p w14:paraId="174BE4DD" w14:textId="77777777" w:rsidR="00D2538E" w:rsidRPr="00AA7997" w:rsidRDefault="00D2538E" w:rsidP="00DA3008">
            <w:pPr>
              <w:jc w:val="left"/>
              <w:rPr>
                <w:rFonts w:eastAsia="Times New Roman"/>
                <w:b/>
                <w:szCs w:val="24"/>
              </w:rPr>
            </w:pPr>
            <w:r w:rsidRPr="00AA7997">
              <w:rPr>
                <w:rFonts w:eastAsia="Times New Roman"/>
                <w:b/>
                <w:szCs w:val="24"/>
              </w:rPr>
              <w:t>Comments</w:t>
            </w:r>
          </w:p>
        </w:tc>
      </w:tr>
      <w:tr w:rsidR="000F23D5" w:rsidRPr="00AA7997" w14:paraId="33FDFE63" w14:textId="77777777" w:rsidTr="00833F60">
        <w:trPr>
          <w:trHeight w:val="300"/>
        </w:trPr>
        <w:tc>
          <w:tcPr>
            <w:tcW w:w="335" w:type="pct"/>
            <w:shd w:val="clear" w:color="auto" w:fill="auto"/>
            <w:noWrap/>
            <w:hideMark/>
          </w:tcPr>
          <w:p w14:paraId="365D1466" w14:textId="77777777" w:rsidR="00D2538E" w:rsidRPr="00AA7997" w:rsidRDefault="00D2538E" w:rsidP="00DA3008">
            <w:pPr>
              <w:jc w:val="left"/>
              <w:rPr>
                <w:rFonts w:eastAsia="Times New Roman"/>
                <w:szCs w:val="24"/>
              </w:rPr>
            </w:pPr>
            <w:r w:rsidRPr="00AA7997">
              <w:rPr>
                <w:rFonts w:eastAsia="Times New Roman"/>
                <w:szCs w:val="24"/>
              </w:rPr>
              <w:t>1</w:t>
            </w:r>
          </w:p>
        </w:tc>
        <w:tc>
          <w:tcPr>
            <w:tcW w:w="925" w:type="pct"/>
            <w:shd w:val="clear" w:color="auto" w:fill="auto"/>
            <w:noWrap/>
            <w:hideMark/>
          </w:tcPr>
          <w:p w14:paraId="2BE469F8" w14:textId="77777777" w:rsidR="00D2538E" w:rsidRPr="00AA7997" w:rsidRDefault="00D2538E" w:rsidP="00DA3008">
            <w:pPr>
              <w:jc w:val="left"/>
              <w:rPr>
                <w:rFonts w:eastAsia="Times New Roman"/>
                <w:bCs/>
                <w:szCs w:val="24"/>
              </w:rPr>
            </w:pPr>
            <w:r w:rsidRPr="00AA7997">
              <w:rPr>
                <w:rFonts w:eastAsia="Times New Roman"/>
                <w:bCs/>
                <w:szCs w:val="24"/>
              </w:rPr>
              <w:t>Biomass</w:t>
            </w:r>
          </w:p>
        </w:tc>
        <w:tc>
          <w:tcPr>
            <w:tcW w:w="1732" w:type="pct"/>
            <w:shd w:val="clear" w:color="auto" w:fill="auto"/>
            <w:noWrap/>
            <w:hideMark/>
          </w:tcPr>
          <w:p w14:paraId="74C20B8F" w14:textId="651258FC" w:rsidR="00D2538E" w:rsidRPr="00AA7997" w:rsidRDefault="00D2538E" w:rsidP="00DA3008">
            <w:pPr>
              <w:jc w:val="left"/>
              <w:rPr>
                <w:rFonts w:eastAsia="Times New Roman"/>
                <w:szCs w:val="24"/>
              </w:rPr>
            </w:pPr>
            <w:r w:rsidRPr="00AA7997">
              <w:rPr>
                <w:rFonts w:eastAsia="Times New Roman"/>
                <w:szCs w:val="24"/>
              </w:rPr>
              <w:t xml:space="preserve">Biomass of cash crop </w:t>
            </w:r>
            <w:r w:rsidR="00EE7B82" w:rsidRPr="00AA7997">
              <w:rPr>
                <w:rFonts w:eastAsia="Times New Roman"/>
                <w:szCs w:val="24"/>
              </w:rPr>
              <w:t>exc</w:t>
            </w:r>
            <w:r w:rsidR="00EE7B82">
              <w:rPr>
                <w:rFonts w:eastAsia="Times New Roman"/>
                <w:szCs w:val="24"/>
              </w:rPr>
              <w:t>luding</w:t>
            </w:r>
            <w:r w:rsidR="00EE7B82" w:rsidRPr="00AA7997">
              <w:rPr>
                <w:rFonts w:eastAsia="Times New Roman"/>
                <w:szCs w:val="24"/>
              </w:rPr>
              <w:t xml:space="preserve"> </w:t>
            </w:r>
            <w:r w:rsidRPr="00AA7997">
              <w:rPr>
                <w:rFonts w:eastAsia="Times New Roman"/>
                <w:szCs w:val="24"/>
              </w:rPr>
              <w:t xml:space="preserve">yield (e.g., stem, leave, root) </w:t>
            </w:r>
          </w:p>
        </w:tc>
        <w:tc>
          <w:tcPr>
            <w:tcW w:w="2008" w:type="pct"/>
            <w:shd w:val="clear" w:color="auto" w:fill="auto"/>
            <w:noWrap/>
            <w:hideMark/>
          </w:tcPr>
          <w:p w14:paraId="53425D31" w14:textId="5B33216F" w:rsidR="00D2538E" w:rsidRPr="00AA7997" w:rsidRDefault="00D2538E" w:rsidP="005F53F2">
            <w:pPr>
              <w:jc w:val="left"/>
              <w:rPr>
                <w:rFonts w:eastAsia="Times New Roman"/>
                <w:szCs w:val="24"/>
              </w:rPr>
            </w:pPr>
            <w:r w:rsidRPr="00AA7997">
              <w:rPr>
                <w:rFonts w:eastAsia="Times New Roman"/>
                <w:szCs w:val="24"/>
              </w:rPr>
              <w:t>Unit</w:t>
            </w:r>
            <w:r w:rsidR="00B31AED">
              <w:rPr>
                <w:rFonts w:eastAsia="Times New Roman"/>
                <w:szCs w:val="24"/>
              </w:rPr>
              <w:t>s</w:t>
            </w:r>
            <w:r w:rsidRPr="00AA7997">
              <w:rPr>
                <w:rFonts w:eastAsia="Times New Roman"/>
                <w:szCs w:val="24"/>
              </w:rPr>
              <w:t xml:space="preserve"> var</w:t>
            </w:r>
            <w:r w:rsidR="00B31AED">
              <w:rPr>
                <w:rFonts w:eastAsia="Times New Roman"/>
                <w:szCs w:val="24"/>
              </w:rPr>
              <w:t>y</w:t>
            </w:r>
            <w:r w:rsidRPr="00AA7997">
              <w:rPr>
                <w:rFonts w:eastAsia="Times New Roman"/>
                <w:szCs w:val="24"/>
              </w:rPr>
              <w:t xml:space="preserve">, </w:t>
            </w:r>
            <w:r w:rsidR="00B31AED">
              <w:rPr>
                <w:rFonts w:eastAsia="Times New Roman"/>
                <w:szCs w:val="24"/>
              </w:rPr>
              <w:t>but</w:t>
            </w:r>
            <w:r w:rsidR="00B31AED" w:rsidRPr="00AA7997">
              <w:rPr>
                <w:rFonts w:eastAsia="Times New Roman"/>
                <w:szCs w:val="24"/>
              </w:rPr>
              <w:t xml:space="preserve"> </w:t>
            </w:r>
            <w:r w:rsidR="00B31AED">
              <w:rPr>
                <w:rFonts w:eastAsia="Times New Roman"/>
                <w:szCs w:val="24"/>
              </w:rPr>
              <w:t>are in</w:t>
            </w:r>
            <w:r w:rsidRPr="00AA7997">
              <w:rPr>
                <w:rFonts w:eastAsia="Times New Roman"/>
                <w:szCs w:val="24"/>
              </w:rPr>
              <w:t xml:space="preserve"> kg/h</w:t>
            </w:r>
            <w:r w:rsidR="005F53F2">
              <w:rPr>
                <w:rFonts w:hint="eastAsia"/>
                <w:szCs w:val="24"/>
                <w:lang w:eastAsia="zh-CN"/>
              </w:rPr>
              <w:t>a</w:t>
            </w:r>
            <w:r w:rsidRPr="00AA7997">
              <w:rPr>
                <w:rFonts w:eastAsia="Times New Roman"/>
                <w:szCs w:val="24"/>
                <w:vertAlign w:val="superscript"/>
              </w:rPr>
              <w:t>2</w:t>
            </w:r>
            <w:r w:rsidRPr="00AA7997">
              <w:rPr>
                <w:rFonts w:eastAsia="Times New Roman"/>
                <w:szCs w:val="24"/>
              </w:rPr>
              <w:t xml:space="preserve"> if </w:t>
            </w:r>
            <w:r w:rsidR="00B31AED">
              <w:rPr>
                <w:rFonts w:eastAsia="Times New Roman"/>
                <w:szCs w:val="24"/>
              </w:rPr>
              <w:t>not otherwise indicated</w:t>
            </w:r>
            <w:r w:rsidRPr="00AA7997">
              <w:rPr>
                <w:rFonts w:eastAsia="Times New Roman"/>
                <w:szCs w:val="24"/>
              </w:rPr>
              <w:t xml:space="preserve"> </w:t>
            </w:r>
          </w:p>
        </w:tc>
      </w:tr>
      <w:tr w:rsidR="000F23D5" w:rsidRPr="00AA7997" w14:paraId="26FE8028" w14:textId="77777777" w:rsidTr="00833F60">
        <w:trPr>
          <w:trHeight w:val="300"/>
        </w:trPr>
        <w:tc>
          <w:tcPr>
            <w:tcW w:w="335" w:type="pct"/>
            <w:shd w:val="clear" w:color="auto" w:fill="auto"/>
            <w:noWrap/>
            <w:hideMark/>
          </w:tcPr>
          <w:p w14:paraId="3214F0C9" w14:textId="77777777" w:rsidR="00D2538E" w:rsidRPr="00AA7997" w:rsidRDefault="00D2538E" w:rsidP="00DA3008">
            <w:pPr>
              <w:jc w:val="left"/>
              <w:rPr>
                <w:rFonts w:eastAsia="Times New Roman"/>
                <w:szCs w:val="24"/>
              </w:rPr>
            </w:pPr>
            <w:r w:rsidRPr="00AA7997">
              <w:rPr>
                <w:rFonts w:eastAsia="Times New Roman"/>
                <w:szCs w:val="24"/>
              </w:rPr>
              <w:t>2</w:t>
            </w:r>
          </w:p>
        </w:tc>
        <w:tc>
          <w:tcPr>
            <w:tcW w:w="925" w:type="pct"/>
            <w:shd w:val="clear" w:color="auto" w:fill="auto"/>
            <w:noWrap/>
            <w:hideMark/>
          </w:tcPr>
          <w:p w14:paraId="68661A2C" w14:textId="77777777" w:rsidR="00D2538E" w:rsidRPr="00AA7997" w:rsidRDefault="00D2538E" w:rsidP="00DA3008">
            <w:pPr>
              <w:jc w:val="left"/>
              <w:rPr>
                <w:rFonts w:eastAsia="Times New Roman"/>
                <w:bCs/>
                <w:szCs w:val="24"/>
              </w:rPr>
            </w:pPr>
            <w:r w:rsidRPr="00AA7997">
              <w:rPr>
                <w:rFonts w:eastAsia="Times New Roman"/>
                <w:bCs/>
                <w:szCs w:val="24"/>
              </w:rPr>
              <w:t>Yield</w:t>
            </w:r>
          </w:p>
        </w:tc>
        <w:tc>
          <w:tcPr>
            <w:tcW w:w="1732" w:type="pct"/>
            <w:shd w:val="clear" w:color="auto" w:fill="auto"/>
            <w:noWrap/>
            <w:hideMark/>
          </w:tcPr>
          <w:p w14:paraId="3006EAF1" w14:textId="6981709E" w:rsidR="00D2538E" w:rsidRPr="00AA7997" w:rsidRDefault="00D2538E" w:rsidP="00DA3008">
            <w:pPr>
              <w:jc w:val="left"/>
              <w:rPr>
                <w:szCs w:val="24"/>
              </w:rPr>
            </w:pPr>
            <w:r w:rsidRPr="00AA7997">
              <w:rPr>
                <w:rFonts w:eastAsia="Times New Roman"/>
                <w:szCs w:val="24"/>
              </w:rPr>
              <w:t>Yield of grain</w:t>
            </w:r>
            <w:r w:rsidR="00B31AED">
              <w:rPr>
                <w:rFonts w:eastAsia="Times New Roman"/>
                <w:szCs w:val="24"/>
              </w:rPr>
              <w:t xml:space="preserve"> </w:t>
            </w:r>
            <w:r w:rsidRPr="00AA7997">
              <w:rPr>
                <w:rFonts w:eastAsia="Times New Roman"/>
                <w:szCs w:val="24"/>
              </w:rPr>
              <w:t>(cash) crop</w:t>
            </w:r>
          </w:p>
        </w:tc>
        <w:tc>
          <w:tcPr>
            <w:tcW w:w="2008" w:type="pct"/>
            <w:shd w:val="clear" w:color="auto" w:fill="auto"/>
            <w:noWrap/>
            <w:hideMark/>
          </w:tcPr>
          <w:p w14:paraId="146FFB0B" w14:textId="533F3D8D" w:rsidR="00D2538E" w:rsidRPr="00AA7997" w:rsidRDefault="00B31AED" w:rsidP="005F53F2">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r w:rsidRPr="00AA7997">
              <w:rPr>
                <w:rFonts w:eastAsia="Times New Roman"/>
                <w:szCs w:val="24"/>
              </w:rPr>
              <w:t xml:space="preserve">, </w:t>
            </w:r>
            <w:r>
              <w:rPr>
                <w:rFonts w:eastAsia="Times New Roman"/>
                <w:szCs w:val="24"/>
              </w:rPr>
              <w:t>but</w:t>
            </w:r>
            <w:r w:rsidRPr="00AA7997">
              <w:rPr>
                <w:rFonts w:eastAsia="Times New Roman"/>
                <w:szCs w:val="24"/>
              </w:rPr>
              <w:t xml:space="preserve"> </w:t>
            </w:r>
            <w:r>
              <w:rPr>
                <w:rFonts w:eastAsia="Times New Roman"/>
                <w:szCs w:val="24"/>
              </w:rPr>
              <w:t>are in</w:t>
            </w:r>
            <w:r w:rsidRPr="00AA7997">
              <w:rPr>
                <w:rFonts w:eastAsia="Times New Roman"/>
                <w:szCs w:val="24"/>
              </w:rPr>
              <w:t xml:space="preserve"> kg/h</w:t>
            </w:r>
            <w:r w:rsidR="005F53F2">
              <w:rPr>
                <w:rFonts w:hint="eastAsia"/>
                <w:szCs w:val="24"/>
                <w:lang w:eastAsia="zh-CN"/>
              </w:rPr>
              <w:t>a</w:t>
            </w:r>
            <w:r w:rsidRPr="00AA7997">
              <w:rPr>
                <w:rFonts w:eastAsia="Times New Roman"/>
                <w:szCs w:val="24"/>
                <w:vertAlign w:val="superscript"/>
              </w:rPr>
              <w:t>2</w:t>
            </w:r>
            <w:r w:rsidRPr="00AA7997">
              <w:rPr>
                <w:rFonts w:eastAsia="Times New Roman"/>
                <w:szCs w:val="24"/>
              </w:rPr>
              <w:t xml:space="preserve"> if </w:t>
            </w:r>
            <w:r>
              <w:rPr>
                <w:rFonts w:eastAsia="Times New Roman"/>
                <w:szCs w:val="24"/>
              </w:rPr>
              <w:t>not otherwise indicated</w:t>
            </w:r>
          </w:p>
        </w:tc>
      </w:tr>
      <w:tr w:rsidR="000F23D5" w:rsidRPr="00AA7997" w14:paraId="7A202668" w14:textId="77777777" w:rsidTr="00833F60">
        <w:trPr>
          <w:trHeight w:val="300"/>
        </w:trPr>
        <w:tc>
          <w:tcPr>
            <w:tcW w:w="335" w:type="pct"/>
            <w:shd w:val="clear" w:color="auto" w:fill="auto"/>
            <w:noWrap/>
            <w:hideMark/>
          </w:tcPr>
          <w:p w14:paraId="0C8749FD" w14:textId="77777777" w:rsidR="00D2538E" w:rsidRPr="00AA7997" w:rsidRDefault="00D2538E" w:rsidP="00DA3008">
            <w:pPr>
              <w:jc w:val="left"/>
              <w:rPr>
                <w:rFonts w:eastAsia="Times New Roman"/>
                <w:szCs w:val="24"/>
              </w:rPr>
            </w:pPr>
            <w:r w:rsidRPr="00AA7997">
              <w:rPr>
                <w:rFonts w:eastAsia="Times New Roman"/>
                <w:szCs w:val="24"/>
              </w:rPr>
              <w:t>3</w:t>
            </w:r>
          </w:p>
        </w:tc>
        <w:tc>
          <w:tcPr>
            <w:tcW w:w="925" w:type="pct"/>
            <w:shd w:val="clear" w:color="auto" w:fill="auto"/>
            <w:noWrap/>
            <w:hideMark/>
          </w:tcPr>
          <w:p w14:paraId="3D2E1F04" w14:textId="77777777" w:rsidR="00D2538E" w:rsidRPr="00AA7997" w:rsidRDefault="00D2538E" w:rsidP="00DA3008">
            <w:pPr>
              <w:jc w:val="left"/>
              <w:rPr>
                <w:rFonts w:eastAsia="Times New Roman"/>
                <w:bCs/>
                <w:szCs w:val="24"/>
              </w:rPr>
            </w:pPr>
            <w:r w:rsidRPr="00AA7997">
              <w:rPr>
                <w:rFonts w:eastAsia="Times New Roman"/>
                <w:bCs/>
                <w:szCs w:val="24"/>
              </w:rPr>
              <w:t>BD</w:t>
            </w:r>
          </w:p>
        </w:tc>
        <w:tc>
          <w:tcPr>
            <w:tcW w:w="1732" w:type="pct"/>
            <w:shd w:val="clear" w:color="auto" w:fill="auto"/>
            <w:noWrap/>
            <w:hideMark/>
          </w:tcPr>
          <w:p w14:paraId="2D68A775" w14:textId="3D47F2CF" w:rsidR="00D2538E" w:rsidRPr="00AA7997" w:rsidRDefault="00D2538E" w:rsidP="00DA3008">
            <w:pPr>
              <w:jc w:val="left"/>
              <w:rPr>
                <w:rFonts w:eastAsia="Times New Roman"/>
                <w:szCs w:val="24"/>
              </w:rPr>
            </w:pPr>
            <w:r w:rsidRPr="00AA7997">
              <w:rPr>
                <w:rFonts w:eastAsia="Times New Roman"/>
                <w:szCs w:val="24"/>
              </w:rPr>
              <w:t xml:space="preserve">Soil </w:t>
            </w:r>
            <w:r w:rsidR="00EE7B82">
              <w:rPr>
                <w:rFonts w:eastAsia="Times New Roman"/>
                <w:szCs w:val="24"/>
              </w:rPr>
              <w:t>b</w:t>
            </w:r>
            <w:r w:rsidRPr="00AA7997">
              <w:rPr>
                <w:rFonts w:eastAsia="Times New Roman"/>
                <w:szCs w:val="24"/>
              </w:rPr>
              <w:t xml:space="preserve">ulk density </w:t>
            </w:r>
          </w:p>
        </w:tc>
        <w:tc>
          <w:tcPr>
            <w:tcW w:w="2008" w:type="pct"/>
            <w:shd w:val="clear" w:color="auto" w:fill="auto"/>
            <w:noWrap/>
            <w:hideMark/>
          </w:tcPr>
          <w:p w14:paraId="22ED0687" w14:textId="0C3AD64E" w:rsidR="00D2538E" w:rsidRPr="00AA7997" w:rsidRDefault="00B31AED" w:rsidP="00DA3008">
            <w:pPr>
              <w:jc w:val="left"/>
              <w:rPr>
                <w:rFonts w:eastAsia="Times New Roman"/>
                <w:szCs w:val="24"/>
              </w:rPr>
            </w:pPr>
            <w:r>
              <w:rPr>
                <w:rFonts w:eastAsia="Times New Roman"/>
                <w:szCs w:val="24"/>
              </w:rPr>
              <w:t>Unit</w:t>
            </w:r>
            <w:r w:rsidR="00EE7B82">
              <w:rPr>
                <w:rFonts w:eastAsia="Times New Roman"/>
                <w:szCs w:val="24"/>
              </w:rPr>
              <w:t>s</w:t>
            </w:r>
            <w:r>
              <w:rPr>
                <w:rFonts w:eastAsia="Times New Roman"/>
                <w:szCs w:val="24"/>
              </w:rPr>
              <w:t xml:space="preserve"> =</w:t>
            </w:r>
            <w:r w:rsidRPr="00AA7997">
              <w:rPr>
                <w:rFonts w:eastAsia="Times New Roman"/>
                <w:szCs w:val="24"/>
              </w:rPr>
              <w:t xml:space="preserve"> </w:t>
            </w:r>
            <w:r w:rsidR="00D2538E" w:rsidRPr="00AA7997">
              <w:rPr>
                <w:rFonts w:eastAsia="Times New Roman"/>
                <w:szCs w:val="24"/>
              </w:rPr>
              <w:t>g/cm</w:t>
            </w:r>
            <w:r w:rsidR="00D2538E" w:rsidRPr="00AA7997">
              <w:rPr>
                <w:rFonts w:eastAsia="Times New Roman"/>
                <w:szCs w:val="24"/>
                <w:vertAlign w:val="superscript"/>
              </w:rPr>
              <w:t>3</w:t>
            </w:r>
          </w:p>
        </w:tc>
      </w:tr>
      <w:tr w:rsidR="000F23D5" w:rsidRPr="00AA7997" w14:paraId="7E2887C8" w14:textId="77777777" w:rsidTr="00833F60">
        <w:trPr>
          <w:trHeight w:val="300"/>
        </w:trPr>
        <w:tc>
          <w:tcPr>
            <w:tcW w:w="335" w:type="pct"/>
            <w:shd w:val="clear" w:color="auto" w:fill="auto"/>
            <w:noWrap/>
            <w:hideMark/>
          </w:tcPr>
          <w:p w14:paraId="3E6E5AEB" w14:textId="77777777" w:rsidR="00D2538E" w:rsidRPr="00AA7997" w:rsidRDefault="00D2538E" w:rsidP="00DA3008">
            <w:pPr>
              <w:jc w:val="left"/>
              <w:rPr>
                <w:rFonts w:eastAsia="Times New Roman"/>
                <w:szCs w:val="24"/>
              </w:rPr>
            </w:pPr>
            <w:r w:rsidRPr="00AA7997">
              <w:rPr>
                <w:rFonts w:eastAsia="Times New Roman"/>
                <w:szCs w:val="24"/>
              </w:rPr>
              <w:t>4.1</w:t>
            </w:r>
          </w:p>
        </w:tc>
        <w:tc>
          <w:tcPr>
            <w:tcW w:w="925" w:type="pct"/>
            <w:shd w:val="clear" w:color="auto" w:fill="auto"/>
            <w:noWrap/>
            <w:hideMark/>
          </w:tcPr>
          <w:p w14:paraId="2AA2BBDE" w14:textId="17E0C574" w:rsidR="00D2538E" w:rsidRPr="00AA7997" w:rsidRDefault="00E973C2" w:rsidP="00DA3008">
            <w:pPr>
              <w:jc w:val="left"/>
              <w:rPr>
                <w:bCs/>
                <w:szCs w:val="24"/>
              </w:rPr>
            </w:pPr>
            <w:proofErr w:type="spellStart"/>
            <w:r w:rsidRPr="00AA7997">
              <w:rPr>
                <w:bCs/>
                <w:szCs w:val="24"/>
                <w:lang w:eastAsia="zh-CN"/>
              </w:rPr>
              <w:t>S</w:t>
            </w:r>
            <w:r w:rsidR="00D2538E" w:rsidRPr="00AA7997">
              <w:rPr>
                <w:rFonts w:eastAsia="Times New Roman"/>
                <w:bCs/>
                <w:szCs w:val="24"/>
              </w:rPr>
              <w:t>OC_Conc</w:t>
            </w:r>
            <w:proofErr w:type="spellEnd"/>
          </w:p>
        </w:tc>
        <w:tc>
          <w:tcPr>
            <w:tcW w:w="1732" w:type="pct"/>
            <w:shd w:val="clear" w:color="auto" w:fill="auto"/>
            <w:noWrap/>
            <w:hideMark/>
          </w:tcPr>
          <w:p w14:paraId="400E0CF7" w14:textId="14FD2C91" w:rsidR="00D2538E" w:rsidRPr="00AA7997" w:rsidRDefault="00D2538E" w:rsidP="0095698C">
            <w:pPr>
              <w:jc w:val="left"/>
              <w:rPr>
                <w:szCs w:val="24"/>
              </w:rPr>
            </w:pPr>
            <w:r w:rsidRPr="00AA7997">
              <w:rPr>
                <w:rFonts w:eastAsia="Times New Roman"/>
                <w:szCs w:val="24"/>
              </w:rPr>
              <w:t>Soil organic carbon concentration (</w:t>
            </w:r>
            <w:r w:rsidR="0095698C" w:rsidRPr="00AA7997">
              <w:rPr>
                <w:szCs w:val="24"/>
                <w:lang w:eastAsia="zh-CN"/>
              </w:rPr>
              <w:t>in u</w:t>
            </w:r>
            <w:r w:rsidR="00AC15AB" w:rsidRPr="00AA7997">
              <w:rPr>
                <w:rFonts w:eastAsia="Times New Roman"/>
                <w:szCs w:val="24"/>
              </w:rPr>
              <w:t xml:space="preserve">nit </w:t>
            </w:r>
            <w:r w:rsidR="0095698C" w:rsidRPr="00AA7997">
              <w:rPr>
                <w:szCs w:val="24"/>
                <w:lang w:eastAsia="zh-CN"/>
              </w:rPr>
              <w:t>of</w:t>
            </w:r>
            <w:r w:rsidR="00AC15AB" w:rsidRPr="00AA7997">
              <w:rPr>
                <w:rFonts w:eastAsia="Times New Roman"/>
                <w:szCs w:val="24"/>
              </w:rPr>
              <w:t xml:space="preserve"> </w:t>
            </w:r>
            <w:r w:rsidRPr="00AA7997">
              <w:rPr>
                <w:rFonts w:eastAsia="Times New Roman"/>
                <w:szCs w:val="24"/>
              </w:rPr>
              <w:t>%)</w:t>
            </w:r>
          </w:p>
        </w:tc>
        <w:tc>
          <w:tcPr>
            <w:tcW w:w="2008" w:type="pct"/>
            <w:shd w:val="clear" w:color="auto" w:fill="auto"/>
            <w:noWrap/>
            <w:hideMark/>
          </w:tcPr>
          <w:p w14:paraId="761426FC" w14:textId="77777777" w:rsidR="00D2538E" w:rsidRPr="00AA7997" w:rsidRDefault="00D2538E" w:rsidP="00DA3008">
            <w:pPr>
              <w:jc w:val="left"/>
              <w:rPr>
                <w:rFonts w:eastAsia="Times New Roman"/>
                <w:szCs w:val="24"/>
              </w:rPr>
            </w:pPr>
            <w:r w:rsidRPr="00AA7997">
              <w:rPr>
                <w:rFonts w:eastAsia="Times New Roman"/>
                <w:szCs w:val="24"/>
              </w:rPr>
              <w:t>SOC = SOM/1.72</w:t>
            </w:r>
          </w:p>
        </w:tc>
      </w:tr>
      <w:tr w:rsidR="000F23D5" w:rsidRPr="00AA7997" w14:paraId="18E5DB4B" w14:textId="77777777" w:rsidTr="00833F60">
        <w:trPr>
          <w:trHeight w:val="300"/>
        </w:trPr>
        <w:tc>
          <w:tcPr>
            <w:tcW w:w="335" w:type="pct"/>
            <w:shd w:val="clear" w:color="auto" w:fill="auto"/>
            <w:noWrap/>
            <w:hideMark/>
          </w:tcPr>
          <w:p w14:paraId="73EDF59F" w14:textId="77777777" w:rsidR="00D2538E" w:rsidRPr="00AA7997" w:rsidRDefault="00D2538E" w:rsidP="00DA3008">
            <w:pPr>
              <w:jc w:val="left"/>
              <w:rPr>
                <w:rFonts w:eastAsia="Times New Roman"/>
                <w:szCs w:val="24"/>
              </w:rPr>
            </w:pPr>
            <w:r w:rsidRPr="00AA7997">
              <w:rPr>
                <w:rFonts w:eastAsia="Times New Roman"/>
                <w:szCs w:val="24"/>
              </w:rPr>
              <w:t>4.2</w:t>
            </w:r>
          </w:p>
        </w:tc>
        <w:tc>
          <w:tcPr>
            <w:tcW w:w="925" w:type="pct"/>
            <w:shd w:val="clear" w:color="auto" w:fill="auto"/>
            <w:noWrap/>
            <w:hideMark/>
          </w:tcPr>
          <w:p w14:paraId="0AF4B93E" w14:textId="2503A006" w:rsidR="00D2538E" w:rsidRPr="00AA7997" w:rsidRDefault="00E973C2" w:rsidP="00DA3008">
            <w:pPr>
              <w:jc w:val="left"/>
              <w:rPr>
                <w:rFonts w:eastAsia="Times New Roman"/>
                <w:bCs/>
                <w:szCs w:val="24"/>
              </w:rPr>
            </w:pPr>
            <w:proofErr w:type="spellStart"/>
            <w:r w:rsidRPr="00AA7997">
              <w:rPr>
                <w:bCs/>
                <w:szCs w:val="24"/>
                <w:lang w:eastAsia="zh-CN"/>
              </w:rPr>
              <w:t>S</w:t>
            </w:r>
            <w:r w:rsidR="00D2538E" w:rsidRPr="00AA7997">
              <w:rPr>
                <w:rFonts w:eastAsia="Times New Roman"/>
                <w:bCs/>
                <w:szCs w:val="24"/>
              </w:rPr>
              <w:t>OC_Stock</w:t>
            </w:r>
            <w:proofErr w:type="spellEnd"/>
          </w:p>
        </w:tc>
        <w:tc>
          <w:tcPr>
            <w:tcW w:w="1732" w:type="pct"/>
            <w:shd w:val="clear" w:color="auto" w:fill="auto"/>
            <w:noWrap/>
            <w:hideMark/>
          </w:tcPr>
          <w:p w14:paraId="69734953" w14:textId="2473A5A3" w:rsidR="00D2538E" w:rsidRPr="00AA7997" w:rsidRDefault="00D2538E" w:rsidP="0095698C">
            <w:pPr>
              <w:jc w:val="left"/>
              <w:rPr>
                <w:rFonts w:eastAsia="Times New Roman"/>
                <w:szCs w:val="24"/>
              </w:rPr>
            </w:pPr>
            <w:r w:rsidRPr="00AA7997">
              <w:rPr>
                <w:rFonts w:eastAsia="Times New Roman"/>
                <w:szCs w:val="24"/>
              </w:rPr>
              <w:t>Soil organic carbon stock</w:t>
            </w:r>
          </w:p>
        </w:tc>
        <w:tc>
          <w:tcPr>
            <w:tcW w:w="2008" w:type="pct"/>
            <w:shd w:val="clear" w:color="auto" w:fill="auto"/>
            <w:noWrap/>
            <w:hideMark/>
          </w:tcPr>
          <w:p w14:paraId="06D0F223" w14:textId="199EEFD3" w:rsidR="00600B6E" w:rsidRPr="00AA7997" w:rsidRDefault="00EE7B82" w:rsidP="00600B6E">
            <w:pPr>
              <w:jc w:val="left"/>
              <w:rPr>
                <w:rFonts w:eastAsia="Times New Roman"/>
                <w:szCs w:val="24"/>
              </w:rPr>
            </w:pPr>
            <w:r>
              <w:rPr>
                <w:rFonts w:eastAsia="Times New Roman"/>
                <w:szCs w:val="24"/>
              </w:rPr>
              <w:t>U</w:t>
            </w:r>
            <w:r w:rsidRPr="00AA7997">
              <w:rPr>
                <w:rFonts w:eastAsia="Times New Roman"/>
                <w:szCs w:val="24"/>
              </w:rPr>
              <w:t>nit</w:t>
            </w:r>
            <w:r>
              <w:rPr>
                <w:rFonts w:eastAsia="Times New Roman"/>
                <w:szCs w:val="24"/>
              </w:rPr>
              <w:t>s</w:t>
            </w:r>
            <w:r w:rsidRPr="00AA7997">
              <w:rPr>
                <w:rFonts w:eastAsia="Times New Roman"/>
                <w:szCs w:val="24"/>
              </w:rPr>
              <w:t xml:space="preserve"> </w:t>
            </w:r>
            <w:r>
              <w:rPr>
                <w:rFonts w:eastAsia="Times New Roman"/>
                <w:szCs w:val="24"/>
              </w:rPr>
              <w:t>=</w:t>
            </w:r>
            <w:r w:rsidRPr="00AA7997">
              <w:rPr>
                <w:rFonts w:eastAsia="Times New Roman"/>
                <w:szCs w:val="24"/>
              </w:rPr>
              <w:t xml:space="preserve"> Mg/ha</w:t>
            </w:r>
            <w:r>
              <w:rPr>
                <w:rFonts w:eastAsia="Times New Roman"/>
                <w:szCs w:val="24"/>
              </w:rPr>
              <w:t xml:space="preserve">; </w:t>
            </w:r>
            <w:r>
              <w:rPr>
                <w:szCs w:val="24"/>
                <w:lang w:eastAsia="zh-CN"/>
              </w:rPr>
              <w:t>w</w:t>
            </w:r>
            <w:r w:rsidR="00600B6E" w:rsidRPr="00AA7997">
              <w:rPr>
                <w:szCs w:val="24"/>
                <w:lang w:eastAsia="zh-CN"/>
              </w:rPr>
              <w:t xml:space="preserve">hen not reported, </w:t>
            </w:r>
            <w:r w:rsidR="00C52C11" w:rsidRPr="00AA7997">
              <w:rPr>
                <w:szCs w:val="24"/>
                <w:lang w:eastAsia="zh-CN"/>
              </w:rPr>
              <w:t xml:space="preserve">it </w:t>
            </w:r>
            <w:r w:rsidR="00600B6E" w:rsidRPr="00AA7997">
              <w:rPr>
                <w:szCs w:val="24"/>
                <w:lang w:eastAsia="zh-CN"/>
              </w:rPr>
              <w:t xml:space="preserve">can be calculated by </w:t>
            </w:r>
            <w:r w:rsidR="00B31AED">
              <w:rPr>
                <w:szCs w:val="24"/>
                <w:lang w:eastAsia="zh-CN"/>
              </w:rPr>
              <w:t>E</w:t>
            </w:r>
            <w:r w:rsidR="00600B6E" w:rsidRPr="00AA7997">
              <w:rPr>
                <w:szCs w:val="24"/>
                <w:lang w:eastAsia="zh-CN"/>
              </w:rPr>
              <w:t>quation (4)</w:t>
            </w:r>
          </w:p>
        </w:tc>
      </w:tr>
      <w:tr w:rsidR="000F23D5" w:rsidRPr="00AA7997" w14:paraId="6D5FA77D" w14:textId="77777777" w:rsidTr="00833F60">
        <w:trPr>
          <w:trHeight w:val="300"/>
        </w:trPr>
        <w:tc>
          <w:tcPr>
            <w:tcW w:w="335" w:type="pct"/>
            <w:shd w:val="clear" w:color="auto" w:fill="auto"/>
            <w:noWrap/>
            <w:hideMark/>
          </w:tcPr>
          <w:p w14:paraId="451A9706" w14:textId="77777777" w:rsidR="00D2538E" w:rsidRPr="00AA7997" w:rsidRDefault="00D2538E" w:rsidP="00DA3008">
            <w:pPr>
              <w:jc w:val="left"/>
              <w:rPr>
                <w:rFonts w:eastAsia="Times New Roman"/>
                <w:szCs w:val="24"/>
              </w:rPr>
            </w:pPr>
            <w:r w:rsidRPr="00AA7997">
              <w:rPr>
                <w:rFonts w:eastAsia="Times New Roman"/>
                <w:szCs w:val="24"/>
              </w:rPr>
              <w:t>4.3</w:t>
            </w:r>
          </w:p>
        </w:tc>
        <w:tc>
          <w:tcPr>
            <w:tcW w:w="925" w:type="pct"/>
            <w:shd w:val="clear" w:color="auto" w:fill="auto"/>
            <w:noWrap/>
            <w:hideMark/>
          </w:tcPr>
          <w:p w14:paraId="2820A5A9" w14:textId="171ED874" w:rsidR="00D2538E" w:rsidRPr="00AA7997" w:rsidRDefault="00E973C2" w:rsidP="00DA3008">
            <w:pPr>
              <w:jc w:val="left"/>
              <w:rPr>
                <w:bCs/>
                <w:szCs w:val="24"/>
              </w:rPr>
            </w:pPr>
            <w:r w:rsidRPr="00AA7997">
              <w:rPr>
                <w:bCs/>
                <w:szCs w:val="24"/>
                <w:lang w:eastAsia="zh-CN"/>
              </w:rPr>
              <w:t>S</w:t>
            </w:r>
            <w:r w:rsidR="00D2538E" w:rsidRPr="00AA7997">
              <w:rPr>
                <w:rFonts w:eastAsia="Times New Roman"/>
                <w:bCs/>
                <w:szCs w:val="24"/>
              </w:rPr>
              <w:t>OC_SEQ</w:t>
            </w:r>
          </w:p>
        </w:tc>
        <w:tc>
          <w:tcPr>
            <w:tcW w:w="1732" w:type="pct"/>
            <w:shd w:val="clear" w:color="auto" w:fill="auto"/>
            <w:noWrap/>
            <w:hideMark/>
          </w:tcPr>
          <w:p w14:paraId="07800E21" w14:textId="36E0BBDC" w:rsidR="00D2538E" w:rsidRPr="00AA7997" w:rsidRDefault="00D2538E" w:rsidP="00DA3008">
            <w:pPr>
              <w:jc w:val="left"/>
              <w:rPr>
                <w:rFonts w:eastAsia="Times New Roman"/>
                <w:szCs w:val="24"/>
              </w:rPr>
            </w:pPr>
            <w:r w:rsidRPr="00AA7997">
              <w:rPr>
                <w:rFonts w:eastAsia="Times New Roman"/>
                <w:szCs w:val="24"/>
              </w:rPr>
              <w:t xml:space="preserve">Soil organic carbon sequestration rate </w:t>
            </w:r>
          </w:p>
        </w:tc>
        <w:tc>
          <w:tcPr>
            <w:tcW w:w="2008" w:type="pct"/>
            <w:shd w:val="clear" w:color="auto" w:fill="auto"/>
            <w:noWrap/>
            <w:hideMark/>
          </w:tcPr>
          <w:p w14:paraId="56AAB146" w14:textId="4E67DE3A" w:rsidR="00D2538E" w:rsidRPr="00AA7997" w:rsidRDefault="00EE7B82" w:rsidP="00C21428">
            <w:pPr>
              <w:jc w:val="left"/>
              <w:rPr>
                <w:rFonts w:eastAsia="Times New Roman"/>
                <w:szCs w:val="24"/>
              </w:rPr>
            </w:pPr>
            <w:r>
              <w:rPr>
                <w:szCs w:val="24"/>
                <w:lang w:eastAsia="zh-CN"/>
              </w:rPr>
              <w:t>U</w:t>
            </w:r>
            <w:r w:rsidRPr="00AA7997">
              <w:rPr>
                <w:szCs w:val="24"/>
                <w:lang w:eastAsia="zh-CN"/>
              </w:rPr>
              <w:t>nit</w:t>
            </w:r>
            <w:r>
              <w:rPr>
                <w:szCs w:val="24"/>
                <w:lang w:eastAsia="zh-CN"/>
              </w:rPr>
              <w:t>s</w:t>
            </w:r>
            <w:r w:rsidRPr="00AA7997">
              <w:rPr>
                <w:szCs w:val="24"/>
                <w:lang w:eastAsia="zh-CN"/>
              </w:rPr>
              <w:t xml:space="preserve"> </w:t>
            </w:r>
            <w:r>
              <w:rPr>
                <w:szCs w:val="24"/>
                <w:lang w:eastAsia="zh-CN"/>
              </w:rPr>
              <w:t>=</w:t>
            </w:r>
            <w:r w:rsidRPr="00AA7997">
              <w:rPr>
                <w:szCs w:val="24"/>
                <w:lang w:eastAsia="zh-CN"/>
              </w:rPr>
              <w:t xml:space="preserve"> </w:t>
            </w:r>
            <w:r w:rsidRPr="00AA7997">
              <w:rPr>
                <w:rFonts w:eastAsia="Times New Roman"/>
                <w:szCs w:val="24"/>
              </w:rPr>
              <w:t>Mg/ha/cm/</w:t>
            </w:r>
            <w:proofErr w:type="spellStart"/>
            <w:r w:rsidRPr="00AA7997">
              <w:rPr>
                <w:rFonts w:eastAsia="Times New Roman"/>
                <w:szCs w:val="24"/>
              </w:rPr>
              <w:t>yr</w:t>
            </w:r>
            <w:proofErr w:type="spellEnd"/>
            <w:r>
              <w:rPr>
                <w:rFonts w:eastAsia="Times New Roman"/>
                <w:szCs w:val="24"/>
              </w:rPr>
              <w:t xml:space="preserve">; </w:t>
            </w:r>
            <w:r>
              <w:rPr>
                <w:szCs w:val="24"/>
                <w:lang w:eastAsia="zh-CN"/>
              </w:rPr>
              <w:t>c</w:t>
            </w:r>
            <w:r w:rsidR="00C21428" w:rsidRPr="00AA7997">
              <w:rPr>
                <w:szCs w:val="24"/>
                <w:lang w:eastAsia="zh-CN"/>
              </w:rPr>
              <w:t xml:space="preserve">an be calculated by either </w:t>
            </w:r>
            <w:r w:rsidR="00B31AED">
              <w:rPr>
                <w:szCs w:val="24"/>
                <w:lang w:eastAsia="zh-CN"/>
              </w:rPr>
              <w:t>E</w:t>
            </w:r>
            <w:r w:rsidR="00C21428" w:rsidRPr="00AA7997">
              <w:rPr>
                <w:szCs w:val="24"/>
                <w:lang w:eastAsia="zh-CN"/>
              </w:rPr>
              <w:t>quation</w:t>
            </w:r>
            <w:r w:rsidR="00B31AED">
              <w:rPr>
                <w:szCs w:val="24"/>
                <w:lang w:eastAsia="zh-CN"/>
              </w:rPr>
              <w:t>s</w:t>
            </w:r>
            <w:r w:rsidR="00C21428" w:rsidRPr="00AA7997">
              <w:rPr>
                <w:szCs w:val="24"/>
                <w:lang w:eastAsia="zh-CN"/>
              </w:rPr>
              <w:t xml:space="preserve"> (5) or (6)</w:t>
            </w:r>
          </w:p>
        </w:tc>
      </w:tr>
      <w:tr w:rsidR="000F23D5" w:rsidRPr="00AA7997" w14:paraId="33E94210" w14:textId="77777777" w:rsidTr="00833F60">
        <w:trPr>
          <w:trHeight w:val="300"/>
        </w:trPr>
        <w:tc>
          <w:tcPr>
            <w:tcW w:w="335" w:type="pct"/>
            <w:shd w:val="clear" w:color="auto" w:fill="auto"/>
            <w:noWrap/>
            <w:hideMark/>
          </w:tcPr>
          <w:p w14:paraId="09A9572E" w14:textId="77777777" w:rsidR="00D2538E" w:rsidRPr="00AA7997" w:rsidRDefault="00D2538E" w:rsidP="00DA3008">
            <w:pPr>
              <w:jc w:val="left"/>
              <w:rPr>
                <w:rFonts w:eastAsia="Times New Roman"/>
                <w:szCs w:val="24"/>
              </w:rPr>
            </w:pPr>
            <w:r w:rsidRPr="00AA7997">
              <w:rPr>
                <w:rFonts w:eastAsia="Times New Roman"/>
                <w:szCs w:val="24"/>
              </w:rPr>
              <w:t>5</w:t>
            </w:r>
          </w:p>
        </w:tc>
        <w:tc>
          <w:tcPr>
            <w:tcW w:w="925" w:type="pct"/>
            <w:shd w:val="clear" w:color="auto" w:fill="auto"/>
            <w:noWrap/>
            <w:hideMark/>
          </w:tcPr>
          <w:p w14:paraId="4082416C" w14:textId="77777777" w:rsidR="00D2538E" w:rsidRPr="00AA7997" w:rsidRDefault="00D2538E" w:rsidP="00DA3008">
            <w:pPr>
              <w:jc w:val="left"/>
              <w:rPr>
                <w:rFonts w:eastAsia="Times New Roman"/>
                <w:bCs/>
                <w:szCs w:val="24"/>
              </w:rPr>
            </w:pPr>
            <w:r w:rsidRPr="00AA7997">
              <w:rPr>
                <w:rFonts w:eastAsia="Times New Roman"/>
                <w:bCs/>
                <w:szCs w:val="24"/>
              </w:rPr>
              <w:t>N</w:t>
            </w:r>
          </w:p>
        </w:tc>
        <w:tc>
          <w:tcPr>
            <w:tcW w:w="1732" w:type="pct"/>
            <w:shd w:val="clear" w:color="auto" w:fill="auto"/>
            <w:noWrap/>
            <w:hideMark/>
          </w:tcPr>
          <w:p w14:paraId="6014B189" w14:textId="77777777" w:rsidR="00D2538E" w:rsidRPr="00AA7997" w:rsidRDefault="00D2538E" w:rsidP="00DA3008">
            <w:pPr>
              <w:jc w:val="left"/>
              <w:rPr>
                <w:rFonts w:eastAsia="Times New Roman"/>
                <w:szCs w:val="24"/>
              </w:rPr>
            </w:pPr>
            <w:r w:rsidRPr="00AA7997">
              <w:rPr>
                <w:rFonts w:eastAsia="Times New Roman"/>
                <w:szCs w:val="24"/>
              </w:rPr>
              <w:t xml:space="preserve">Soil Nitrogen </w:t>
            </w:r>
          </w:p>
        </w:tc>
        <w:tc>
          <w:tcPr>
            <w:tcW w:w="2008" w:type="pct"/>
            <w:shd w:val="clear" w:color="auto" w:fill="auto"/>
            <w:noWrap/>
            <w:hideMark/>
          </w:tcPr>
          <w:p w14:paraId="14EBC4CA" w14:textId="01C52899" w:rsidR="00D2538E" w:rsidRPr="00AA7997" w:rsidRDefault="008854B7" w:rsidP="00DA3008">
            <w:pPr>
              <w:jc w:val="left"/>
              <w:rPr>
                <w:szCs w:val="24"/>
              </w:rPr>
            </w:pPr>
            <w:r w:rsidRPr="00AA7997">
              <w:rPr>
                <w:rFonts w:eastAsia="Times New Roman"/>
                <w:szCs w:val="24"/>
              </w:rPr>
              <w:t>Unit</w:t>
            </w:r>
            <w:r w:rsidR="00B31AED">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0BC00334" w14:textId="77777777" w:rsidTr="00833F60">
        <w:trPr>
          <w:trHeight w:val="300"/>
        </w:trPr>
        <w:tc>
          <w:tcPr>
            <w:tcW w:w="335" w:type="pct"/>
            <w:shd w:val="clear" w:color="auto" w:fill="auto"/>
            <w:noWrap/>
            <w:hideMark/>
          </w:tcPr>
          <w:p w14:paraId="169840FF" w14:textId="77777777" w:rsidR="00D2538E" w:rsidRPr="00AA7997" w:rsidRDefault="00D2538E" w:rsidP="00DA3008">
            <w:pPr>
              <w:jc w:val="left"/>
              <w:rPr>
                <w:rFonts w:eastAsia="Times New Roman"/>
                <w:szCs w:val="24"/>
              </w:rPr>
            </w:pPr>
            <w:r w:rsidRPr="00AA7997">
              <w:rPr>
                <w:rFonts w:eastAsia="Times New Roman"/>
                <w:szCs w:val="24"/>
              </w:rPr>
              <w:t>6</w:t>
            </w:r>
          </w:p>
        </w:tc>
        <w:tc>
          <w:tcPr>
            <w:tcW w:w="925" w:type="pct"/>
            <w:shd w:val="clear" w:color="auto" w:fill="auto"/>
            <w:noWrap/>
            <w:hideMark/>
          </w:tcPr>
          <w:p w14:paraId="6A0240AA" w14:textId="77777777" w:rsidR="00D2538E" w:rsidRPr="00AA7997" w:rsidRDefault="00D2538E" w:rsidP="00DA3008">
            <w:pPr>
              <w:jc w:val="left"/>
              <w:rPr>
                <w:rFonts w:eastAsia="Times New Roman"/>
                <w:bCs/>
                <w:szCs w:val="24"/>
              </w:rPr>
            </w:pPr>
            <w:r w:rsidRPr="00AA7997">
              <w:rPr>
                <w:rFonts w:eastAsia="Times New Roman"/>
                <w:bCs/>
                <w:szCs w:val="24"/>
              </w:rPr>
              <w:t>P</w:t>
            </w:r>
          </w:p>
        </w:tc>
        <w:tc>
          <w:tcPr>
            <w:tcW w:w="1732" w:type="pct"/>
            <w:shd w:val="clear" w:color="auto" w:fill="auto"/>
            <w:noWrap/>
            <w:hideMark/>
          </w:tcPr>
          <w:p w14:paraId="7377A547" w14:textId="77777777" w:rsidR="00D2538E" w:rsidRPr="00AA7997" w:rsidRDefault="00D2538E" w:rsidP="00DA3008">
            <w:pPr>
              <w:jc w:val="left"/>
              <w:rPr>
                <w:rFonts w:eastAsia="Times New Roman"/>
                <w:szCs w:val="24"/>
              </w:rPr>
            </w:pPr>
            <w:r w:rsidRPr="00AA7997">
              <w:rPr>
                <w:rFonts w:eastAsia="Times New Roman"/>
                <w:szCs w:val="24"/>
              </w:rPr>
              <w:t xml:space="preserve">Soil Phosphorus </w:t>
            </w:r>
          </w:p>
        </w:tc>
        <w:tc>
          <w:tcPr>
            <w:tcW w:w="2008" w:type="pct"/>
            <w:shd w:val="clear" w:color="auto" w:fill="auto"/>
            <w:noWrap/>
            <w:hideMark/>
          </w:tcPr>
          <w:p w14:paraId="500C87BB" w14:textId="03B31AAD"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393EE9E2" w14:textId="77777777" w:rsidTr="00833F60">
        <w:trPr>
          <w:trHeight w:val="300"/>
        </w:trPr>
        <w:tc>
          <w:tcPr>
            <w:tcW w:w="335" w:type="pct"/>
            <w:shd w:val="clear" w:color="auto" w:fill="auto"/>
            <w:noWrap/>
            <w:hideMark/>
          </w:tcPr>
          <w:p w14:paraId="60479571" w14:textId="77777777" w:rsidR="00D2538E" w:rsidRPr="00AA7997" w:rsidRDefault="00D2538E" w:rsidP="00DA3008">
            <w:pPr>
              <w:jc w:val="left"/>
              <w:rPr>
                <w:rFonts w:eastAsia="Times New Roman"/>
                <w:szCs w:val="24"/>
              </w:rPr>
            </w:pPr>
            <w:r w:rsidRPr="00AA7997">
              <w:rPr>
                <w:rFonts w:eastAsia="Times New Roman"/>
                <w:szCs w:val="24"/>
              </w:rPr>
              <w:t>7</w:t>
            </w:r>
          </w:p>
        </w:tc>
        <w:tc>
          <w:tcPr>
            <w:tcW w:w="925" w:type="pct"/>
            <w:shd w:val="clear" w:color="auto" w:fill="auto"/>
            <w:noWrap/>
            <w:hideMark/>
          </w:tcPr>
          <w:p w14:paraId="353CE8B1" w14:textId="77777777" w:rsidR="00D2538E" w:rsidRPr="00AA7997" w:rsidRDefault="00D2538E" w:rsidP="00DA3008">
            <w:pPr>
              <w:jc w:val="left"/>
              <w:rPr>
                <w:rFonts w:eastAsia="Times New Roman"/>
                <w:bCs/>
                <w:szCs w:val="24"/>
              </w:rPr>
            </w:pPr>
            <w:r w:rsidRPr="00AA7997">
              <w:rPr>
                <w:rFonts w:eastAsia="Times New Roman"/>
                <w:bCs/>
                <w:szCs w:val="24"/>
              </w:rPr>
              <w:t>K</w:t>
            </w:r>
          </w:p>
        </w:tc>
        <w:tc>
          <w:tcPr>
            <w:tcW w:w="1732" w:type="pct"/>
            <w:shd w:val="clear" w:color="auto" w:fill="auto"/>
            <w:noWrap/>
            <w:hideMark/>
          </w:tcPr>
          <w:p w14:paraId="7CB7A391" w14:textId="77777777" w:rsidR="00D2538E" w:rsidRPr="00AA7997" w:rsidRDefault="00D2538E" w:rsidP="00DA3008">
            <w:pPr>
              <w:jc w:val="left"/>
              <w:rPr>
                <w:szCs w:val="24"/>
              </w:rPr>
            </w:pPr>
            <w:r w:rsidRPr="00AA7997">
              <w:rPr>
                <w:rFonts w:eastAsia="Times New Roman"/>
                <w:szCs w:val="24"/>
              </w:rPr>
              <w:t>Soil Potassium</w:t>
            </w:r>
          </w:p>
        </w:tc>
        <w:tc>
          <w:tcPr>
            <w:tcW w:w="2008" w:type="pct"/>
            <w:shd w:val="clear" w:color="auto" w:fill="auto"/>
            <w:noWrap/>
            <w:hideMark/>
          </w:tcPr>
          <w:p w14:paraId="2C0AE6A4" w14:textId="09130EF5"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7D8E22F4" w14:textId="77777777" w:rsidTr="00833F60">
        <w:trPr>
          <w:trHeight w:val="300"/>
        </w:trPr>
        <w:tc>
          <w:tcPr>
            <w:tcW w:w="335" w:type="pct"/>
            <w:shd w:val="clear" w:color="auto" w:fill="auto"/>
            <w:noWrap/>
            <w:hideMark/>
          </w:tcPr>
          <w:p w14:paraId="3D9F67CE" w14:textId="77777777" w:rsidR="00D2538E" w:rsidRPr="00AA7997" w:rsidRDefault="00D2538E" w:rsidP="00DA3008">
            <w:pPr>
              <w:jc w:val="left"/>
              <w:rPr>
                <w:rFonts w:eastAsia="Times New Roman"/>
                <w:szCs w:val="24"/>
              </w:rPr>
            </w:pPr>
            <w:r w:rsidRPr="00AA7997">
              <w:rPr>
                <w:rFonts w:eastAsia="Times New Roman"/>
                <w:szCs w:val="24"/>
              </w:rPr>
              <w:t>8</w:t>
            </w:r>
          </w:p>
        </w:tc>
        <w:tc>
          <w:tcPr>
            <w:tcW w:w="925" w:type="pct"/>
            <w:shd w:val="clear" w:color="auto" w:fill="auto"/>
            <w:noWrap/>
            <w:hideMark/>
          </w:tcPr>
          <w:p w14:paraId="275E2879" w14:textId="77777777" w:rsidR="00D2538E" w:rsidRPr="00AA7997" w:rsidRDefault="00D2538E" w:rsidP="00DA3008">
            <w:pPr>
              <w:jc w:val="left"/>
              <w:rPr>
                <w:rFonts w:eastAsia="Times New Roman"/>
                <w:bCs/>
                <w:szCs w:val="24"/>
              </w:rPr>
            </w:pPr>
            <w:r w:rsidRPr="00AA7997">
              <w:rPr>
                <w:rFonts w:eastAsia="Times New Roman"/>
                <w:bCs/>
                <w:szCs w:val="24"/>
              </w:rPr>
              <w:t>pH</w:t>
            </w:r>
          </w:p>
        </w:tc>
        <w:tc>
          <w:tcPr>
            <w:tcW w:w="1732" w:type="pct"/>
            <w:shd w:val="clear" w:color="auto" w:fill="auto"/>
            <w:noWrap/>
            <w:hideMark/>
          </w:tcPr>
          <w:p w14:paraId="62436D3E" w14:textId="77777777" w:rsidR="00D2538E" w:rsidRPr="00AA7997" w:rsidRDefault="00D2538E" w:rsidP="00DA3008">
            <w:pPr>
              <w:jc w:val="left"/>
              <w:rPr>
                <w:rFonts w:eastAsia="Times New Roman"/>
                <w:szCs w:val="24"/>
              </w:rPr>
            </w:pPr>
            <w:r w:rsidRPr="00AA7997">
              <w:rPr>
                <w:rFonts w:eastAsia="Times New Roman"/>
                <w:szCs w:val="24"/>
              </w:rPr>
              <w:t xml:space="preserve">Soil pH </w:t>
            </w:r>
          </w:p>
        </w:tc>
        <w:tc>
          <w:tcPr>
            <w:tcW w:w="2008" w:type="pct"/>
            <w:shd w:val="clear" w:color="auto" w:fill="auto"/>
            <w:noWrap/>
            <w:hideMark/>
          </w:tcPr>
          <w:p w14:paraId="4FC2C1B5" w14:textId="19DC832C" w:rsidR="00D2538E" w:rsidRPr="00AA7997" w:rsidRDefault="00D2538E" w:rsidP="00DA3008">
            <w:pPr>
              <w:jc w:val="left"/>
              <w:rPr>
                <w:rFonts w:eastAsia="Times New Roman"/>
                <w:szCs w:val="24"/>
              </w:rPr>
            </w:pPr>
            <w:r w:rsidRPr="00AA7997">
              <w:rPr>
                <w:rFonts w:eastAsia="Times New Roman"/>
                <w:szCs w:val="24"/>
              </w:rPr>
              <w:t>No unit</w:t>
            </w:r>
            <w:r w:rsidR="00EE7B82">
              <w:rPr>
                <w:rFonts w:eastAsia="Times New Roman"/>
                <w:szCs w:val="24"/>
              </w:rPr>
              <w:t>s</w:t>
            </w:r>
          </w:p>
        </w:tc>
      </w:tr>
      <w:tr w:rsidR="000F23D5" w:rsidRPr="00AA7997" w14:paraId="1303EF7E" w14:textId="77777777" w:rsidTr="00833F60">
        <w:trPr>
          <w:trHeight w:val="300"/>
        </w:trPr>
        <w:tc>
          <w:tcPr>
            <w:tcW w:w="335" w:type="pct"/>
            <w:shd w:val="clear" w:color="auto" w:fill="auto"/>
            <w:noWrap/>
            <w:hideMark/>
          </w:tcPr>
          <w:p w14:paraId="50DFE18D" w14:textId="77777777" w:rsidR="00D2538E" w:rsidRPr="00AA7997" w:rsidRDefault="00D2538E" w:rsidP="00DA3008">
            <w:pPr>
              <w:jc w:val="left"/>
              <w:rPr>
                <w:rFonts w:eastAsia="Times New Roman"/>
                <w:szCs w:val="24"/>
              </w:rPr>
            </w:pPr>
            <w:r w:rsidRPr="00AA7997">
              <w:rPr>
                <w:rFonts w:eastAsia="Times New Roman"/>
                <w:szCs w:val="24"/>
              </w:rPr>
              <w:t>9</w:t>
            </w:r>
          </w:p>
        </w:tc>
        <w:tc>
          <w:tcPr>
            <w:tcW w:w="925" w:type="pct"/>
            <w:shd w:val="clear" w:color="auto" w:fill="auto"/>
            <w:noWrap/>
            <w:hideMark/>
          </w:tcPr>
          <w:p w14:paraId="37DCC241" w14:textId="77777777" w:rsidR="00D2538E" w:rsidRPr="00AA7997" w:rsidRDefault="00D2538E" w:rsidP="00DA3008">
            <w:pPr>
              <w:jc w:val="left"/>
              <w:rPr>
                <w:rFonts w:eastAsia="Times New Roman"/>
                <w:bCs/>
                <w:szCs w:val="24"/>
              </w:rPr>
            </w:pPr>
            <w:r w:rsidRPr="00AA7997">
              <w:rPr>
                <w:rFonts w:eastAsia="Times New Roman"/>
                <w:bCs/>
                <w:szCs w:val="24"/>
              </w:rPr>
              <w:t>CEC</w:t>
            </w:r>
          </w:p>
        </w:tc>
        <w:tc>
          <w:tcPr>
            <w:tcW w:w="1732" w:type="pct"/>
            <w:shd w:val="clear" w:color="auto" w:fill="auto"/>
            <w:noWrap/>
            <w:hideMark/>
          </w:tcPr>
          <w:p w14:paraId="2B14FDE6" w14:textId="77777777" w:rsidR="00D2538E" w:rsidRPr="00AA7997" w:rsidRDefault="00D2538E" w:rsidP="00DA3008">
            <w:pPr>
              <w:jc w:val="left"/>
              <w:rPr>
                <w:szCs w:val="24"/>
              </w:rPr>
            </w:pPr>
            <w:r w:rsidRPr="00AA7997">
              <w:rPr>
                <w:rFonts w:eastAsia="Times New Roman"/>
                <w:szCs w:val="24"/>
              </w:rPr>
              <w:t>Soil cation exchange capability</w:t>
            </w:r>
          </w:p>
        </w:tc>
        <w:tc>
          <w:tcPr>
            <w:tcW w:w="2008" w:type="pct"/>
            <w:shd w:val="clear" w:color="auto" w:fill="auto"/>
            <w:noWrap/>
            <w:hideMark/>
          </w:tcPr>
          <w:p w14:paraId="5F5D2291" w14:textId="3B3188A5" w:rsidR="00D2538E" w:rsidRPr="00AA7997" w:rsidRDefault="008854B7" w:rsidP="00DA3008">
            <w:pPr>
              <w:jc w:val="left"/>
              <w:rPr>
                <w:rFonts w:eastAsia="Times New Roman"/>
                <w:szCs w:val="24"/>
              </w:rPr>
            </w:pPr>
            <w:r w:rsidRPr="00AA7997">
              <w:rPr>
                <w:rFonts w:eastAsia="Times New Roman"/>
                <w:szCs w:val="24"/>
              </w:rPr>
              <w:t>Unit</w:t>
            </w:r>
            <w:r w:rsidR="00EE7B82">
              <w:rPr>
                <w:rFonts w:eastAsia="Times New Roman"/>
                <w:szCs w:val="24"/>
              </w:rPr>
              <w:t>s</w:t>
            </w:r>
            <w:r w:rsidRPr="00AA7997">
              <w:rPr>
                <w:rFonts w:eastAsia="Times New Roman"/>
                <w:szCs w:val="24"/>
              </w:rPr>
              <w:t xml:space="preserve"> var</w:t>
            </w:r>
            <w:r w:rsidR="00EE7B82">
              <w:rPr>
                <w:rFonts w:eastAsia="Times New Roman"/>
                <w:szCs w:val="24"/>
              </w:rPr>
              <w:t>y</w:t>
            </w:r>
          </w:p>
        </w:tc>
      </w:tr>
      <w:tr w:rsidR="000F23D5" w:rsidRPr="00AA7997" w14:paraId="2A121AFE" w14:textId="77777777" w:rsidTr="00833F60">
        <w:trPr>
          <w:trHeight w:val="300"/>
        </w:trPr>
        <w:tc>
          <w:tcPr>
            <w:tcW w:w="335" w:type="pct"/>
            <w:shd w:val="clear" w:color="auto" w:fill="auto"/>
            <w:noWrap/>
            <w:hideMark/>
          </w:tcPr>
          <w:p w14:paraId="19076DF2" w14:textId="77777777" w:rsidR="00D2538E" w:rsidRPr="00AA7997" w:rsidRDefault="00D2538E" w:rsidP="00DA3008">
            <w:pPr>
              <w:jc w:val="left"/>
              <w:rPr>
                <w:rFonts w:eastAsia="Times New Roman"/>
                <w:szCs w:val="24"/>
              </w:rPr>
            </w:pPr>
            <w:r w:rsidRPr="00AA7997">
              <w:rPr>
                <w:rFonts w:eastAsia="Times New Roman"/>
                <w:szCs w:val="24"/>
              </w:rPr>
              <w:t>10</w:t>
            </w:r>
          </w:p>
        </w:tc>
        <w:tc>
          <w:tcPr>
            <w:tcW w:w="925" w:type="pct"/>
            <w:shd w:val="clear" w:color="auto" w:fill="auto"/>
            <w:noWrap/>
            <w:hideMark/>
          </w:tcPr>
          <w:p w14:paraId="4D11A718" w14:textId="77777777" w:rsidR="00D2538E" w:rsidRPr="00AA7997" w:rsidRDefault="00D2538E" w:rsidP="00DA3008">
            <w:pPr>
              <w:jc w:val="left"/>
              <w:rPr>
                <w:rFonts w:eastAsia="Times New Roman"/>
                <w:bCs/>
                <w:szCs w:val="24"/>
              </w:rPr>
            </w:pPr>
            <w:r w:rsidRPr="00AA7997">
              <w:rPr>
                <w:rFonts w:eastAsia="Times New Roman"/>
                <w:bCs/>
                <w:szCs w:val="24"/>
              </w:rPr>
              <w:t>EC</w:t>
            </w:r>
          </w:p>
        </w:tc>
        <w:tc>
          <w:tcPr>
            <w:tcW w:w="1732" w:type="pct"/>
            <w:shd w:val="clear" w:color="auto" w:fill="auto"/>
            <w:noWrap/>
            <w:hideMark/>
          </w:tcPr>
          <w:p w14:paraId="394416D1" w14:textId="77777777" w:rsidR="00D2538E" w:rsidRPr="00AA7997" w:rsidRDefault="00D2538E" w:rsidP="00DA3008">
            <w:pPr>
              <w:jc w:val="left"/>
              <w:rPr>
                <w:rFonts w:eastAsia="Times New Roman"/>
                <w:szCs w:val="24"/>
              </w:rPr>
            </w:pPr>
            <w:r w:rsidRPr="00AA7997">
              <w:rPr>
                <w:rFonts w:eastAsia="Times New Roman"/>
                <w:szCs w:val="24"/>
              </w:rPr>
              <w:t xml:space="preserve">Soil electric conductivity </w:t>
            </w:r>
          </w:p>
        </w:tc>
        <w:tc>
          <w:tcPr>
            <w:tcW w:w="2008" w:type="pct"/>
            <w:shd w:val="clear" w:color="auto" w:fill="auto"/>
            <w:noWrap/>
            <w:hideMark/>
          </w:tcPr>
          <w:p w14:paraId="042C1444" w14:textId="7653E445"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CA2F00E" w14:textId="77777777" w:rsidTr="00833F60">
        <w:trPr>
          <w:trHeight w:val="300"/>
        </w:trPr>
        <w:tc>
          <w:tcPr>
            <w:tcW w:w="335" w:type="pct"/>
            <w:shd w:val="clear" w:color="auto" w:fill="auto"/>
            <w:noWrap/>
            <w:hideMark/>
          </w:tcPr>
          <w:p w14:paraId="13A25526" w14:textId="77777777" w:rsidR="00D2538E" w:rsidRPr="00AA7997" w:rsidRDefault="00D2538E" w:rsidP="00DA3008">
            <w:pPr>
              <w:jc w:val="left"/>
              <w:rPr>
                <w:rFonts w:eastAsia="Times New Roman"/>
                <w:szCs w:val="24"/>
              </w:rPr>
            </w:pPr>
            <w:r w:rsidRPr="00AA7997">
              <w:rPr>
                <w:rFonts w:eastAsia="Times New Roman"/>
                <w:szCs w:val="24"/>
              </w:rPr>
              <w:t>11</w:t>
            </w:r>
          </w:p>
        </w:tc>
        <w:tc>
          <w:tcPr>
            <w:tcW w:w="925" w:type="pct"/>
            <w:shd w:val="clear" w:color="auto" w:fill="auto"/>
            <w:noWrap/>
            <w:hideMark/>
          </w:tcPr>
          <w:p w14:paraId="55A9423C" w14:textId="77777777" w:rsidR="00D2538E" w:rsidRPr="00AA7997" w:rsidRDefault="00D2538E" w:rsidP="00DA3008">
            <w:pPr>
              <w:jc w:val="left"/>
              <w:rPr>
                <w:rFonts w:eastAsia="Times New Roman"/>
                <w:bCs/>
                <w:szCs w:val="24"/>
              </w:rPr>
            </w:pPr>
            <w:r w:rsidRPr="00AA7997">
              <w:rPr>
                <w:rFonts w:eastAsia="Times New Roman"/>
                <w:bCs/>
                <w:szCs w:val="24"/>
              </w:rPr>
              <w:t>BS</w:t>
            </w:r>
          </w:p>
        </w:tc>
        <w:tc>
          <w:tcPr>
            <w:tcW w:w="1732" w:type="pct"/>
            <w:shd w:val="clear" w:color="auto" w:fill="auto"/>
            <w:noWrap/>
            <w:hideMark/>
          </w:tcPr>
          <w:p w14:paraId="595ED0CF" w14:textId="77777777" w:rsidR="00D2538E" w:rsidRPr="00AA7997" w:rsidRDefault="00D2538E" w:rsidP="00DA3008">
            <w:pPr>
              <w:jc w:val="left"/>
              <w:rPr>
                <w:rFonts w:eastAsia="Times New Roman"/>
                <w:szCs w:val="24"/>
              </w:rPr>
            </w:pPr>
            <w:r w:rsidRPr="00AA7997">
              <w:rPr>
                <w:rFonts w:eastAsia="Times New Roman"/>
                <w:szCs w:val="24"/>
              </w:rPr>
              <w:t xml:space="preserve">Soil base Saturation </w:t>
            </w:r>
          </w:p>
        </w:tc>
        <w:tc>
          <w:tcPr>
            <w:tcW w:w="2008" w:type="pct"/>
            <w:shd w:val="clear" w:color="auto" w:fill="auto"/>
            <w:noWrap/>
            <w:hideMark/>
          </w:tcPr>
          <w:p w14:paraId="257D8D50" w14:textId="0B6919E4"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243C3EA0" w14:textId="77777777" w:rsidTr="00833F60">
        <w:trPr>
          <w:trHeight w:val="330"/>
        </w:trPr>
        <w:tc>
          <w:tcPr>
            <w:tcW w:w="335" w:type="pct"/>
            <w:shd w:val="clear" w:color="auto" w:fill="auto"/>
            <w:noWrap/>
            <w:hideMark/>
          </w:tcPr>
          <w:p w14:paraId="71E0398D" w14:textId="77777777" w:rsidR="00D2538E" w:rsidRPr="00AA7997" w:rsidRDefault="00D2538E" w:rsidP="00DA3008">
            <w:pPr>
              <w:jc w:val="left"/>
              <w:rPr>
                <w:rFonts w:eastAsia="Times New Roman"/>
                <w:szCs w:val="24"/>
              </w:rPr>
            </w:pPr>
            <w:r w:rsidRPr="00AA7997">
              <w:rPr>
                <w:rFonts w:eastAsia="Times New Roman"/>
                <w:szCs w:val="24"/>
              </w:rPr>
              <w:t>12</w:t>
            </w:r>
          </w:p>
        </w:tc>
        <w:tc>
          <w:tcPr>
            <w:tcW w:w="925" w:type="pct"/>
            <w:shd w:val="clear" w:color="auto" w:fill="auto"/>
            <w:noWrap/>
            <w:hideMark/>
          </w:tcPr>
          <w:p w14:paraId="420CC8B7" w14:textId="5A12E5D1" w:rsidR="00D2538E" w:rsidRPr="00AA7997" w:rsidRDefault="00D2538E" w:rsidP="00DA3008">
            <w:pPr>
              <w:jc w:val="left"/>
              <w:rPr>
                <w:rFonts w:eastAsia="Times New Roman"/>
                <w:bCs/>
                <w:szCs w:val="24"/>
              </w:rPr>
            </w:pPr>
            <w:r w:rsidRPr="00AA7997">
              <w:rPr>
                <w:rFonts w:eastAsia="Times New Roman"/>
                <w:bCs/>
                <w:szCs w:val="24"/>
              </w:rPr>
              <w:t>Aggregat</w:t>
            </w:r>
            <w:r w:rsidR="006613B9">
              <w:rPr>
                <w:rFonts w:eastAsia="Times New Roman"/>
                <w:bCs/>
                <w:szCs w:val="24"/>
              </w:rPr>
              <w:t>ion</w:t>
            </w:r>
          </w:p>
        </w:tc>
        <w:tc>
          <w:tcPr>
            <w:tcW w:w="1732" w:type="pct"/>
            <w:shd w:val="clear" w:color="auto" w:fill="auto"/>
            <w:hideMark/>
          </w:tcPr>
          <w:p w14:paraId="7F7CDCEF" w14:textId="77777777" w:rsidR="00D2538E" w:rsidRPr="00AA7997" w:rsidRDefault="00D2538E" w:rsidP="00DA3008">
            <w:pPr>
              <w:jc w:val="left"/>
              <w:rPr>
                <w:rFonts w:eastAsia="Times New Roman"/>
                <w:szCs w:val="24"/>
              </w:rPr>
            </w:pPr>
            <w:r w:rsidRPr="00AA7997">
              <w:rPr>
                <w:rFonts w:eastAsia="Times New Roman"/>
                <w:szCs w:val="24"/>
              </w:rPr>
              <w:t xml:space="preserve">Soil aggregation </w:t>
            </w:r>
          </w:p>
        </w:tc>
        <w:tc>
          <w:tcPr>
            <w:tcW w:w="2008" w:type="pct"/>
            <w:shd w:val="clear" w:color="auto" w:fill="auto"/>
            <w:noWrap/>
            <w:hideMark/>
          </w:tcPr>
          <w:p w14:paraId="7434AF76" w14:textId="464287A0" w:rsidR="00D2538E" w:rsidRPr="00AA7997" w:rsidRDefault="00D2538E" w:rsidP="008854B7">
            <w:pPr>
              <w:jc w:val="left"/>
              <w:rPr>
                <w:szCs w:val="24"/>
                <w:lang w:eastAsia="zh-CN"/>
              </w:rPr>
            </w:pPr>
            <w:r w:rsidRPr="00AA7997">
              <w:rPr>
                <w:rFonts w:eastAsia="Times New Roman"/>
                <w:szCs w:val="24"/>
              </w:rPr>
              <w:t>There are multiple ways to measure</w:t>
            </w:r>
            <w:r w:rsidR="00EE7B82">
              <w:rPr>
                <w:rFonts w:eastAsia="Times New Roman"/>
                <w:szCs w:val="24"/>
              </w:rPr>
              <w:t xml:space="preserve"> and report</w:t>
            </w:r>
            <w:r w:rsidRPr="00AA7997">
              <w:rPr>
                <w:rFonts w:eastAsia="Times New Roman"/>
                <w:szCs w:val="24"/>
              </w:rPr>
              <w:t xml:space="preserve"> soil aggregation</w:t>
            </w:r>
            <w:r w:rsidR="00EE7B82">
              <w:rPr>
                <w:rFonts w:eastAsia="Times New Roman"/>
                <w:szCs w:val="24"/>
              </w:rPr>
              <w:t>;</w:t>
            </w:r>
            <w:r w:rsidRPr="00AA7997">
              <w:rPr>
                <w:rFonts w:eastAsia="Times New Roman"/>
                <w:szCs w:val="24"/>
              </w:rPr>
              <w:t xml:space="preserve"> </w:t>
            </w:r>
            <w:r w:rsidR="008854B7" w:rsidRPr="00AA7997">
              <w:rPr>
                <w:szCs w:val="24"/>
                <w:lang w:eastAsia="zh-CN"/>
              </w:rPr>
              <w:t>u</w:t>
            </w:r>
            <w:r w:rsidRPr="00AA7997">
              <w:rPr>
                <w:rFonts w:eastAsia="Times New Roman"/>
                <w:szCs w:val="24"/>
              </w:rPr>
              <w:t>nit</w:t>
            </w:r>
            <w:r w:rsidR="00EE7B82">
              <w:rPr>
                <w:rFonts w:eastAsia="Times New Roman"/>
                <w:szCs w:val="24"/>
              </w:rPr>
              <w:t>s</w:t>
            </w:r>
            <w:r w:rsidRPr="00AA7997">
              <w:rPr>
                <w:rFonts w:eastAsia="Times New Roman"/>
                <w:szCs w:val="24"/>
              </w:rPr>
              <w:t xml:space="preserve"> </w:t>
            </w:r>
            <w:r w:rsidR="00EE7B82" w:rsidRPr="00AA7997">
              <w:rPr>
                <w:rFonts w:eastAsia="Times New Roman"/>
                <w:szCs w:val="24"/>
              </w:rPr>
              <w:t>var</w:t>
            </w:r>
            <w:r w:rsidR="00EE7B82">
              <w:rPr>
                <w:rFonts w:eastAsia="Times New Roman"/>
                <w:szCs w:val="24"/>
              </w:rPr>
              <w:t>y</w:t>
            </w:r>
          </w:p>
        </w:tc>
      </w:tr>
      <w:tr w:rsidR="000F23D5" w:rsidRPr="00AA7997" w14:paraId="28272958" w14:textId="77777777" w:rsidTr="00833F60">
        <w:trPr>
          <w:trHeight w:val="300"/>
        </w:trPr>
        <w:tc>
          <w:tcPr>
            <w:tcW w:w="335" w:type="pct"/>
            <w:shd w:val="clear" w:color="auto" w:fill="auto"/>
            <w:noWrap/>
            <w:hideMark/>
          </w:tcPr>
          <w:p w14:paraId="363B443C" w14:textId="77777777" w:rsidR="00D2538E" w:rsidRPr="00AA7997" w:rsidRDefault="00D2538E" w:rsidP="00DA3008">
            <w:pPr>
              <w:jc w:val="left"/>
              <w:rPr>
                <w:rFonts w:eastAsia="Times New Roman"/>
                <w:szCs w:val="24"/>
              </w:rPr>
            </w:pPr>
            <w:r w:rsidRPr="00AA7997">
              <w:rPr>
                <w:rFonts w:eastAsia="Times New Roman"/>
                <w:szCs w:val="24"/>
              </w:rPr>
              <w:t>13</w:t>
            </w:r>
          </w:p>
        </w:tc>
        <w:tc>
          <w:tcPr>
            <w:tcW w:w="925" w:type="pct"/>
            <w:shd w:val="clear" w:color="auto" w:fill="auto"/>
            <w:noWrap/>
            <w:hideMark/>
          </w:tcPr>
          <w:p w14:paraId="1AB58FE9" w14:textId="77777777" w:rsidR="00D2538E" w:rsidRPr="00AA7997" w:rsidRDefault="00D2538E" w:rsidP="00DA3008">
            <w:pPr>
              <w:jc w:val="left"/>
              <w:rPr>
                <w:rFonts w:eastAsia="Times New Roman"/>
                <w:bCs/>
                <w:szCs w:val="24"/>
              </w:rPr>
            </w:pPr>
            <w:r w:rsidRPr="00AA7997">
              <w:rPr>
                <w:rFonts w:eastAsia="Times New Roman"/>
                <w:bCs/>
                <w:szCs w:val="24"/>
              </w:rPr>
              <w:t>Porosity</w:t>
            </w:r>
          </w:p>
        </w:tc>
        <w:tc>
          <w:tcPr>
            <w:tcW w:w="1732" w:type="pct"/>
            <w:shd w:val="clear" w:color="auto" w:fill="auto"/>
            <w:noWrap/>
            <w:hideMark/>
          </w:tcPr>
          <w:p w14:paraId="425E9684" w14:textId="77777777" w:rsidR="00D2538E" w:rsidRPr="00AA7997" w:rsidRDefault="00D2538E" w:rsidP="00DA3008">
            <w:pPr>
              <w:jc w:val="left"/>
              <w:rPr>
                <w:rFonts w:eastAsia="Times New Roman"/>
                <w:szCs w:val="24"/>
              </w:rPr>
            </w:pPr>
            <w:r w:rsidRPr="00AA7997">
              <w:rPr>
                <w:rFonts w:eastAsia="Times New Roman"/>
                <w:szCs w:val="24"/>
              </w:rPr>
              <w:t>Soil porosity</w:t>
            </w:r>
          </w:p>
        </w:tc>
        <w:tc>
          <w:tcPr>
            <w:tcW w:w="2008" w:type="pct"/>
            <w:shd w:val="clear" w:color="auto" w:fill="auto"/>
            <w:noWrap/>
            <w:hideMark/>
          </w:tcPr>
          <w:p w14:paraId="41C11A9F" w14:textId="0159E4F6"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1F1B14A1" w14:textId="77777777" w:rsidTr="00833F60">
        <w:trPr>
          <w:trHeight w:val="300"/>
        </w:trPr>
        <w:tc>
          <w:tcPr>
            <w:tcW w:w="335" w:type="pct"/>
            <w:shd w:val="clear" w:color="auto" w:fill="auto"/>
            <w:noWrap/>
            <w:hideMark/>
          </w:tcPr>
          <w:p w14:paraId="0169D7CF" w14:textId="77777777" w:rsidR="00D2538E" w:rsidRPr="00AA7997" w:rsidRDefault="00D2538E" w:rsidP="00DA3008">
            <w:pPr>
              <w:jc w:val="left"/>
              <w:rPr>
                <w:rFonts w:eastAsia="Times New Roman"/>
                <w:szCs w:val="24"/>
              </w:rPr>
            </w:pPr>
            <w:r w:rsidRPr="00AA7997">
              <w:rPr>
                <w:rFonts w:eastAsia="Times New Roman"/>
                <w:szCs w:val="24"/>
              </w:rPr>
              <w:t>14</w:t>
            </w:r>
          </w:p>
        </w:tc>
        <w:tc>
          <w:tcPr>
            <w:tcW w:w="925" w:type="pct"/>
            <w:shd w:val="clear" w:color="auto" w:fill="auto"/>
            <w:noWrap/>
            <w:hideMark/>
          </w:tcPr>
          <w:p w14:paraId="5488D493" w14:textId="77777777" w:rsidR="00D2538E" w:rsidRPr="00AA7997" w:rsidRDefault="00D2538E" w:rsidP="00DA3008">
            <w:pPr>
              <w:jc w:val="left"/>
              <w:rPr>
                <w:rFonts w:eastAsia="Times New Roman"/>
                <w:bCs/>
                <w:szCs w:val="24"/>
              </w:rPr>
            </w:pPr>
            <w:r w:rsidRPr="00AA7997">
              <w:rPr>
                <w:rFonts w:eastAsia="Times New Roman"/>
                <w:bCs/>
                <w:szCs w:val="24"/>
              </w:rPr>
              <w:t>Penetration</w:t>
            </w:r>
          </w:p>
        </w:tc>
        <w:tc>
          <w:tcPr>
            <w:tcW w:w="1732" w:type="pct"/>
            <w:shd w:val="clear" w:color="auto" w:fill="auto"/>
            <w:noWrap/>
            <w:hideMark/>
          </w:tcPr>
          <w:p w14:paraId="204FE3F9" w14:textId="77777777" w:rsidR="00D2538E" w:rsidRPr="00AA7997" w:rsidRDefault="00D2538E" w:rsidP="00DA3008">
            <w:pPr>
              <w:jc w:val="left"/>
              <w:rPr>
                <w:szCs w:val="24"/>
              </w:rPr>
            </w:pPr>
            <w:r w:rsidRPr="00AA7997">
              <w:rPr>
                <w:rFonts w:eastAsia="Times New Roman"/>
                <w:szCs w:val="24"/>
              </w:rPr>
              <w:t>Soil penetration resistance</w:t>
            </w:r>
          </w:p>
        </w:tc>
        <w:tc>
          <w:tcPr>
            <w:tcW w:w="2008" w:type="pct"/>
            <w:shd w:val="clear" w:color="auto" w:fill="auto"/>
            <w:noWrap/>
            <w:hideMark/>
          </w:tcPr>
          <w:p w14:paraId="33E97ADC" w14:textId="70B1710E"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36DEE353" w14:textId="77777777" w:rsidTr="00833F60">
        <w:trPr>
          <w:trHeight w:val="300"/>
        </w:trPr>
        <w:tc>
          <w:tcPr>
            <w:tcW w:w="335" w:type="pct"/>
            <w:shd w:val="clear" w:color="auto" w:fill="auto"/>
            <w:noWrap/>
            <w:hideMark/>
          </w:tcPr>
          <w:p w14:paraId="6CF31BA2" w14:textId="77777777" w:rsidR="00D2538E" w:rsidRPr="00AA7997" w:rsidRDefault="00D2538E" w:rsidP="00DA3008">
            <w:pPr>
              <w:jc w:val="left"/>
              <w:rPr>
                <w:rFonts w:eastAsia="Times New Roman"/>
                <w:szCs w:val="24"/>
              </w:rPr>
            </w:pPr>
            <w:r w:rsidRPr="00AA7997">
              <w:rPr>
                <w:rFonts w:eastAsia="Times New Roman"/>
                <w:szCs w:val="24"/>
              </w:rPr>
              <w:t>15</w:t>
            </w:r>
          </w:p>
        </w:tc>
        <w:tc>
          <w:tcPr>
            <w:tcW w:w="925" w:type="pct"/>
            <w:shd w:val="clear" w:color="auto" w:fill="auto"/>
            <w:noWrap/>
            <w:hideMark/>
          </w:tcPr>
          <w:p w14:paraId="45780A11" w14:textId="77777777" w:rsidR="00D2538E" w:rsidRPr="00AA7997" w:rsidRDefault="00D2538E" w:rsidP="00DA3008">
            <w:pPr>
              <w:jc w:val="left"/>
              <w:rPr>
                <w:rFonts w:eastAsia="Times New Roman"/>
                <w:bCs/>
                <w:szCs w:val="24"/>
              </w:rPr>
            </w:pPr>
            <w:r w:rsidRPr="00AA7997">
              <w:rPr>
                <w:rFonts w:eastAsia="Times New Roman"/>
                <w:bCs/>
                <w:szCs w:val="24"/>
              </w:rPr>
              <w:t>Infiltration</w:t>
            </w:r>
          </w:p>
        </w:tc>
        <w:tc>
          <w:tcPr>
            <w:tcW w:w="1732" w:type="pct"/>
            <w:shd w:val="clear" w:color="auto" w:fill="auto"/>
            <w:noWrap/>
            <w:hideMark/>
          </w:tcPr>
          <w:p w14:paraId="2926FD87" w14:textId="77777777" w:rsidR="00D2538E" w:rsidRPr="00AA7997" w:rsidRDefault="00D2538E" w:rsidP="00DA3008">
            <w:pPr>
              <w:jc w:val="left"/>
              <w:rPr>
                <w:rFonts w:eastAsia="Times New Roman"/>
                <w:szCs w:val="24"/>
              </w:rPr>
            </w:pPr>
            <w:r w:rsidRPr="00AA7997">
              <w:rPr>
                <w:rFonts w:eastAsia="Times New Roman"/>
                <w:szCs w:val="24"/>
              </w:rPr>
              <w:t xml:space="preserve">Soil infiltration rate </w:t>
            </w:r>
          </w:p>
        </w:tc>
        <w:tc>
          <w:tcPr>
            <w:tcW w:w="2008" w:type="pct"/>
            <w:shd w:val="clear" w:color="auto" w:fill="auto"/>
            <w:noWrap/>
            <w:hideMark/>
          </w:tcPr>
          <w:p w14:paraId="57D8E53B" w14:textId="624B0F0F"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F0A8093" w14:textId="77777777" w:rsidTr="00833F60">
        <w:trPr>
          <w:trHeight w:val="300"/>
        </w:trPr>
        <w:tc>
          <w:tcPr>
            <w:tcW w:w="335" w:type="pct"/>
            <w:shd w:val="clear" w:color="auto" w:fill="auto"/>
            <w:noWrap/>
            <w:hideMark/>
          </w:tcPr>
          <w:p w14:paraId="1FC3A74B" w14:textId="77777777" w:rsidR="00D2538E" w:rsidRPr="00AA7997" w:rsidRDefault="00D2538E" w:rsidP="00DA3008">
            <w:pPr>
              <w:jc w:val="left"/>
              <w:rPr>
                <w:rFonts w:eastAsia="Times New Roman"/>
                <w:szCs w:val="24"/>
              </w:rPr>
            </w:pPr>
            <w:r w:rsidRPr="00AA7997">
              <w:rPr>
                <w:rFonts w:eastAsia="Times New Roman"/>
                <w:szCs w:val="24"/>
              </w:rPr>
              <w:t>16</w:t>
            </w:r>
          </w:p>
        </w:tc>
        <w:tc>
          <w:tcPr>
            <w:tcW w:w="925" w:type="pct"/>
            <w:shd w:val="clear" w:color="auto" w:fill="auto"/>
            <w:noWrap/>
            <w:hideMark/>
          </w:tcPr>
          <w:p w14:paraId="2FF5AE4E" w14:textId="77777777" w:rsidR="00D2538E" w:rsidRPr="00AA7997" w:rsidRDefault="00D2538E" w:rsidP="00DA3008">
            <w:pPr>
              <w:jc w:val="left"/>
              <w:rPr>
                <w:rFonts w:eastAsia="Times New Roman"/>
                <w:bCs/>
                <w:szCs w:val="24"/>
              </w:rPr>
            </w:pPr>
            <w:proofErr w:type="spellStart"/>
            <w:r w:rsidRPr="00AA7997">
              <w:rPr>
                <w:rFonts w:eastAsia="Times New Roman"/>
                <w:bCs/>
                <w:szCs w:val="24"/>
              </w:rPr>
              <w:t>Ksat</w:t>
            </w:r>
            <w:proofErr w:type="spellEnd"/>
          </w:p>
        </w:tc>
        <w:tc>
          <w:tcPr>
            <w:tcW w:w="1732" w:type="pct"/>
            <w:shd w:val="clear" w:color="auto" w:fill="auto"/>
            <w:noWrap/>
            <w:hideMark/>
          </w:tcPr>
          <w:p w14:paraId="7F2CB9CD" w14:textId="77777777" w:rsidR="00D2538E" w:rsidRPr="00AA7997" w:rsidRDefault="00D2538E" w:rsidP="00DA3008">
            <w:pPr>
              <w:jc w:val="left"/>
              <w:rPr>
                <w:rFonts w:eastAsia="Times New Roman"/>
                <w:szCs w:val="24"/>
              </w:rPr>
            </w:pPr>
            <w:r w:rsidRPr="00AA7997">
              <w:rPr>
                <w:rFonts w:eastAsia="Times New Roman"/>
                <w:szCs w:val="24"/>
              </w:rPr>
              <w:t xml:space="preserve">Field saturated hydraulic conductivity </w:t>
            </w:r>
          </w:p>
        </w:tc>
        <w:tc>
          <w:tcPr>
            <w:tcW w:w="2008" w:type="pct"/>
            <w:shd w:val="clear" w:color="auto" w:fill="auto"/>
            <w:noWrap/>
            <w:hideMark/>
          </w:tcPr>
          <w:p w14:paraId="71E0FB02" w14:textId="748DAA1B"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463C83E9" w14:textId="77777777" w:rsidTr="00833F60">
        <w:trPr>
          <w:trHeight w:val="300"/>
        </w:trPr>
        <w:tc>
          <w:tcPr>
            <w:tcW w:w="335" w:type="pct"/>
            <w:shd w:val="clear" w:color="auto" w:fill="auto"/>
            <w:noWrap/>
            <w:hideMark/>
          </w:tcPr>
          <w:p w14:paraId="30F36331" w14:textId="77777777" w:rsidR="00D2538E" w:rsidRPr="00AA7997" w:rsidRDefault="00D2538E" w:rsidP="00DA3008">
            <w:pPr>
              <w:jc w:val="left"/>
              <w:rPr>
                <w:rFonts w:eastAsia="Times New Roman"/>
                <w:szCs w:val="24"/>
              </w:rPr>
            </w:pPr>
            <w:r w:rsidRPr="00AA7997">
              <w:rPr>
                <w:rFonts w:eastAsia="Times New Roman"/>
                <w:szCs w:val="24"/>
              </w:rPr>
              <w:t>17</w:t>
            </w:r>
          </w:p>
        </w:tc>
        <w:tc>
          <w:tcPr>
            <w:tcW w:w="925" w:type="pct"/>
            <w:shd w:val="clear" w:color="auto" w:fill="auto"/>
            <w:noWrap/>
            <w:hideMark/>
          </w:tcPr>
          <w:p w14:paraId="043115D6" w14:textId="77777777" w:rsidR="00D2538E" w:rsidRPr="00AA7997" w:rsidRDefault="00D2538E" w:rsidP="00DA3008">
            <w:pPr>
              <w:jc w:val="left"/>
              <w:rPr>
                <w:rFonts w:eastAsia="Times New Roman"/>
                <w:bCs/>
                <w:szCs w:val="24"/>
              </w:rPr>
            </w:pPr>
            <w:r w:rsidRPr="00AA7997">
              <w:rPr>
                <w:rFonts w:eastAsia="Times New Roman"/>
                <w:bCs/>
                <w:szCs w:val="24"/>
              </w:rPr>
              <w:t>Erosion</w:t>
            </w:r>
          </w:p>
        </w:tc>
        <w:tc>
          <w:tcPr>
            <w:tcW w:w="1732" w:type="pct"/>
            <w:shd w:val="clear" w:color="auto" w:fill="auto"/>
            <w:noWrap/>
            <w:hideMark/>
          </w:tcPr>
          <w:p w14:paraId="6A1F6DB5" w14:textId="77777777" w:rsidR="00D2538E" w:rsidRPr="00AA7997" w:rsidRDefault="00D2538E" w:rsidP="00DA3008">
            <w:pPr>
              <w:jc w:val="left"/>
              <w:rPr>
                <w:szCs w:val="24"/>
              </w:rPr>
            </w:pPr>
            <w:r w:rsidRPr="00AA7997">
              <w:rPr>
                <w:rFonts w:eastAsia="Times New Roman"/>
                <w:szCs w:val="24"/>
              </w:rPr>
              <w:t>Soil erosion or wind erosion</w:t>
            </w:r>
          </w:p>
        </w:tc>
        <w:tc>
          <w:tcPr>
            <w:tcW w:w="2008" w:type="pct"/>
            <w:shd w:val="clear" w:color="auto" w:fill="auto"/>
            <w:noWrap/>
            <w:hideMark/>
          </w:tcPr>
          <w:p w14:paraId="52C0B715" w14:textId="79C3D114"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252E6450" w14:textId="77777777" w:rsidTr="00833F60">
        <w:trPr>
          <w:trHeight w:val="300"/>
        </w:trPr>
        <w:tc>
          <w:tcPr>
            <w:tcW w:w="335" w:type="pct"/>
            <w:shd w:val="clear" w:color="auto" w:fill="auto"/>
            <w:noWrap/>
            <w:hideMark/>
          </w:tcPr>
          <w:p w14:paraId="1A9D4EF9" w14:textId="77777777" w:rsidR="00D2538E" w:rsidRPr="00AA7997" w:rsidRDefault="00D2538E" w:rsidP="00DA3008">
            <w:pPr>
              <w:jc w:val="left"/>
              <w:rPr>
                <w:rFonts w:eastAsia="Times New Roman"/>
                <w:szCs w:val="24"/>
              </w:rPr>
            </w:pPr>
            <w:r w:rsidRPr="00AA7997">
              <w:rPr>
                <w:rFonts w:eastAsia="Times New Roman"/>
                <w:szCs w:val="24"/>
              </w:rPr>
              <w:t>18</w:t>
            </w:r>
          </w:p>
        </w:tc>
        <w:tc>
          <w:tcPr>
            <w:tcW w:w="925" w:type="pct"/>
            <w:shd w:val="clear" w:color="auto" w:fill="auto"/>
            <w:noWrap/>
            <w:hideMark/>
          </w:tcPr>
          <w:p w14:paraId="1FEB6B52" w14:textId="77777777" w:rsidR="00D2538E" w:rsidRPr="00AA7997" w:rsidRDefault="00D2538E" w:rsidP="00DA3008">
            <w:pPr>
              <w:jc w:val="left"/>
              <w:rPr>
                <w:rFonts w:eastAsia="Times New Roman"/>
                <w:bCs/>
                <w:szCs w:val="24"/>
              </w:rPr>
            </w:pPr>
            <w:r w:rsidRPr="00AA7997">
              <w:rPr>
                <w:rFonts w:eastAsia="Times New Roman"/>
                <w:bCs/>
                <w:szCs w:val="24"/>
              </w:rPr>
              <w:t>Runoff</w:t>
            </w:r>
          </w:p>
        </w:tc>
        <w:tc>
          <w:tcPr>
            <w:tcW w:w="1732" w:type="pct"/>
            <w:shd w:val="clear" w:color="auto" w:fill="auto"/>
            <w:noWrap/>
            <w:hideMark/>
          </w:tcPr>
          <w:p w14:paraId="2580D97F" w14:textId="77777777" w:rsidR="00D2538E" w:rsidRPr="00AA7997" w:rsidRDefault="00D2538E" w:rsidP="00DA3008">
            <w:pPr>
              <w:jc w:val="left"/>
              <w:rPr>
                <w:rFonts w:eastAsia="Times New Roman"/>
                <w:szCs w:val="24"/>
              </w:rPr>
            </w:pPr>
            <w:r w:rsidRPr="00AA7997">
              <w:rPr>
                <w:rFonts w:eastAsia="Times New Roman"/>
                <w:szCs w:val="24"/>
              </w:rPr>
              <w:t>Runoff</w:t>
            </w:r>
          </w:p>
        </w:tc>
        <w:tc>
          <w:tcPr>
            <w:tcW w:w="2008" w:type="pct"/>
            <w:shd w:val="clear" w:color="auto" w:fill="auto"/>
            <w:noWrap/>
            <w:hideMark/>
          </w:tcPr>
          <w:p w14:paraId="5B249329" w14:textId="6838F575" w:rsidR="00D2538E" w:rsidRPr="00AA7997" w:rsidRDefault="00EE7B82" w:rsidP="00DA3008">
            <w:pPr>
              <w:jc w:val="left"/>
              <w:rPr>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5E373CD4" w14:textId="77777777" w:rsidTr="00833F60">
        <w:trPr>
          <w:trHeight w:val="300"/>
        </w:trPr>
        <w:tc>
          <w:tcPr>
            <w:tcW w:w="335" w:type="pct"/>
            <w:shd w:val="clear" w:color="auto" w:fill="auto"/>
            <w:noWrap/>
            <w:hideMark/>
          </w:tcPr>
          <w:p w14:paraId="7FCB116C" w14:textId="77777777" w:rsidR="00D2538E" w:rsidRPr="00AA7997" w:rsidRDefault="00D2538E" w:rsidP="00DA3008">
            <w:pPr>
              <w:jc w:val="left"/>
              <w:rPr>
                <w:rFonts w:eastAsia="Times New Roman"/>
                <w:szCs w:val="24"/>
              </w:rPr>
            </w:pPr>
            <w:r w:rsidRPr="00AA7997">
              <w:rPr>
                <w:rFonts w:eastAsia="Times New Roman"/>
                <w:szCs w:val="24"/>
              </w:rPr>
              <w:t>19</w:t>
            </w:r>
          </w:p>
        </w:tc>
        <w:tc>
          <w:tcPr>
            <w:tcW w:w="925" w:type="pct"/>
            <w:shd w:val="clear" w:color="auto" w:fill="auto"/>
            <w:noWrap/>
            <w:hideMark/>
          </w:tcPr>
          <w:p w14:paraId="2C685D90" w14:textId="77777777" w:rsidR="00D2538E" w:rsidRPr="00AA7997" w:rsidRDefault="00D2538E" w:rsidP="00DA3008">
            <w:pPr>
              <w:jc w:val="left"/>
              <w:rPr>
                <w:rFonts w:eastAsia="Times New Roman"/>
                <w:bCs/>
                <w:szCs w:val="24"/>
              </w:rPr>
            </w:pPr>
            <w:r w:rsidRPr="00AA7997">
              <w:rPr>
                <w:rFonts w:eastAsia="Times New Roman"/>
                <w:bCs/>
                <w:szCs w:val="24"/>
              </w:rPr>
              <w:t>Leaching</w:t>
            </w:r>
          </w:p>
        </w:tc>
        <w:tc>
          <w:tcPr>
            <w:tcW w:w="1732" w:type="pct"/>
            <w:shd w:val="clear" w:color="auto" w:fill="auto"/>
            <w:noWrap/>
            <w:hideMark/>
          </w:tcPr>
          <w:p w14:paraId="3ADA246C" w14:textId="77777777" w:rsidR="00D2538E" w:rsidRPr="00AA7997" w:rsidRDefault="00D2538E" w:rsidP="00DA3008">
            <w:pPr>
              <w:jc w:val="left"/>
              <w:rPr>
                <w:szCs w:val="24"/>
              </w:rPr>
            </w:pPr>
            <w:r w:rsidRPr="00AA7997">
              <w:rPr>
                <w:rFonts w:eastAsia="Times New Roman"/>
                <w:szCs w:val="24"/>
              </w:rPr>
              <w:t>Soil nutrient leaching</w:t>
            </w:r>
          </w:p>
        </w:tc>
        <w:tc>
          <w:tcPr>
            <w:tcW w:w="2008" w:type="pct"/>
            <w:shd w:val="clear" w:color="auto" w:fill="auto"/>
            <w:noWrap/>
            <w:hideMark/>
          </w:tcPr>
          <w:p w14:paraId="5DB4052B" w14:textId="6C2D79D2"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0F23D5" w:rsidRPr="00AA7997" w14:paraId="0A0CDDD5" w14:textId="77777777" w:rsidTr="00833F60">
        <w:trPr>
          <w:trHeight w:val="300"/>
        </w:trPr>
        <w:tc>
          <w:tcPr>
            <w:tcW w:w="335" w:type="pct"/>
            <w:shd w:val="clear" w:color="auto" w:fill="auto"/>
            <w:noWrap/>
            <w:hideMark/>
          </w:tcPr>
          <w:p w14:paraId="082574AD" w14:textId="77777777" w:rsidR="00D2538E" w:rsidRPr="00AA7997" w:rsidRDefault="00D2538E" w:rsidP="00DA3008">
            <w:pPr>
              <w:jc w:val="left"/>
              <w:rPr>
                <w:rFonts w:eastAsia="Times New Roman"/>
                <w:szCs w:val="24"/>
              </w:rPr>
            </w:pPr>
            <w:r w:rsidRPr="00AA7997">
              <w:rPr>
                <w:rFonts w:eastAsia="Times New Roman"/>
                <w:szCs w:val="24"/>
              </w:rPr>
              <w:t>20</w:t>
            </w:r>
          </w:p>
        </w:tc>
        <w:tc>
          <w:tcPr>
            <w:tcW w:w="925" w:type="pct"/>
            <w:shd w:val="clear" w:color="auto" w:fill="auto"/>
            <w:noWrap/>
            <w:hideMark/>
          </w:tcPr>
          <w:p w14:paraId="1FF9B44B" w14:textId="77777777" w:rsidR="00D2538E" w:rsidRPr="00AA7997" w:rsidRDefault="00D2538E" w:rsidP="00DA3008">
            <w:pPr>
              <w:jc w:val="left"/>
              <w:rPr>
                <w:rFonts w:eastAsia="Times New Roman"/>
                <w:bCs/>
                <w:szCs w:val="24"/>
              </w:rPr>
            </w:pPr>
            <w:r w:rsidRPr="00AA7997">
              <w:rPr>
                <w:rFonts w:eastAsia="Times New Roman"/>
                <w:bCs/>
                <w:szCs w:val="24"/>
              </w:rPr>
              <w:t>ST</w:t>
            </w:r>
          </w:p>
        </w:tc>
        <w:tc>
          <w:tcPr>
            <w:tcW w:w="1732" w:type="pct"/>
            <w:shd w:val="clear" w:color="auto" w:fill="auto"/>
            <w:noWrap/>
            <w:hideMark/>
          </w:tcPr>
          <w:p w14:paraId="49865180" w14:textId="77777777" w:rsidR="00D2538E" w:rsidRPr="00AA7997" w:rsidRDefault="00D2538E" w:rsidP="00DA3008">
            <w:pPr>
              <w:jc w:val="left"/>
              <w:rPr>
                <w:rFonts w:eastAsia="Times New Roman"/>
                <w:szCs w:val="24"/>
              </w:rPr>
            </w:pPr>
            <w:r w:rsidRPr="00AA7997">
              <w:rPr>
                <w:rFonts w:eastAsia="Times New Roman"/>
                <w:szCs w:val="24"/>
              </w:rPr>
              <w:t xml:space="preserve">Soil temperature </w:t>
            </w:r>
          </w:p>
        </w:tc>
        <w:tc>
          <w:tcPr>
            <w:tcW w:w="2008" w:type="pct"/>
            <w:shd w:val="clear" w:color="auto" w:fill="auto"/>
            <w:noWrap/>
            <w:hideMark/>
          </w:tcPr>
          <w:p w14:paraId="40F17471" w14:textId="4FD7343D" w:rsidR="00D2538E" w:rsidRPr="00AA7997" w:rsidRDefault="00804CFC" w:rsidP="00DA3008">
            <w:pPr>
              <w:jc w:val="left"/>
              <w:rPr>
                <w:rFonts w:eastAsia="Times New Roman"/>
                <w:szCs w:val="24"/>
              </w:rPr>
            </w:pPr>
            <w:r>
              <w:rPr>
                <w:rFonts w:ascii="Cambria Math" w:eastAsia="Times New Roman" w:hAnsi="Cambria Math" w:cs="Cambria Math"/>
                <w:szCs w:val="24"/>
              </w:rPr>
              <w:t>℃</w:t>
            </w:r>
          </w:p>
        </w:tc>
      </w:tr>
      <w:tr w:rsidR="000F23D5" w:rsidRPr="00AA7997" w14:paraId="37F82BE4" w14:textId="77777777" w:rsidTr="00833F60">
        <w:trPr>
          <w:trHeight w:val="300"/>
        </w:trPr>
        <w:tc>
          <w:tcPr>
            <w:tcW w:w="335" w:type="pct"/>
            <w:shd w:val="clear" w:color="auto" w:fill="auto"/>
            <w:noWrap/>
            <w:hideMark/>
          </w:tcPr>
          <w:p w14:paraId="2AA6F27F" w14:textId="77777777" w:rsidR="00D2538E" w:rsidRPr="00AA7997" w:rsidRDefault="00D2538E" w:rsidP="00DA3008">
            <w:pPr>
              <w:jc w:val="left"/>
              <w:rPr>
                <w:rFonts w:eastAsia="Times New Roman"/>
                <w:szCs w:val="24"/>
              </w:rPr>
            </w:pPr>
            <w:r w:rsidRPr="00AA7997">
              <w:rPr>
                <w:rFonts w:eastAsia="Times New Roman"/>
                <w:szCs w:val="24"/>
              </w:rPr>
              <w:t>21</w:t>
            </w:r>
          </w:p>
        </w:tc>
        <w:tc>
          <w:tcPr>
            <w:tcW w:w="925" w:type="pct"/>
            <w:shd w:val="clear" w:color="auto" w:fill="auto"/>
            <w:noWrap/>
            <w:hideMark/>
          </w:tcPr>
          <w:p w14:paraId="61B1BBDD" w14:textId="77777777" w:rsidR="00D2538E" w:rsidRPr="00AA7997" w:rsidRDefault="00D2538E" w:rsidP="00DA3008">
            <w:pPr>
              <w:jc w:val="left"/>
              <w:rPr>
                <w:rFonts w:eastAsia="Times New Roman"/>
                <w:bCs/>
                <w:szCs w:val="24"/>
              </w:rPr>
            </w:pPr>
            <w:r w:rsidRPr="00AA7997">
              <w:rPr>
                <w:rFonts w:eastAsia="Times New Roman"/>
                <w:bCs/>
                <w:szCs w:val="24"/>
              </w:rPr>
              <w:t>SWC</w:t>
            </w:r>
          </w:p>
        </w:tc>
        <w:tc>
          <w:tcPr>
            <w:tcW w:w="1732" w:type="pct"/>
            <w:shd w:val="clear" w:color="auto" w:fill="auto"/>
            <w:noWrap/>
            <w:hideMark/>
          </w:tcPr>
          <w:p w14:paraId="7A81034B" w14:textId="77777777" w:rsidR="00D2538E" w:rsidRPr="00AA7997" w:rsidRDefault="00D2538E" w:rsidP="00DA3008">
            <w:pPr>
              <w:jc w:val="left"/>
              <w:rPr>
                <w:rFonts w:eastAsia="Times New Roman"/>
                <w:szCs w:val="24"/>
              </w:rPr>
            </w:pPr>
            <w:r w:rsidRPr="00AA7997">
              <w:rPr>
                <w:rFonts w:eastAsia="Times New Roman"/>
                <w:szCs w:val="24"/>
              </w:rPr>
              <w:t xml:space="preserve">Soil water content </w:t>
            </w:r>
          </w:p>
        </w:tc>
        <w:tc>
          <w:tcPr>
            <w:tcW w:w="2008" w:type="pct"/>
            <w:shd w:val="clear" w:color="auto" w:fill="auto"/>
            <w:noWrap/>
            <w:hideMark/>
          </w:tcPr>
          <w:p w14:paraId="426857AC" w14:textId="27A751D8" w:rsidR="00D2538E" w:rsidRPr="00AA7997" w:rsidRDefault="00EE7B82" w:rsidP="00DA3008">
            <w:pPr>
              <w:jc w:val="left"/>
              <w:rPr>
                <w:rFonts w:eastAsia="Times New Roman"/>
                <w:szCs w:val="24"/>
              </w:rPr>
            </w:pPr>
            <w:r w:rsidRPr="00AA7997">
              <w:rPr>
                <w:rFonts w:eastAsia="Times New Roman"/>
                <w:szCs w:val="24"/>
              </w:rPr>
              <w:t>Unit</w:t>
            </w:r>
            <w:r>
              <w:rPr>
                <w:rFonts w:eastAsia="Times New Roman"/>
                <w:szCs w:val="24"/>
              </w:rPr>
              <w:t>s</w:t>
            </w:r>
            <w:r w:rsidRPr="00AA7997">
              <w:rPr>
                <w:rFonts w:eastAsia="Times New Roman"/>
                <w:szCs w:val="24"/>
              </w:rPr>
              <w:t xml:space="preserve"> var</w:t>
            </w:r>
            <w:r>
              <w:rPr>
                <w:rFonts w:eastAsia="Times New Roman"/>
                <w:szCs w:val="24"/>
              </w:rPr>
              <w:t>y</w:t>
            </w:r>
          </w:p>
        </w:tc>
      </w:tr>
      <w:tr w:rsidR="00EE7B82" w:rsidRPr="00AA7997" w14:paraId="1CDBFE32" w14:textId="77777777" w:rsidTr="00833F60">
        <w:trPr>
          <w:trHeight w:val="315"/>
        </w:trPr>
        <w:tc>
          <w:tcPr>
            <w:tcW w:w="335" w:type="pct"/>
            <w:shd w:val="clear" w:color="auto" w:fill="auto"/>
            <w:noWrap/>
            <w:hideMark/>
          </w:tcPr>
          <w:p w14:paraId="46B88B77" w14:textId="77777777" w:rsidR="00EE7B82" w:rsidRPr="00AA7997" w:rsidRDefault="00EE7B82" w:rsidP="00EE7B82">
            <w:pPr>
              <w:jc w:val="left"/>
              <w:rPr>
                <w:rFonts w:eastAsia="Times New Roman"/>
                <w:szCs w:val="24"/>
              </w:rPr>
            </w:pPr>
            <w:r w:rsidRPr="00AA7997">
              <w:rPr>
                <w:rFonts w:eastAsia="Times New Roman"/>
                <w:szCs w:val="24"/>
              </w:rPr>
              <w:t>22</w:t>
            </w:r>
          </w:p>
        </w:tc>
        <w:tc>
          <w:tcPr>
            <w:tcW w:w="925" w:type="pct"/>
            <w:shd w:val="clear" w:color="auto" w:fill="auto"/>
            <w:noWrap/>
            <w:hideMark/>
          </w:tcPr>
          <w:p w14:paraId="30CB3291" w14:textId="77777777" w:rsidR="00EE7B82" w:rsidRPr="00AA7997" w:rsidRDefault="00EE7B82" w:rsidP="00EE7B82">
            <w:pPr>
              <w:jc w:val="left"/>
              <w:rPr>
                <w:rFonts w:eastAsia="Times New Roman"/>
                <w:bCs/>
                <w:szCs w:val="24"/>
              </w:rPr>
            </w:pPr>
            <w:r w:rsidRPr="00AA7997">
              <w:rPr>
                <w:rFonts w:eastAsia="Times New Roman"/>
                <w:bCs/>
                <w:szCs w:val="24"/>
              </w:rPr>
              <w:t>AWHC</w:t>
            </w:r>
          </w:p>
        </w:tc>
        <w:tc>
          <w:tcPr>
            <w:tcW w:w="1732" w:type="pct"/>
            <w:shd w:val="clear" w:color="auto" w:fill="auto"/>
            <w:hideMark/>
          </w:tcPr>
          <w:p w14:paraId="7E5FB273" w14:textId="77777777" w:rsidR="00EE7B82" w:rsidRPr="00AA7997" w:rsidRDefault="00EE7B82" w:rsidP="00EE7B82">
            <w:pPr>
              <w:jc w:val="left"/>
              <w:rPr>
                <w:szCs w:val="24"/>
              </w:rPr>
            </w:pPr>
            <w:r w:rsidRPr="00AA7997">
              <w:rPr>
                <w:rFonts w:eastAsia="Times New Roman"/>
                <w:szCs w:val="24"/>
              </w:rPr>
              <w:t>Available water hold capacity</w:t>
            </w:r>
          </w:p>
        </w:tc>
        <w:tc>
          <w:tcPr>
            <w:tcW w:w="2008" w:type="pct"/>
            <w:shd w:val="clear" w:color="auto" w:fill="auto"/>
            <w:noWrap/>
            <w:hideMark/>
          </w:tcPr>
          <w:p w14:paraId="384DD472" w14:textId="58FB9C2A" w:rsidR="00EE7B82" w:rsidRPr="00AA7997" w:rsidRDefault="00EE7B82" w:rsidP="00EE7B82">
            <w:pPr>
              <w:jc w:val="left"/>
              <w:rPr>
                <w:szCs w:val="24"/>
              </w:rPr>
            </w:pPr>
            <w:r w:rsidRPr="00671BC4">
              <w:rPr>
                <w:rFonts w:eastAsia="Times New Roman"/>
                <w:szCs w:val="24"/>
              </w:rPr>
              <w:t>Units vary</w:t>
            </w:r>
          </w:p>
        </w:tc>
      </w:tr>
      <w:tr w:rsidR="00EE7B82" w:rsidRPr="00AA7997" w14:paraId="3D200C85" w14:textId="77777777" w:rsidTr="00833F60">
        <w:trPr>
          <w:trHeight w:val="300"/>
        </w:trPr>
        <w:tc>
          <w:tcPr>
            <w:tcW w:w="335" w:type="pct"/>
            <w:shd w:val="clear" w:color="auto" w:fill="auto"/>
            <w:noWrap/>
            <w:hideMark/>
          </w:tcPr>
          <w:p w14:paraId="3EB38367" w14:textId="77777777" w:rsidR="00EE7B82" w:rsidRPr="00AA7997" w:rsidRDefault="00EE7B82" w:rsidP="00EE7B82">
            <w:pPr>
              <w:jc w:val="left"/>
              <w:rPr>
                <w:rFonts w:eastAsia="Times New Roman"/>
                <w:szCs w:val="24"/>
              </w:rPr>
            </w:pPr>
            <w:r w:rsidRPr="00AA7997">
              <w:rPr>
                <w:rFonts w:eastAsia="Times New Roman"/>
                <w:szCs w:val="24"/>
              </w:rPr>
              <w:t>23</w:t>
            </w:r>
          </w:p>
        </w:tc>
        <w:tc>
          <w:tcPr>
            <w:tcW w:w="925" w:type="pct"/>
            <w:shd w:val="clear" w:color="auto" w:fill="auto"/>
            <w:noWrap/>
            <w:hideMark/>
          </w:tcPr>
          <w:p w14:paraId="07C4EBF3" w14:textId="77777777" w:rsidR="00EE7B82" w:rsidRPr="00AA7997" w:rsidRDefault="00EE7B82" w:rsidP="00EE7B82">
            <w:pPr>
              <w:jc w:val="left"/>
              <w:rPr>
                <w:rFonts w:eastAsia="Times New Roman"/>
                <w:bCs/>
                <w:szCs w:val="24"/>
              </w:rPr>
            </w:pPr>
            <w:r w:rsidRPr="00AA7997">
              <w:rPr>
                <w:rFonts w:eastAsia="Times New Roman"/>
                <w:bCs/>
                <w:szCs w:val="24"/>
              </w:rPr>
              <w:t>Weed</w:t>
            </w:r>
          </w:p>
        </w:tc>
        <w:tc>
          <w:tcPr>
            <w:tcW w:w="1732" w:type="pct"/>
            <w:shd w:val="clear" w:color="auto" w:fill="auto"/>
            <w:noWrap/>
            <w:hideMark/>
          </w:tcPr>
          <w:p w14:paraId="289C817A" w14:textId="6F18B437" w:rsidR="00EE7B82" w:rsidRPr="00AA7997" w:rsidRDefault="00EE7B82" w:rsidP="00EE7B82">
            <w:pPr>
              <w:jc w:val="left"/>
              <w:rPr>
                <w:rFonts w:eastAsia="Times New Roman"/>
                <w:szCs w:val="24"/>
              </w:rPr>
            </w:pPr>
            <w:r w:rsidRPr="00AA7997">
              <w:rPr>
                <w:rFonts w:eastAsia="Times New Roman"/>
                <w:szCs w:val="24"/>
              </w:rPr>
              <w:t>Weed</w:t>
            </w:r>
            <w:r w:rsidR="00CE47B7">
              <w:rPr>
                <w:rFonts w:eastAsia="Times New Roman"/>
                <w:szCs w:val="24"/>
              </w:rPr>
              <w:t>s</w:t>
            </w:r>
            <w:r w:rsidRPr="00AA7997">
              <w:rPr>
                <w:rFonts w:eastAsia="Times New Roman"/>
                <w:szCs w:val="24"/>
              </w:rPr>
              <w:t xml:space="preserve"> </w:t>
            </w:r>
            <w:r w:rsidR="00CE47B7">
              <w:rPr>
                <w:rFonts w:eastAsia="Times New Roman"/>
                <w:szCs w:val="24"/>
              </w:rPr>
              <w:t>in</w:t>
            </w:r>
            <w:r w:rsidR="00CE47B7" w:rsidRPr="00AA7997">
              <w:rPr>
                <w:rFonts w:eastAsia="Times New Roman"/>
                <w:szCs w:val="24"/>
              </w:rPr>
              <w:t xml:space="preserve"> </w:t>
            </w:r>
            <w:r w:rsidRPr="00AA7997">
              <w:rPr>
                <w:rFonts w:eastAsia="Times New Roman"/>
                <w:szCs w:val="24"/>
              </w:rPr>
              <w:t>the cropland</w:t>
            </w:r>
          </w:p>
        </w:tc>
        <w:tc>
          <w:tcPr>
            <w:tcW w:w="2008" w:type="pct"/>
            <w:shd w:val="clear" w:color="auto" w:fill="auto"/>
            <w:noWrap/>
            <w:hideMark/>
          </w:tcPr>
          <w:p w14:paraId="171FE1A4" w14:textId="5F459099" w:rsidR="00EE7B82" w:rsidRPr="00AA7997" w:rsidRDefault="00EE7B82" w:rsidP="00EE7B82">
            <w:pPr>
              <w:jc w:val="left"/>
              <w:rPr>
                <w:szCs w:val="24"/>
              </w:rPr>
            </w:pPr>
            <w:r w:rsidRPr="00671BC4">
              <w:rPr>
                <w:rFonts w:eastAsia="Times New Roman"/>
                <w:szCs w:val="24"/>
              </w:rPr>
              <w:t>Units vary</w:t>
            </w:r>
          </w:p>
        </w:tc>
      </w:tr>
      <w:tr w:rsidR="00EE7B82" w:rsidRPr="00AA7997" w14:paraId="3BA46657" w14:textId="77777777" w:rsidTr="00833F60">
        <w:trPr>
          <w:trHeight w:val="300"/>
        </w:trPr>
        <w:tc>
          <w:tcPr>
            <w:tcW w:w="335" w:type="pct"/>
            <w:shd w:val="clear" w:color="auto" w:fill="auto"/>
            <w:noWrap/>
            <w:hideMark/>
          </w:tcPr>
          <w:p w14:paraId="118D3026" w14:textId="77777777" w:rsidR="00EE7B82" w:rsidRPr="00AA7997" w:rsidRDefault="00EE7B82" w:rsidP="00EE7B82">
            <w:pPr>
              <w:jc w:val="left"/>
              <w:rPr>
                <w:rFonts w:eastAsia="Times New Roman"/>
                <w:szCs w:val="24"/>
              </w:rPr>
            </w:pPr>
            <w:r w:rsidRPr="00AA7997">
              <w:rPr>
                <w:rFonts w:eastAsia="Times New Roman"/>
                <w:szCs w:val="24"/>
              </w:rPr>
              <w:t>24</w:t>
            </w:r>
          </w:p>
        </w:tc>
        <w:tc>
          <w:tcPr>
            <w:tcW w:w="925" w:type="pct"/>
            <w:shd w:val="clear" w:color="auto" w:fill="auto"/>
            <w:noWrap/>
            <w:hideMark/>
          </w:tcPr>
          <w:p w14:paraId="707CCF82" w14:textId="77777777" w:rsidR="00EE7B82" w:rsidRPr="00AA7997" w:rsidRDefault="00EE7B82" w:rsidP="00EE7B82">
            <w:pPr>
              <w:jc w:val="left"/>
              <w:rPr>
                <w:rFonts w:eastAsia="Times New Roman"/>
                <w:bCs/>
                <w:szCs w:val="24"/>
              </w:rPr>
            </w:pPr>
            <w:r w:rsidRPr="00AA7997">
              <w:rPr>
                <w:rFonts w:eastAsia="Times New Roman"/>
                <w:bCs/>
                <w:szCs w:val="24"/>
              </w:rPr>
              <w:t>Diseases</w:t>
            </w:r>
          </w:p>
        </w:tc>
        <w:tc>
          <w:tcPr>
            <w:tcW w:w="1732" w:type="pct"/>
            <w:shd w:val="clear" w:color="auto" w:fill="auto"/>
            <w:noWrap/>
            <w:hideMark/>
          </w:tcPr>
          <w:p w14:paraId="7F31A6C8" w14:textId="77777777" w:rsidR="00EE7B82" w:rsidRPr="00AA7997" w:rsidRDefault="00EE7B82" w:rsidP="00EE7B82">
            <w:pPr>
              <w:jc w:val="left"/>
              <w:rPr>
                <w:szCs w:val="24"/>
              </w:rPr>
            </w:pPr>
            <w:r w:rsidRPr="00AA7997">
              <w:rPr>
                <w:rFonts w:eastAsia="Times New Roman"/>
                <w:szCs w:val="24"/>
              </w:rPr>
              <w:t>Diseases of the cropland</w:t>
            </w:r>
          </w:p>
        </w:tc>
        <w:tc>
          <w:tcPr>
            <w:tcW w:w="2008" w:type="pct"/>
            <w:shd w:val="clear" w:color="auto" w:fill="auto"/>
            <w:noWrap/>
            <w:hideMark/>
          </w:tcPr>
          <w:p w14:paraId="2ED850E6" w14:textId="0AC92789" w:rsidR="00EE7B82" w:rsidRPr="00AA7997" w:rsidRDefault="00EE7B82" w:rsidP="00EE7B82">
            <w:pPr>
              <w:jc w:val="left"/>
              <w:rPr>
                <w:rFonts w:eastAsia="Times New Roman"/>
                <w:szCs w:val="24"/>
              </w:rPr>
            </w:pPr>
            <w:r w:rsidRPr="00671BC4">
              <w:rPr>
                <w:rFonts w:eastAsia="Times New Roman"/>
                <w:szCs w:val="24"/>
              </w:rPr>
              <w:t>Units vary</w:t>
            </w:r>
          </w:p>
        </w:tc>
      </w:tr>
      <w:tr w:rsidR="00EE7B82" w:rsidRPr="00AA7997" w14:paraId="4E138B55" w14:textId="77777777" w:rsidTr="00833F60">
        <w:trPr>
          <w:trHeight w:val="300"/>
        </w:trPr>
        <w:tc>
          <w:tcPr>
            <w:tcW w:w="335" w:type="pct"/>
            <w:shd w:val="clear" w:color="auto" w:fill="auto"/>
            <w:noWrap/>
            <w:hideMark/>
          </w:tcPr>
          <w:p w14:paraId="2CF6E8D4" w14:textId="77777777" w:rsidR="00EE7B82" w:rsidRPr="00AA7997" w:rsidRDefault="00EE7B82" w:rsidP="00EE7B82">
            <w:pPr>
              <w:jc w:val="left"/>
              <w:rPr>
                <w:rFonts w:eastAsia="Times New Roman"/>
                <w:szCs w:val="24"/>
              </w:rPr>
            </w:pPr>
            <w:r w:rsidRPr="00AA7997">
              <w:rPr>
                <w:rFonts w:eastAsia="Times New Roman"/>
                <w:szCs w:val="24"/>
              </w:rPr>
              <w:t>25</w:t>
            </w:r>
          </w:p>
        </w:tc>
        <w:tc>
          <w:tcPr>
            <w:tcW w:w="925" w:type="pct"/>
            <w:shd w:val="clear" w:color="auto" w:fill="auto"/>
            <w:noWrap/>
            <w:hideMark/>
          </w:tcPr>
          <w:p w14:paraId="174EE2F6" w14:textId="77777777" w:rsidR="00EE7B82" w:rsidRPr="00AA7997" w:rsidRDefault="00EE7B82" w:rsidP="00EE7B82">
            <w:pPr>
              <w:jc w:val="left"/>
              <w:rPr>
                <w:rFonts w:eastAsia="Times New Roman"/>
                <w:bCs/>
                <w:szCs w:val="24"/>
              </w:rPr>
            </w:pPr>
            <w:r w:rsidRPr="00AA7997">
              <w:rPr>
                <w:rFonts w:eastAsia="Times New Roman"/>
                <w:bCs/>
                <w:szCs w:val="24"/>
              </w:rPr>
              <w:t>Pests</w:t>
            </w:r>
          </w:p>
        </w:tc>
        <w:tc>
          <w:tcPr>
            <w:tcW w:w="1732" w:type="pct"/>
            <w:shd w:val="clear" w:color="auto" w:fill="auto"/>
            <w:noWrap/>
            <w:hideMark/>
          </w:tcPr>
          <w:p w14:paraId="4865B7F5" w14:textId="61FE6019" w:rsidR="00EE7B82" w:rsidRPr="00AA7997" w:rsidRDefault="00EE7B82" w:rsidP="00EE7B82">
            <w:pPr>
              <w:jc w:val="left"/>
              <w:rPr>
                <w:rFonts w:eastAsia="Times New Roman"/>
                <w:szCs w:val="24"/>
              </w:rPr>
            </w:pPr>
            <w:r w:rsidRPr="00AA7997">
              <w:rPr>
                <w:rFonts w:eastAsia="Times New Roman"/>
                <w:szCs w:val="24"/>
              </w:rPr>
              <w:t xml:space="preserve">Pests </w:t>
            </w:r>
            <w:r w:rsidR="00CE47B7">
              <w:rPr>
                <w:rFonts w:eastAsia="Times New Roman"/>
                <w:szCs w:val="24"/>
              </w:rPr>
              <w:t xml:space="preserve">in the </w:t>
            </w:r>
            <w:r w:rsidRPr="00AA7997">
              <w:rPr>
                <w:rFonts w:eastAsia="Times New Roman"/>
                <w:szCs w:val="24"/>
              </w:rPr>
              <w:t>cropland</w:t>
            </w:r>
          </w:p>
        </w:tc>
        <w:tc>
          <w:tcPr>
            <w:tcW w:w="2008" w:type="pct"/>
            <w:shd w:val="clear" w:color="auto" w:fill="auto"/>
            <w:noWrap/>
            <w:hideMark/>
          </w:tcPr>
          <w:p w14:paraId="014EFB83" w14:textId="76B99B29" w:rsidR="00EE7B82" w:rsidRPr="00AA7997" w:rsidRDefault="00EE7B82" w:rsidP="00EE7B82">
            <w:pPr>
              <w:jc w:val="left"/>
              <w:rPr>
                <w:szCs w:val="24"/>
              </w:rPr>
            </w:pPr>
            <w:r w:rsidRPr="00671BC4">
              <w:rPr>
                <w:rFonts w:eastAsia="Times New Roman"/>
                <w:szCs w:val="24"/>
              </w:rPr>
              <w:t>Units vary</w:t>
            </w:r>
          </w:p>
        </w:tc>
      </w:tr>
      <w:tr w:rsidR="00EE7B82" w:rsidRPr="00AA7997" w14:paraId="7652FDB0" w14:textId="77777777" w:rsidTr="00833F60">
        <w:trPr>
          <w:trHeight w:val="300"/>
        </w:trPr>
        <w:tc>
          <w:tcPr>
            <w:tcW w:w="335" w:type="pct"/>
            <w:shd w:val="clear" w:color="auto" w:fill="auto"/>
            <w:noWrap/>
            <w:hideMark/>
          </w:tcPr>
          <w:p w14:paraId="5ED5254D" w14:textId="77777777" w:rsidR="00EE7B82" w:rsidRPr="00AA7997" w:rsidRDefault="00EE7B82" w:rsidP="00EE7B82">
            <w:pPr>
              <w:jc w:val="left"/>
              <w:rPr>
                <w:rFonts w:eastAsia="Times New Roman"/>
                <w:szCs w:val="24"/>
              </w:rPr>
            </w:pPr>
            <w:r w:rsidRPr="00AA7997">
              <w:rPr>
                <w:rFonts w:eastAsia="Times New Roman"/>
                <w:szCs w:val="24"/>
              </w:rPr>
              <w:t>26</w:t>
            </w:r>
          </w:p>
        </w:tc>
        <w:tc>
          <w:tcPr>
            <w:tcW w:w="925" w:type="pct"/>
            <w:shd w:val="clear" w:color="auto" w:fill="auto"/>
            <w:noWrap/>
            <w:hideMark/>
          </w:tcPr>
          <w:p w14:paraId="3204F615" w14:textId="77777777" w:rsidR="00EE7B82" w:rsidRPr="00AA7997" w:rsidRDefault="00EE7B82" w:rsidP="00EE7B82">
            <w:pPr>
              <w:jc w:val="left"/>
              <w:rPr>
                <w:rFonts w:eastAsia="Times New Roman"/>
                <w:bCs/>
                <w:szCs w:val="24"/>
              </w:rPr>
            </w:pPr>
            <w:proofErr w:type="spellStart"/>
            <w:r w:rsidRPr="00AA7997">
              <w:rPr>
                <w:rFonts w:eastAsia="Times New Roman"/>
                <w:bCs/>
                <w:szCs w:val="24"/>
              </w:rPr>
              <w:t>SoilFauna</w:t>
            </w:r>
            <w:proofErr w:type="spellEnd"/>
          </w:p>
        </w:tc>
        <w:tc>
          <w:tcPr>
            <w:tcW w:w="1732" w:type="pct"/>
            <w:shd w:val="clear" w:color="auto" w:fill="auto"/>
            <w:noWrap/>
            <w:hideMark/>
          </w:tcPr>
          <w:p w14:paraId="036147D1" w14:textId="341C957C" w:rsidR="00EE7B82" w:rsidRPr="00AA7997" w:rsidRDefault="00EE7B82" w:rsidP="00FF1419">
            <w:pPr>
              <w:jc w:val="left"/>
              <w:rPr>
                <w:szCs w:val="24"/>
              </w:rPr>
            </w:pPr>
            <w:r w:rsidRPr="00AA7997">
              <w:rPr>
                <w:rFonts w:eastAsia="Times New Roman"/>
                <w:szCs w:val="24"/>
              </w:rPr>
              <w:t>Earthworm</w:t>
            </w:r>
            <w:r w:rsidR="00CE47B7">
              <w:rPr>
                <w:rFonts w:eastAsia="Times New Roman"/>
                <w:szCs w:val="24"/>
              </w:rPr>
              <w:t>s</w:t>
            </w:r>
            <w:r w:rsidRPr="00AA7997">
              <w:rPr>
                <w:rFonts w:eastAsia="Times New Roman"/>
                <w:szCs w:val="24"/>
              </w:rPr>
              <w:t xml:space="preserve">, </w:t>
            </w:r>
            <w:proofErr w:type="spellStart"/>
            <w:r w:rsidR="00FF1419">
              <w:t>athropods</w:t>
            </w:r>
            <w:proofErr w:type="spellEnd"/>
            <w:r w:rsidRPr="00AA7997">
              <w:rPr>
                <w:rFonts w:eastAsia="Times New Roman"/>
                <w:szCs w:val="24"/>
              </w:rPr>
              <w:t xml:space="preserve">, </w:t>
            </w:r>
            <w:r w:rsidR="00CE47B7">
              <w:rPr>
                <w:rFonts w:eastAsia="Times New Roman"/>
                <w:szCs w:val="24"/>
              </w:rPr>
              <w:t xml:space="preserve"> </w:t>
            </w:r>
            <w:r w:rsidRPr="00AA7997">
              <w:rPr>
                <w:rFonts w:eastAsia="Times New Roman"/>
                <w:szCs w:val="24"/>
              </w:rPr>
              <w:t>nematode</w:t>
            </w:r>
            <w:r w:rsidR="00CE47B7">
              <w:rPr>
                <w:rFonts w:eastAsia="Times New Roman"/>
                <w:szCs w:val="24"/>
              </w:rPr>
              <w:t>s</w:t>
            </w:r>
            <w:r w:rsidRPr="00AA7997">
              <w:rPr>
                <w:rFonts w:eastAsia="Times New Roman"/>
                <w:szCs w:val="24"/>
              </w:rPr>
              <w:t xml:space="preserve"> </w:t>
            </w:r>
          </w:p>
        </w:tc>
        <w:tc>
          <w:tcPr>
            <w:tcW w:w="2008" w:type="pct"/>
            <w:shd w:val="clear" w:color="auto" w:fill="auto"/>
            <w:noWrap/>
            <w:hideMark/>
          </w:tcPr>
          <w:p w14:paraId="460CDBA4" w14:textId="2B81C248" w:rsidR="00EE7B82" w:rsidRPr="00AA7997" w:rsidRDefault="00EE7B82" w:rsidP="00EE7B82">
            <w:pPr>
              <w:jc w:val="left"/>
              <w:rPr>
                <w:rFonts w:eastAsia="Times New Roman"/>
                <w:szCs w:val="24"/>
              </w:rPr>
            </w:pPr>
            <w:r w:rsidRPr="00671BC4">
              <w:rPr>
                <w:rFonts w:eastAsia="Times New Roman"/>
                <w:szCs w:val="24"/>
              </w:rPr>
              <w:t>Units vary</w:t>
            </w:r>
          </w:p>
        </w:tc>
      </w:tr>
      <w:tr w:rsidR="00CE47B7" w:rsidRPr="00AA7997" w14:paraId="675EF9AC" w14:textId="77777777" w:rsidTr="00833F60">
        <w:trPr>
          <w:trHeight w:val="300"/>
        </w:trPr>
        <w:tc>
          <w:tcPr>
            <w:tcW w:w="335" w:type="pct"/>
            <w:shd w:val="clear" w:color="auto" w:fill="auto"/>
            <w:noWrap/>
            <w:hideMark/>
          </w:tcPr>
          <w:p w14:paraId="68DB4458" w14:textId="77777777" w:rsidR="00CE47B7" w:rsidRPr="00AA7997" w:rsidRDefault="00CE47B7" w:rsidP="00CE47B7">
            <w:pPr>
              <w:jc w:val="left"/>
              <w:rPr>
                <w:rFonts w:eastAsia="Times New Roman"/>
                <w:szCs w:val="24"/>
              </w:rPr>
            </w:pPr>
            <w:r w:rsidRPr="00AA7997">
              <w:rPr>
                <w:rFonts w:eastAsia="Times New Roman"/>
                <w:szCs w:val="24"/>
              </w:rPr>
              <w:lastRenderedPageBreak/>
              <w:t>27</w:t>
            </w:r>
          </w:p>
        </w:tc>
        <w:tc>
          <w:tcPr>
            <w:tcW w:w="925" w:type="pct"/>
            <w:shd w:val="clear" w:color="auto" w:fill="auto"/>
            <w:noWrap/>
            <w:hideMark/>
          </w:tcPr>
          <w:p w14:paraId="3ED9C41A" w14:textId="77777777" w:rsidR="00CE47B7" w:rsidRPr="00AA7997" w:rsidRDefault="00CE47B7" w:rsidP="00CE47B7">
            <w:pPr>
              <w:jc w:val="left"/>
              <w:rPr>
                <w:rFonts w:eastAsia="Times New Roman"/>
                <w:bCs/>
                <w:szCs w:val="24"/>
              </w:rPr>
            </w:pPr>
            <w:r w:rsidRPr="00AA7997">
              <w:rPr>
                <w:rFonts w:eastAsia="Times New Roman"/>
                <w:bCs/>
                <w:szCs w:val="24"/>
              </w:rPr>
              <w:t>Fungal</w:t>
            </w:r>
          </w:p>
        </w:tc>
        <w:tc>
          <w:tcPr>
            <w:tcW w:w="1732" w:type="pct"/>
            <w:shd w:val="clear" w:color="auto" w:fill="auto"/>
            <w:noWrap/>
            <w:hideMark/>
          </w:tcPr>
          <w:p w14:paraId="4344F502" w14:textId="17777540" w:rsidR="00CE47B7" w:rsidRPr="00AA7997" w:rsidRDefault="00CE47B7" w:rsidP="00CE47B7">
            <w:pPr>
              <w:jc w:val="left"/>
              <w:rPr>
                <w:szCs w:val="24"/>
              </w:rPr>
            </w:pPr>
            <w:r w:rsidRPr="00AA7997">
              <w:rPr>
                <w:rFonts w:eastAsia="Times New Roman"/>
                <w:szCs w:val="24"/>
              </w:rPr>
              <w:t xml:space="preserve">Bacteria, fungi, </w:t>
            </w:r>
            <w:proofErr w:type="spellStart"/>
            <w:r w:rsidRPr="00AA7997">
              <w:rPr>
                <w:rFonts w:eastAsia="Times New Roman"/>
                <w:szCs w:val="24"/>
              </w:rPr>
              <w:t>mycorrhiz</w:t>
            </w:r>
            <w:r>
              <w:rPr>
                <w:rFonts w:eastAsia="Times New Roman"/>
                <w:szCs w:val="24"/>
              </w:rPr>
              <w:t>i</w:t>
            </w:r>
            <w:proofErr w:type="spellEnd"/>
            <w:r w:rsidRPr="00AA7997">
              <w:rPr>
                <w:rFonts w:eastAsia="Times New Roman"/>
                <w:szCs w:val="24"/>
              </w:rPr>
              <w:t xml:space="preserve"> in the soil</w:t>
            </w:r>
          </w:p>
        </w:tc>
        <w:tc>
          <w:tcPr>
            <w:tcW w:w="2008" w:type="pct"/>
            <w:shd w:val="clear" w:color="auto" w:fill="auto"/>
            <w:noWrap/>
            <w:hideMark/>
          </w:tcPr>
          <w:p w14:paraId="47782637" w14:textId="5CD9E187"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399432A0" w14:textId="77777777" w:rsidTr="00833F60">
        <w:trPr>
          <w:trHeight w:val="300"/>
        </w:trPr>
        <w:tc>
          <w:tcPr>
            <w:tcW w:w="335" w:type="pct"/>
            <w:shd w:val="clear" w:color="auto" w:fill="auto"/>
            <w:noWrap/>
            <w:hideMark/>
          </w:tcPr>
          <w:p w14:paraId="419D38B1" w14:textId="77777777" w:rsidR="00CE47B7" w:rsidRPr="00AA7997" w:rsidRDefault="00CE47B7" w:rsidP="00CE47B7">
            <w:pPr>
              <w:jc w:val="left"/>
              <w:rPr>
                <w:rFonts w:eastAsia="Times New Roman"/>
                <w:szCs w:val="24"/>
              </w:rPr>
            </w:pPr>
            <w:r w:rsidRPr="00AA7997">
              <w:rPr>
                <w:rFonts w:eastAsia="Times New Roman"/>
                <w:szCs w:val="24"/>
              </w:rPr>
              <w:t>28</w:t>
            </w:r>
          </w:p>
        </w:tc>
        <w:tc>
          <w:tcPr>
            <w:tcW w:w="925" w:type="pct"/>
            <w:shd w:val="clear" w:color="auto" w:fill="auto"/>
            <w:noWrap/>
            <w:hideMark/>
          </w:tcPr>
          <w:p w14:paraId="4794A5C8" w14:textId="77777777" w:rsidR="00CE47B7" w:rsidRPr="00AA7997" w:rsidRDefault="00CE47B7" w:rsidP="00CE47B7">
            <w:pPr>
              <w:jc w:val="left"/>
              <w:rPr>
                <w:rFonts w:eastAsia="Times New Roman"/>
                <w:bCs/>
                <w:szCs w:val="24"/>
              </w:rPr>
            </w:pPr>
            <w:r w:rsidRPr="00AA7997">
              <w:rPr>
                <w:rFonts w:eastAsia="Times New Roman"/>
                <w:bCs/>
                <w:szCs w:val="24"/>
              </w:rPr>
              <w:t>O-Microbial</w:t>
            </w:r>
          </w:p>
        </w:tc>
        <w:tc>
          <w:tcPr>
            <w:tcW w:w="1732" w:type="pct"/>
            <w:shd w:val="clear" w:color="auto" w:fill="auto"/>
            <w:noWrap/>
            <w:hideMark/>
          </w:tcPr>
          <w:p w14:paraId="2CA8CE70" w14:textId="77777777" w:rsidR="00CE47B7" w:rsidRPr="00AA7997" w:rsidRDefault="00CE47B7" w:rsidP="00CE47B7">
            <w:pPr>
              <w:jc w:val="left"/>
              <w:rPr>
                <w:rFonts w:eastAsia="Times New Roman"/>
                <w:szCs w:val="24"/>
              </w:rPr>
            </w:pPr>
            <w:r w:rsidRPr="00AA7997">
              <w:rPr>
                <w:rFonts w:eastAsia="Times New Roman"/>
                <w:szCs w:val="24"/>
              </w:rPr>
              <w:t xml:space="preserve">Other microbial indicators </w:t>
            </w:r>
          </w:p>
        </w:tc>
        <w:tc>
          <w:tcPr>
            <w:tcW w:w="2008" w:type="pct"/>
            <w:shd w:val="clear" w:color="auto" w:fill="auto"/>
            <w:noWrap/>
            <w:hideMark/>
          </w:tcPr>
          <w:p w14:paraId="63045DED" w14:textId="2DADEA9C"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7D8D0698" w14:textId="77777777" w:rsidTr="00833F60">
        <w:trPr>
          <w:trHeight w:val="300"/>
        </w:trPr>
        <w:tc>
          <w:tcPr>
            <w:tcW w:w="335" w:type="pct"/>
            <w:shd w:val="clear" w:color="auto" w:fill="auto"/>
            <w:noWrap/>
            <w:hideMark/>
          </w:tcPr>
          <w:p w14:paraId="056702B0" w14:textId="77777777" w:rsidR="00CE47B7" w:rsidRPr="00AA7997" w:rsidRDefault="00CE47B7" w:rsidP="00CE47B7">
            <w:pPr>
              <w:jc w:val="left"/>
              <w:rPr>
                <w:rFonts w:eastAsia="Times New Roman"/>
                <w:szCs w:val="24"/>
              </w:rPr>
            </w:pPr>
            <w:r w:rsidRPr="00AA7997">
              <w:rPr>
                <w:rFonts w:eastAsia="Times New Roman"/>
                <w:szCs w:val="24"/>
              </w:rPr>
              <w:t>29</w:t>
            </w:r>
          </w:p>
        </w:tc>
        <w:tc>
          <w:tcPr>
            <w:tcW w:w="925" w:type="pct"/>
            <w:shd w:val="clear" w:color="auto" w:fill="auto"/>
            <w:noWrap/>
            <w:hideMark/>
          </w:tcPr>
          <w:p w14:paraId="5BDED641" w14:textId="77777777" w:rsidR="00CE47B7" w:rsidRPr="00AA7997" w:rsidRDefault="00CE47B7" w:rsidP="00CE47B7">
            <w:pPr>
              <w:jc w:val="left"/>
              <w:rPr>
                <w:rFonts w:eastAsia="Times New Roman"/>
                <w:bCs/>
                <w:szCs w:val="24"/>
              </w:rPr>
            </w:pPr>
            <w:r w:rsidRPr="00AA7997">
              <w:rPr>
                <w:rFonts w:eastAsia="Times New Roman"/>
                <w:bCs/>
                <w:szCs w:val="24"/>
              </w:rPr>
              <w:t>Enzyme</w:t>
            </w:r>
          </w:p>
        </w:tc>
        <w:tc>
          <w:tcPr>
            <w:tcW w:w="1732" w:type="pct"/>
            <w:shd w:val="clear" w:color="auto" w:fill="auto"/>
            <w:noWrap/>
            <w:hideMark/>
          </w:tcPr>
          <w:p w14:paraId="0ECE5DEC" w14:textId="040E321A" w:rsidR="00CE47B7" w:rsidRPr="00AA7997" w:rsidRDefault="00CE47B7" w:rsidP="00CE47B7">
            <w:pPr>
              <w:jc w:val="left"/>
              <w:rPr>
                <w:rFonts w:eastAsia="Times New Roman"/>
                <w:szCs w:val="24"/>
              </w:rPr>
            </w:pPr>
            <w:r w:rsidRPr="00AA7997">
              <w:rPr>
                <w:rFonts w:eastAsia="Times New Roman"/>
                <w:szCs w:val="24"/>
              </w:rPr>
              <w:t>Enzyme activity</w:t>
            </w:r>
          </w:p>
        </w:tc>
        <w:tc>
          <w:tcPr>
            <w:tcW w:w="2008" w:type="pct"/>
            <w:shd w:val="clear" w:color="auto" w:fill="auto"/>
            <w:noWrap/>
            <w:hideMark/>
          </w:tcPr>
          <w:p w14:paraId="1DF5E633" w14:textId="2FA4B13D" w:rsidR="00CE47B7" w:rsidRPr="00AA7997" w:rsidRDefault="00CE47B7" w:rsidP="00CE47B7">
            <w:pPr>
              <w:jc w:val="left"/>
              <w:rPr>
                <w:rFonts w:eastAsia="Times New Roman"/>
                <w:szCs w:val="24"/>
              </w:rPr>
            </w:pPr>
            <w:r>
              <w:rPr>
                <w:rFonts w:eastAsia="Times New Roman"/>
                <w:szCs w:val="24"/>
              </w:rPr>
              <w:t>B</w:t>
            </w:r>
            <w:r w:rsidRPr="00AA7997">
              <w:rPr>
                <w:rFonts w:eastAsia="Times New Roman"/>
                <w:szCs w:val="24"/>
              </w:rPr>
              <w:t>eta-glucosidase activity and phenol oxidase</w:t>
            </w:r>
            <w:r>
              <w:rPr>
                <w:rFonts w:eastAsia="Times New Roman"/>
                <w:szCs w:val="24"/>
              </w:rPr>
              <w:t>;</w:t>
            </w:r>
            <w:r w:rsidRPr="00A07981">
              <w:rPr>
                <w:rFonts w:eastAsia="Times New Roman"/>
                <w:szCs w:val="24"/>
              </w:rPr>
              <w:t xml:space="preserve"> </w:t>
            </w:r>
            <w:r>
              <w:rPr>
                <w:rFonts w:eastAsia="Times New Roman"/>
                <w:szCs w:val="24"/>
              </w:rPr>
              <w:t>u</w:t>
            </w:r>
            <w:r w:rsidRPr="00A07981">
              <w:rPr>
                <w:rFonts w:eastAsia="Times New Roman"/>
                <w:szCs w:val="24"/>
              </w:rPr>
              <w:t>nits vary</w:t>
            </w:r>
          </w:p>
        </w:tc>
      </w:tr>
      <w:tr w:rsidR="00CE47B7" w:rsidRPr="00AA7997" w14:paraId="3073A070" w14:textId="77777777" w:rsidTr="00833F60">
        <w:trPr>
          <w:trHeight w:val="300"/>
        </w:trPr>
        <w:tc>
          <w:tcPr>
            <w:tcW w:w="335" w:type="pct"/>
            <w:shd w:val="clear" w:color="auto" w:fill="auto"/>
            <w:noWrap/>
            <w:hideMark/>
          </w:tcPr>
          <w:p w14:paraId="2642EDC8" w14:textId="77777777" w:rsidR="00CE47B7" w:rsidRPr="00AA7997" w:rsidRDefault="00CE47B7" w:rsidP="00CE47B7">
            <w:pPr>
              <w:jc w:val="left"/>
              <w:rPr>
                <w:rFonts w:eastAsia="Times New Roman"/>
                <w:szCs w:val="24"/>
              </w:rPr>
            </w:pPr>
            <w:r w:rsidRPr="00AA7997">
              <w:rPr>
                <w:rFonts w:eastAsia="Times New Roman"/>
                <w:szCs w:val="24"/>
              </w:rPr>
              <w:t>30</w:t>
            </w:r>
          </w:p>
        </w:tc>
        <w:tc>
          <w:tcPr>
            <w:tcW w:w="925" w:type="pct"/>
            <w:shd w:val="clear" w:color="auto" w:fill="auto"/>
            <w:noWrap/>
            <w:hideMark/>
          </w:tcPr>
          <w:p w14:paraId="70A8CF2B" w14:textId="77777777" w:rsidR="00CE47B7" w:rsidRPr="00AA7997" w:rsidRDefault="00CE47B7" w:rsidP="00CE47B7">
            <w:pPr>
              <w:jc w:val="left"/>
              <w:rPr>
                <w:bCs/>
                <w:szCs w:val="24"/>
              </w:rPr>
            </w:pPr>
            <w:proofErr w:type="spellStart"/>
            <w:r w:rsidRPr="00AA7997">
              <w:rPr>
                <w:rFonts w:eastAsia="Times New Roman"/>
                <w:bCs/>
                <w:szCs w:val="24"/>
              </w:rPr>
              <w:t>Cmin</w:t>
            </w:r>
            <w:proofErr w:type="spellEnd"/>
          </w:p>
        </w:tc>
        <w:tc>
          <w:tcPr>
            <w:tcW w:w="1732" w:type="pct"/>
            <w:shd w:val="clear" w:color="auto" w:fill="auto"/>
            <w:noWrap/>
            <w:hideMark/>
          </w:tcPr>
          <w:p w14:paraId="1720A9B2" w14:textId="77777777" w:rsidR="00CE47B7" w:rsidRPr="00AA7997" w:rsidRDefault="00CE47B7" w:rsidP="00CE47B7">
            <w:pPr>
              <w:jc w:val="left"/>
              <w:rPr>
                <w:rFonts w:eastAsia="Times New Roman"/>
                <w:szCs w:val="24"/>
              </w:rPr>
            </w:pPr>
            <w:r w:rsidRPr="00AA7997">
              <w:rPr>
                <w:rFonts w:eastAsia="Times New Roman"/>
                <w:szCs w:val="24"/>
              </w:rPr>
              <w:t xml:space="preserve">Soil mineralizable carbon </w:t>
            </w:r>
          </w:p>
        </w:tc>
        <w:tc>
          <w:tcPr>
            <w:tcW w:w="2008" w:type="pct"/>
            <w:shd w:val="clear" w:color="auto" w:fill="auto"/>
            <w:noWrap/>
            <w:hideMark/>
          </w:tcPr>
          <w:p w14:paraId="5B1ADBEB" w14:textId="5C3047ED" w:rsidR="00CE47B7" w:rsidRPr="00AA7997" w:rsidRDefault="00CE47B7" w:rsidP="00CE47B7">
            <w:pPr>
              <w:jc w:val="left"/>
              <w:rPr>
                <w:szCs w:val="24"/>
              </w:rPr>
            </w:pPr>
            <w:r w:rsidRPr="00A07981">
              <w:rPr>
                <w:rFonts w:eastAsia="Times New Roman"/>
                <w:szCs w:val="24"/>
              </w:rPr>
              <w:t>Units vary</w:t>
            </w:r>
          </w:p>
        </w:tc>
      </w:tr>
      <w:tr w:rsidR="00CE47B7" w:rsidRPr="00AA7997" w14:paraId="15F5B7B8" w14:textId="77777777" w:rsidTr="00833F60">
        <w:trPr>
          <w:trHeight w:val="300"/>
        </w:trPr>
        <w:tc>
          <w:tcPr>
            <w:tcW w:w="335" w:type="pct"/>
            <w:shd w:val="clear" w:color="auto" w:fill="auto"/>
            <w:noWrap/>
            <w:hideMark/>
          </w:tcPr>
          <w:p w14:paraId="5EDEA8E6" w14:textId="77777777" w:rsidR="00CE47B7" w:rsidRPr="00AA7997" w:rsidRDefault="00CE47B7" w:rsidP="00CE47B7">
            <w:pPr>
              <w:jc w:val="left"/>
              <w:rPr>
                <w:rFonts w:eastAsia="Times New Roman"/>
                <w:szCs w:val="24"/>
              </w:rPr>
            </w:pPr>
            <w:r w:rsidRPr="00AA7997">
              <w:rPr>
                <w:rFonts w:eastAsia="Times New Roman"/>
                <w:szCs w:val="24"/>
              </w:rPr>
              <w:t>31</w:t>
            </w:r>
          </w:p>
        </w:tc>
        <w:tc>
          <w:tcPr>
            <w:tcW w:w="925" w:type="pct"/>
            <w:shd w:val="clear" w:color="auto" w:fill="auto"/>
            <w:noWrap/>
            <w:hideMark/>
          </w:tcPr>
          <w:p w14:paraId="1F0272F2" w14:textId="77777777" w:rsidR="00CE47B7" w:rsidRPr="00AA7997" w:rsidRDefault="00CE47B7" w:rsidP="00CE47B7">
            <w:pPr>
              <w:jc w:val="left"/>
              <w:rPr>
                <w:bCs/>
                <w:szCs w:val="24"/>
              </w:rPr>
            </w:pPr>
            <w:proofErr w:type="spellStart"/>
            <w:r w:rsidRPr="00AA7997">
              <w:rPr>
                <w:rFonts w:eastAsia="Times New Roman"/>
                <w:bCs/>
                <w:szCs w:val="24"/>
              </w:rPr>
              <w:t>Nmin</w:t>
            </w:r>
            <w:proofErr w:type="spellEnd"/>
          </w:p>
        </w:tc>
        <w:tc>
          <w:tcPr>
            <w:tcW w:w="1732" w:type="pct"/>
            <w:shd w:val="clear" w:color="auto" w:fill="auto"/>
            <w:noWrap/>
            <w:hideMark/>
          </w:tcPr>
          <w:p w14:paraId="3C007D44" w14:textId="77777777" w:rsidR="00CE47B7" w:rsidRPr="00AA7997" w:rsidRDefault="00CE47B7" w:rsidP="00CE47B7">
            <w:pPr>
              <w:jc w:val="left"/>
              <w:rPr>
                <w:rFonts w:eastAsia="Times New Roman"/>
                <w:szCs w:val="24"/>
              </w:rPr>
            </w:pPr>
            <w:r w:rsidRPr="00AA7997">
              <w:rPr>
                <w:rFonts w:eastAsia="Times New Roman"/>
                <w:szCs w:val="24"/>
              </w:rPr>
              <w:t xml:space="preserve">Soil mineralizable nitrogen </w:t>
            </w:r>
          </w:p>
        </w:tc>
        <w:tc>
          <w:tcPr>
            <w:tcW w:w="2008" w:type="pct"/>
            <w:shd w:val="clear" w:color="auto" w:fill="auto"/>
            <w:noWrap/>
            <w:hideMark/>
          </w:tcPr>
          <w:p w14:paraId="79D25AE3" w14:textId="434435F9"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336E2560" w14:textId="77777777" w:rsidTr="00833F60">
        <w:trPr>
          <w:trHeight w:val="300"/>
        </w:trPr>
        <w:tc>
          <w:tcPr>
            <w:tcW w:w="335" w:type="pct"/>
            <w:shd w:val="clear" w:color="auto" w:fill="auto"/>
            <w:noWrap/>
            <w:hideMark/>
          </w:tcPr>
          <w:p w14:paraId="0E95CE10" w14:textId="77777777" w:rsidR="00CE47B7" w:rsidRPr="00AA7997" w:rsidRDefault="00CE47B7" w:rsidP="00CE47B7">
            <w:pPr>
              <w:jc w:val="left"/>
              <w:rPr>
                <w:rFonts w:eastAsia="Times New Roman"/>
                <w:szCs w:val="24"/>
              </w:rPr>
            </w:pPr>
            <w:r w:rsidRPr="00AA7997">
              <w:rPr>
                <w:rFonts w:eastAsia="Times New Roman"/>
                <w:szCs w:val="24"/>
              </w:rPr>
              <w:t>32</w:t>
            </w:r>
          </w:p>
        </w:tc>
        <w:tc>
          <w:tcPr>
            <w:tcW w:w="925" w:type="pct"/>
            <w:shd w:val="clear" w:color="auto" w:fill="auto"/>
            <w:noWrap/>
            <w:hideMark/>
          </w:tcPr>
          <w:p w14:paraId="240EE27A" w14:textId="77777777" w:rsidR="00CE47B7" w:rsidRPr="00AA7997" w:rsidRDefault="00CE47B7" w:rsidP="00CE47B7">
            <w:pPr>
              <w:jc w:val="left"/>
              <w:rPr>
                <w:bCs/>
                <w:szCs w:val="24"/>
              </w:rPr>
            </w:pPr>
            <w:r w:rsidRPr="00AA7997">
              <w:rPr>
                <w:rFonts w:eastAsia="Times New Roman"/>
                <w:bCs/>
                <w:szCs w:val="24"/>
              </w:rPr>
              <w:t>N</w:t>
            </w:r>
            <w:r w:rsidRPr="00AA7997">
              <w:rPr>
                <w:rFonts w:eastAsia="Times New Roman"/>
                <w:bCs/>
                <w:szCs w:val="24"/>
                <w:vertAlign w:val="subscript"/>
              </w:rPr>
              <w:t>2</w:t>
            </w:r>
            <w:r w:rsidRPr="00AA7997">
              <w:rPr>
                <w:rFonts w:eastAsia="Times New Roman"/>
                <w:bCs/>
                <w:szCs w:val="24"/>
              </w:rPr>
              <w:t>O</w:t>
            </w:r>
          </w:p>
        </w:tc>
        <w:tc>
          <w:tcPr>
            <w:tcW w:w="1732" w:type="pct"/>
            <w:shd w:val="clear" w:color="auto" w:fill="auto"/>
            <w:noWrap/>
            <w:hideMark/>
          </w:tcPr>
          <w:p w14:paraId="6A1331AB" w14:textId="77777777" w:rsidR="00CE47B7" w:rsidRPr="00AA7997" w:rsidRDefault="00CE47B7" w:rsidP="00CE47B7">
            <w:pPr>
              <w:jc w:val="left"/>
              <w:rPr>
                <w:rFonts w:eastAsia="Times New Roman"/>
                <w:szCs w:val="24"/>
              </w:rPr>
            </w:pPr>
            <w:r w:rsidRPr="00AA7997">
              <w:rPr>
                <w:rFonts w:eastAsia="Times New Roman"/>
                <w:szCs w:val="24"/>
              </w:rPr>
              <w:t>Soil N</w:t>
            </w:r>
            <w:r w:rsidRPr="00AA7997">
              <w:rPr>
                <w:rFonts w:eastAsia="Times New Roman"/>
                <w:szCs w:val="24"/>
                <w:vertAlign w:val="subscript"/>
              </w:rPr>
              <w:t>2</w:t>
            </w:r>
            <w:r w:rsidRPr="00AA7997">
              <w:rPr>
                <w:rFonts w:eastAsia="Times New Roman"/>
                <w:szCs w:val="24"/>
              </w:rPr>
              <w:t xml:space="preserve">O efflux </w:t>
            </w:r>
          </w:p>
        </w:tc>
        <w:tc>
          <w:tcPr>
            <w:tcW w:w="2008" w:type="pct"/>
            <w:shd w:val="clear" w:color="auto" w:fill="auto"/>
            <w:noWrap/>
            <w:hideMark/>
          </w:tcPr>
          <w:p w14:paraId="7D6554AB" w14:textId="2AD77A5C"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1CA309E8" w14:textId="77777777" w:rsidTr="00833F60">
        <w:trPr>
          <w:trHeight w:val="300"/>
        </w:trPr>
        <w:tc>
          <w:tcPr>
            <w:tcW w:w="335" w:type="pct"/>
            <w:shd w:val="clear" w:color="auto" w:fill="auto"/>
            <w:noWrap/>
            <w:hideMark/>
          </w:tcPr>
          <w:p w14:paraId="239C9417" w14:textId="77777777" w:rsidR="00CE47B7" w:rsidRPr="00AA7997" w:rsidRDefault="00CE47B7" w:rsidP="00CE47B7">
            <w:pPr>
              <w:jc w:val="left"/>
              <w:rPr>
                <w:rFonts w:eastAsia="Times New Roman"/>
                <w:szCs w:val="24"/>
              </w:rPr>
            </w:pPr>
            <w:r w:rsidRPr="00AA7997">
              <w:rPr>
                <w:rFonts w:eastAsia="Times New Roman"/>
                <w:szCs w:val="24"/>
              </w:rPr>
              <w:t>33</w:t>
            </w:r>
          </w:p>
        </w:tc>
        <w:tc>
          <w:tcPr>
            <w:tcW w:w="925" w:type="pct"/>
            <w:shd w:val="clear" w:color="auto" w:fill="auto"/>
            <w:noWrap/>
            <w:hideMark/>
          </w:tcPr>
          <w:p w14:paraId="48EA0362" w14:textId="77777777" w:rsidR="00CE47B7" w:rsidRPr="00AA7997" w:rsidRDefault="00CE47B7" w:rsidP="00CE47B7">
            <w:pPr>
              <w:jc w:val="left"/>
              <w:rPr>
                <w:rFonts w:eastAsia="Times New Roman"/>
                <w:bCs/>
                <w:szCs w:val="24"/>
              </w:rPr>
            </w:pPr>
            <w:r w:rsidRPr="00AA7997">
              <w:rPr>
                <w:rFonts w:eastAsia="Times New Roman"/>
                <w:bCs/>
                <w:szCs w:val="24"/>
              </w:rPr>
              <w:t>SIR</w:t>
            </w:r>
          </w:p>
        </w:tc>
        <w:tc>
          <w:tcPr>
            <w:tcW w:w="1732" w:type="pct"/>
            <w:shd w:val="clear" w:color="auto" w:fill="auto"/>
            <w:noWrap/>
            <w:hideMark/>
          </w:tcPr>
          <w:p w14:paraId="549095F3" w14:textId="77777777" w:rsidR="00CE47B7" w:rsidRPr="00AA7997" w:rsidRDefault="00CE47B7" w:rsidP="00CE47B7">
            <w:pPr>
              <w:jc w:val="left"/>
              <w:rPr>
                <w:rFonts w:eastAsia="Times New Roman"/>
                <w:szCs w:val="24"/>
              </w:rPr>
            </w:pPr>
            <w:r w:rsidRPr="00AA7997">
              <w:rPr>
                <w:rFonts w:eastAsia="Times New Roman"/>
                <w:szCs w:val="24"/>
              </w:rPr>
              <w:t xml:space="preserve">Soil substrate-induced respiration </w:t>
            </w:r>
          </w:p>
        </w:tc>
        <w:tc>
          <w:tcPr>
            <w:tcW w:w="2008" w:type="pct"/>
            <w:shd w:val="clear" w:color="auto" w:fill="auto"/>
            <w:noWrap/>
            <w:hideMark/>
          </w:tcPr>
          <w:p w14:paraId="49D572D4" w14:textId="277DDA4A" w:rsidR="00CE47B7" w:rsidRPr="00AA7997" w:rsidRDefault="00CE47B7" w:rsidP="00CE47B7">
            <w:pPr>
              <w:jc w:val="left"/>
              <w:rPr>
                <w:szCs w:val="24"/>
              </w:rPr>
            </w:pPr>
            <w:r w:rsidRPr="00A07981">
              <w:rPr>
                <w:rFonts w:eastAsia="Times New Roman"/>
                <w:szCs w:val="24"/>
              </w:rPr>
              <w:t>Units vary</w:t>
            </w:r>
          </w:p>
        </w:tc>
      </w:tr>
      <w:tr w:rsidR="00CE47B7" w:rsidRPr="00AA7997" w14:paraId="303DA472" w14:textId="77777777" w:rsidTr="00833F60">
        <w:trPr>
          <w:trHeight w:val="300"/>
        </w:trPr>
        <w:tc>
          <w:tcPr>
            <w:tcW w:w="335" w:type="pct"/>
            <w:shd w:val="clear" w:color="auto" w:fill="auto"/>
            <w:noWrap/>
            <w:hideMark/>
          </w:tcPr>
          <w:p w14:paraId="35BFC96C" w14:textId="77777777" w:rsidR="00CE47B7" w:rsidRPr="00AA7997" w:rsidRDefault="00CE47B7" w:rsidP="00CE47B7">
            <w:pPr>
              <w:jc w:val="left"/>
              <w:rPr>
                <w:rFonts w:eastAsia="Times New Roman"/>
                <w:szCs w:val="24"/>
              </w:rPr>
            </w:pPr>
            <w:r w:rsidRPr="00AA7997">
              <w:rPr>
                <w:rFonts w:eastAsia="Times New Roman"/>
                <w:szCs w:val="24"/>
              </w:rPr>
              <w:t>34</w:t>
            </w:r>
          </w:p>
        </w:tc>
        <w:tc>
          <w:tcPr>
            <w:tcW w:w="925" w:type="pct"/>
            <w:shd w:val="clear" w:color="auto" w:fill="auto"/>
            <w:noWrap/>
            <w:hideMark/>
          </w:tcPr>
          <w:p w14:paraId="199EFA4C" w14:textId="77777777" w:rsidR="00CE47B7" w:rsidRPr="00AA7997" w:rsidRDefault="00CE47B7" w:rsidP="00CE47B7">
            <w:pPr>
              <w:jc w:val="left"/>
              <w:rPr>
                <w:rFonts w:eastAsia="Times New Roman"/>
                <w:bCs/>
                <w:szCs w:val="24"/>
              </w:rPr>
            </w:pPr>
            <w:r w:rsidRPr="00AA7997">
              <w:rPr>
                <w:rFonts w:eastAsia="Times New Roman"/>
                <w:bCs/>
                <w:szCs w:val="24"/>
              </w:rPr>
              <w:t>CO</w:t>
            </w:r>
            <w:r w:rsidRPr="00AD360D">
              <w:rPr>
                <w:rFonts w:eastAsia="Times New Roman"/>
                <w:bCs/>
                <w:szCs w:val="24"/>
                <w:vertAlign w:val="subscript"/>
              </w:rPr>
              <w:t>2</w:t>
            </w:r>
            <w:r w:rsidRPr="00AA7997">
              <w:rPr>
                <w:rFonts w:eastAsia="Times New Roman"/>
                <w:bCs/>
                <w:szCs w:val="24"/>
              </w:rPr>
              <w:t>BTest</w:t>
            </w:r>
          </w:p>
        </w:tc>
        <w:tc>
          <w:tcPr>
            <w:tcW w:w="1732" w:type="pct"/>
            <w:shd w:val="clear" w:color="auto" w:fill="auto"/>
            <w:noWrap/>
            <w:hideMark/>
          </w:tcPr>
          <w:p w14:paraId="02F4E2B8" w14:textId="77777777" w:rsidR="00CE47B7" w:rsidRPr="00AA7997" w:rsidRDefault="00CE47B7" w:rsidP="00CE47B7">
            <w:pPr>
              <w:jc w:val="left"/>
              <w:rPr>
                <w:szCs w:val="24"/>
              </w:rPr>
            </w:pPr>
            <w:r w:rsidRPr="00AA7997">
              <w:rPr>
                <w:rFonts w:eastAsia="Times New Roman"/>
                <w:szCs w:val="24"/>
              </w:rPr>
              <w:t>Soil CO</w:t>
            </w:r>
            <w:r w:rsidRPr="00AA7997">
              <w:rPr>
                <w:rFonts w:eastAsia="Times New Roman"/>
                <w:szCs w:val="24"/>
                <w:vertAlign w:val="subscript"/>
              </w:rPr>
              <w:t>2</w:t>
            </w:r>
            <w:r w:rsidRPr="00AA7997">
              <w:rPr>
                <w:rFonts w:eastAsia="Times New Roman"/>
                <w:szCs w:val="24"/>
              </w:rPr>
              <w:t xml:space="preserve"> burst test respiration</w:t>
            </w:r>
          </w:p>
        </w:tc>
        <w:tc>
          <w:tcPr>
            <w:tcW w:w="2008" w:type="pct"/>
            <w:shd w:val="clear" w:color="auto" w:fill="auto"/>
            <w:noWrap/>
            <w:hideMark/>
          </w:tcPr>
          <w:p w14:paraId="07AA6DA9" w14:textId="222C0B92"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6A5B9613" w14:textId="77777777" w:rsidTr="00833F60">
        <w:trPr>
          <w:trHeight w:val="300"/>
        </w:trPr>
        <w:tc>
          <w:tcPr>
            <w:tcW w:w="335" w:type="pct"/>
            <w:shd w:val="clear" w:color="auto" w:fill="auto"/>
            <w:noWrap/>
            <w:hideMark/>
          </w:tcPr>
          <w:p w14:paraId="47DA6ECA" w14:textId="77777777" w:rsidR="00CE47B7" w:rsidRPr="00AA7997" w:rsidRDefault="00CE47B7" w:rsidP="00CE47B7">
            <w:pPr>
              <w:jc w:val="left"/>
              <w:rPr>
                <w:rFonts w:eastAsia="Times New Roman"/>
                <w:szCs w:val="24"/>
              </w:rPr>
            </w:pPr>
            <w:r w:rsidRPr="00AA7997">
              <w:rPr>
                <w:rFonts w:eastAsia="Times New Roman"/>
                <w:szCs w:val="24"/>
              </w:rPr>
              <w:t>35</w:t>
            </w:r>
          </w:p>
        </w:tc>
        <w:tc>
          <w:tcPr>
            <w:tcW w:w="925" w:type="pct"/>
            <w:shd w:val="clear" w:color="auto" w:fill="auto"/>
            <w:noWrap/>
            <w:hideMark/>
          </w:tcPr>
          <w:p w14:paraId="21D90D9E" w14:textId="77777777" w:rsidR="00CE47B7" w:rsidRPr="00AA7997" w:rsidRDefault="00CE47B7" w:rsidP="00CE47B7">
            <w:pPr>
              <w:jc w:val="left"/>
              <w:rPr>
                <w:rFonts w:eastAsia="Times New Roman"/>
                <w:bCs/>
                <w:szCs w:val="24"/>
              </w:rPr>
            </w:pPr>
            <w:r w:rsidRPr="00AA7997">
              <w:rPr>
                <w:rFonts w:eastAsia="Times New Roman"/>
                <w:bCs/>
                <w:szCs w:val="24"/>
              </w:rPr>
              <w:t>CO</w:t>
            </w:r>
            <w:r w:rsidRPr="00AA7997">
              <w:rPr>
                <w:rFonts w:eastAsia="Times New Roman"/>
                <w:bCs/>
                <w:szCs w:val="24"/>
                <w:vertAlign w:val="subscript"/>
              </w:rPr>
              <w:t>2</w:t>
            </w:r>
          </w:p>
        </w:tc>
        <w:tc>
          <w:tcPr>
            <w:tcW w:w="1732" w:type="pct"/>
            <w:shd w:val="clear" w:color="auto" w:fill="auto"/>
            <w:noWrap/>
            <w:hideMark/>
          </w:tcPr>
          <w:p w14:paraId="1EEC3A8C" w14:textId="0EC4ACD8" w:rsidR="00CE47B7" w:rsidRPr="00AA7997" w:rsidRDefault="00CE47B7" w:rsidP="00CE47B7">
            <w:pPr>
              <w:jc w:val="left"/>
              <w:rPr>
                <w:rFonts w:eastAsia="Times New Roman"/>
                <w:szCs w:val="24"/>
              </w:rPr>
            </w:pPr>
            <w:r w:rsidRPr="00AA7997">
              <w:rPr>
                <w:rFonts w:eastAsia="Times New Roman"/>
                <w:szCs w:val="24"/>
              </w:rPr>
              <w:t xml:space="preserve">Soil respiration </w:t>
            </w:r>
          </w:p>
        </w:tc>
        <w:tc>
          <w:tcPr>
            <w:tcW w:w="2008" w:type="pct"/>
            <w:shd w:val="clear" w:color="auto" w:fill="auto"/>
            <w:noWrap/>
            <w:hideMark/>
          </w:tcPr>
          <w:p w14:paraId="678EBFA9" w14:textId="2A2794EA" w:rsidR="00CE47B7" w:rsidRPr="00AA7997" w:rsidRDefault="00CE47B7" w:rsidP="00CE47B7">
            <w:pPr>
              <w:jc w:val="left"/>
              <w:rPr>
                <w:szCs w:val="24"/>
              </w:rPr>
            </w:pPr>
            <w:r w:rsidRPr="00A07981">
              <w:rPr>
                <w:rFonts w:eastAsia="Times New Roman"/>
                <w:szCs w:val="24"/>
              </w:rPr>
              <w:t>Units vary</w:t>
            </w:r>
            <w:r>
              <w:rPr>
                <w:rFonts w:eastAsia="Times New Roman"/>
                <w:szCs w:val="24"/>
              </w:rPr>
              <w:t xml:space="preserve">; </w:t>
            </w:r>
            <w:r w:rsidRPr="00AA7997">
              <w:rPr>
                <w:rFonts w:eastAsia="Times New Roman"/>
                <w:szCs w:val="24"/>
              </w:rPr>
              <w:t>some literature call</w:t>
            </w:r>
            <w:r>
              <w:rPr>
                <w:rFonts w:eastAsia="Times New Roman"/>
                <w:szCs w:val="24"/>
              </w:rPr>
              <w:t>s this</w:t>
            </w:r>
            <w:r w:rsidRPr="00AA7997">
              <w:rPr>
                <w:rFonts w:eastAsia="Times New Roman"/>
                <w:szCs w:val="24"/>
              </w:rPr>
              <w:t xml:space="preserve"> CO</w:t>
            </w:r>
            <w:r w:rsidRPr="00AD360D">
              <w:rPr>
                <w:rFonts w:eastAsia="Times New Roman"/>
                <w:szCs w:val="24"/>
                <w:vertAlign w:val="subscript"/>
              </w:rPr>
              <w:t>2</w:t>
            </w:r>
            <w:r w:rsidRPr="00AA7997">
              <w:rPr>
                <w:rFonts w:eastAsia="Times New Roman"/>
                <w:szCs w:val="24"/>
              </w:rPr>
              <w:t xml:space="preserve"> efflux</w:t>
            </w:r>
            <w:r>
              <w:rPr>
                <w:rFonts w:eastAsia="Times New Roman"/>
                <w:szCs w:val="24"/>
              </w:rPr>
              <w:t xml:space="preserve"> or</w:t>
            </w:r>
            <w:r w:rsidRPr="00AA7997">
              <w:rPr>
                <w:rFonts w:eastAsia="Times New Roman"/>
                <w:szCs w:val="24"/>
              </w:rPr>
              <w:t xml:space="preserve"> CO</w:t>
            </w:r>
            <w:r w:rsidRPr="00AD360D">
              <w:rPr>
                <w:rFonts w:eastAsia="Times New Roman"/>
                <w:szCs w:val="24"/>
                <w:vertAlign w:val="subscript"/>
              </w:rPr>
              <w:t>2</w:t>
            </w:r>
            <w:r w:rsidRPr="00AA7997">
              <w:rPr>
                <w:rFonts w:eastAsia="Times New Roman"/>
                <w:szCs w:val="24"/>
              </w:rPr>
              <w:t xml:space="preserve"> flux </w:t>
            </w:r>
          </w:p>
        </w:tc>
      </w:tr>
      <w:tr w:rsidR="00CE47B7" w:rsidRPr="00AA7997" w14:paraId="65FCEF40" w14:textId="77777777" w:rsidTr="00833F60">
        <w:trPr>
          <w:trHeight w:val="300"/>
        </w:trPr>
        <w:tc>
          <w:tcPr>
            <w:tcW w:w="335" w:type="pct"/>
            <w:shd w:val="clear" w:color="auto" w:fill="auto"/>
            <w:noWrap/>
            <w:hideMark/>
          </w:tcPr>
          <w:p w14:paraId="56995561" w14:textId="77777777" w:rsidR="00CE47B7" w:rsidRPr="00AA7997" w:rsidRDefault="00CE47B7" w:rsidP="00CE47B7">
            <w:pPr>
              <w:jc w:val="left"/>
              <w:rPr>
                <w:rFonts w:eastAsia="Times New Roman"/>
                <w:szCs w:val="24"/>
              </w:rPr>
            </w:pPr>
            <w:r w:rsidRPr="00AA7997">
              <w:rPr>
                <w:rFonts w:eastAsia="Times New Roman"/>
                <w:szCs w:val="24"/>
              </w:rPr>
              <w:t>36</w:t>
            </w:r>
          </w:p>
        </w:tc>
        <w:tc>
          <w:tcPr>
            <w:tcW w:w="925" w:type="pct"/>
            <w:shd w:val="clear" w:color="auto" w:fill="auto"/>
            <w:noWrap/>
            <w:hideMark/>
          </w:tcPr>
          <w:p w14:paraId="536D5B74" w14:textId="77777777" w:rsidR="00CE47B7" w:rsidRPr="00AA7997" w:rsidRDefault="00CE47B7" w:rsidP="00CE47B7">
            <w:pPr>
              <w:jc w:val="left"/>
              <w:rPr>
                <w:bCs/>
                <w:szCs w:val="24"/>
              </w:rPr>
            </w:pPr>
            <w:r w:rsidRPr="00AA7997">
              <w:rPr>
                <w:rFonts w:eastAsia="Times New Roman"/>
                <w:bCs/>
                <w:szCs w:val="24"/>
              </w:rPr>
              <w:t>CH</w:t>
            </w:r>
            <w:r w:rsidRPr="00AD360D">
              <w:rPr>
                <w:rFonts w:eastAsia="Times New Roman"/>
                <w:bCs/>
                <w:szCs w:val="24"/>
                <w:vertAlign w:val="subscript"/>
              </w:rPr>
              <w:t>4</w:t>
            </w:r>
          </w:p>
        </w:tc>
        <w:tc>
          <w:tcPr>
            <w:tcW w:w="1732" w:type="pct"/>
            <w:shd w:val="clear" w:color="auto" w:fill="auto"/>
            <w:noWrap/>
            <w:hideMark/>
          </w:tcPr>
          <w:p w14:paraId="255A5C97" w14:textId="77777777" w:rsidR="00CE47B7" w:rsidRPr="00AA7997" w:rsidRDefault="00CE47B7" w:rsidP="00CE47B7">
            <w:pPr>
              <w:jc w:val="left"/>
              <w:rPr>
                <w:szCs w:val="24"/>
              </w:rPr>
            </w:pPr>
            <w:r w:rsidRPr="00AA7997">
              <w:rPr>
                <w:rFonts w:eastAsia="Times New Roman"/>
                <w:szCs w:val="24"/>
              </w:rPr>
              <w:t>Soil CH</w:t>
            </w:r>
            <w:r w:rsidRPr="00AA7997">
              <w:rPr>
                <w:rFonts w:eastAsia="Times New Roman"/>
                <w:szCs w:val="24"/>
                <w:vertAlign w:val="subscript"/>
              </w:rPr>
              <w:t>4</w:t>
            </w:r>
            <w:r w:rsidRPr="00AA7997">
              <w:rPr>
                <w:rFonts w:eastAsia="Times New Roman"/>
                <w:szCs w:val="24"/>
              </w:rPr>
              <w:t xml:space="preserve"> emission</w:t>
            </w:r>
          </w:p>
        </w:tc>
        <w:tc>
          <w:tcPr>
            <w:tcW w:w="2008" w:type="pct"/>
            <w:shd w:val="clear" w:color="auto" w:fill="auto"/>
            <w:noWrap/>
            <w:hideMark/>
          </w:tcPr>
          <w:p w14:paraId="169ED277" w14:textId="4B88A28F" w:rsidR="00CE47B7" w:rsidRPr="00AA7997" w:rsidRDefault="00CE47B7" w:rsidP="00CE47B7">
            <w:pPr>
              <w:jc w:val="left"/>
              <w:rPr>
                <w:rFonts w:eastAsia="Times New Roman"/>
                <w:szCs w:val="24"/>
              </w:rPr>
            </w:pPr>
            <w:r w:rsidRPr="00A07981">
              <w:rPr>
                <w:rFonts w:eastAsia="Times New Roman"/>
                <w:szCs w:val="24"/>
              </w:rPr>
              <w:t>Units vary</w:t>
            </w:r>
          </w:p>
        </w:tc>
      </w:tr>
      <w:tr w:rsidR="00CE47B7" w:rsidRPr="00AA7997" w14:paraId="5F6265CB" w14:textId="77777777" w:rsidTr="00833F60">
        <w:trPr>
          <w:trHeight w:val="300"/>
        </w:trPr>
        <w:tc>
          <w:tcPr>
            <w:tcW w:w="335" w:type="pct"/>
            <w:shd w:val="clear" w:color="auto" w:fill="auto"/>
            <w:noWrap/>
            <w:hideMark/>
          </w:tcPr>
          <w:p w14:paraId="33736A27" w14:textId="77777777" w:rsidR="00CE47B7" w:rsidRPr="00AA7997" w:rsidRDefault="00CE47B7" w:rsidP="00CE47B7">
            <w:pPr>
              <w:jc w:val="left"/>
              <w:rPr>
                <w:rFonts w:eastAsia="Times New Roman"/>
                <w:szCs w:val="24"/>
              </w:rPr>
            </w:pPr>
            <w:r w:rsidRPr="00AA7997">
              <w:rPr>
                <w:rFonts w:eastAsia="Times New Roman"/>
                <w:szCs w:val="24"/>
              </w:rPr>
              <w:t>37</w:t>
            </w:r>
          </w:p>
        </w:tc>
        <w:tc>
          <w:tcPr>
            <w:tcW w:w="925" w:type="pct"/>
            <w:shd w:val="clear" w:color="auto" w:fill="auto"/>
            <w:noWrap/>
            <w:hideMark/>
          </w:tcPr>
          <w:p w14:paraId="6DBC3654" w14:textId="77777777" w:rsidR="00CE47B7" w:rsidRPr="00AA7997" w:rsidRDefault="00CE47B7" w:rsidP="00CE47B7">
            <w:pPr>
              <w:jc w:val="left"/>
              <w:rPr>
                <w:rFonts w:eastAsia="Times New Roman"/>
                <w:bCs/>
                <w:szCs w:val="24"/>
              </w:rPr>
            </w:pPr>
            <w:r w:rsidRPr="00AA7997">
              <w:rPr>
                <w:rFonts w:eastAsia="Times New Roman"/>
                <w:bCs/>
                <w:szCs w:val="24"/>
              </w:rPr>
              <w:t>MBC</w:t>
            </w:r>
          </w:p>
        </w:tc>
        <w:tc>
          <w:tcPr>
            <w:tcW w:w="1732" w:type="pct"/>
            <w:shd w:val="clear" w:color="auto" w:fill="auto"/>
            <w:noWrap/>
            <w:hideMark/>
          </w:tcPr>
          <w:p w14:paraId="687D1E63" w14:textId="19073430" w:rsidR="00CE47B7" w:rsidRPr="00AA7997" w:rsidRDefault="00CE47B7" w:rsidP="00CE47B7">
            <w:pPr>
              <w:jc w:val="left"/>
              <w:rPr>
                <w:rFonts w:eastAsia="Times New Roman"/>
                <w:szCs w:val="24"/>
              </w:rPr>
            </w:pPr>
            <w:r w:rsidRPr="00AA7997">
              <w:rPr>
                <w:rFonts w:eastAsia="Times New Roman"/>
                <w:szCs w:val="24"/>
              </w:rPr>
              <w:t xml:space="preserve">Microbe </w:t>
            </w:r>
            <w:r>
              <w:rPr>
                <w:rFonts w:eastAsia="Times New Roman"/>
                <w:szCs w:val="24"/>
              </w:rPr>
              <w:t>b</w:t>
            </w:r>
            <w:r w:rsidRPr="00AA7997">
              <w:rPr>
                <w:rFonts w:eastAsia="Times New Roman"/>
                <w:szCs w:val="24"/>
              </w:rPr>
              <w:t xml:space="preserve">iomass </w:t>
            </w:r>
            <w:r>
              <w:rPr>
                <w:rFonts w:eastAsia="Times New Roman"/>
                <w:szCs w:val="24"/>
              </w:rPr>
              <w:t>c</w:t>
            </w:r>
            <w:r w:rsidRPr="00AA7997">
              <w:rPr>
                <w:rFonts w:eastAsia="Times New Roman"/>
                <w:szCs w:val="24"/>
              </w:rPr>
              <w:t xml:space="preserve">arbon </w:t>
            </w:r>
          </w:p>
        </w:tc>
        <w:tc>
          <w:tcPr>
            <w:tcW w:w="2008" w:type="pct"/>
            <w:shd w:val="clear" w:color="auto" w:fill="auto"/>
            <w:noWrap/>
            <w:hideMark/>
          </w:tcPr>
          <w:p w14:paraId="2303AF22" w14:textId="4469CC96" w:rsidR="00CE47B7" w:rsidRPr="00AA7997" w:rsidRDefault="00CE47B7" w:rsidP="00CE47B7">
            <w:pPr>
              <w:jc w:val="left"/>
              <w:rPr>
                <w:szCs w:val="24"/>
              </w:rPr>
            </w:pPr>
            <w:r w:rsidRPr="00A07981">
              <w:rPr>
                <w:rFonts w:eastAsia="Times New Roman"/>
                <w:szCs w:val="24"/>
              </w:rPr>
              <w:t>Units vary</w:t>
            </w:r>
          </w:p>
        </w:tc>
      </w:tr>
      <w:tr w:rsidR="00CE47B7" w:rsidRPr="00AA7997" w14:paraId="7E4FBD91" w14:textId="77777777" w:rsidTr="00833F60">
        <w:trPr>
          <w:trHeight w:val="300"/>
        </w:trPr>
        <w:tc>
          <w:tcPr>
            <w:tcW w:w="335" w:type="pct"/>
            <w:shd w:val="clear" w:color="auto" w:fill="auto"/>
            <w:noWrap/>
            <w:hideMark/>
          </w:tcPr>
          <w:p w14:paraId="5CE810A9" w14:textId="77777777" w:rsidR="00CE47B7" w:rsidRPr="00AA7997" w:rsidRDefault="00CE47B7" w:rsidP="00CE47B7">
            <w:pPr>
              <w:jc w:val="left"/>
              <w:rPr>
                <w:rFonts w:eastAsia="Times New Roman"/>
                <w:szCs w:val="24"/>
              </w:rPr>
            </w:pPr>
            <w:r w:rsidRPr="00AA7997">
              <w:rPr>
                <w:rFonts w:eastAsia="Times New Roman"/>
                <w:szCs w:val="24"/>
              </w:rPr>
              <w:t>38</w:t>
            </w:r>
          </w:p>
        </w:tc>
        <w:tc>
          <w:tcPr>
            <w:tcW w:w="925" w:type="pct"/>
            <w:shd w:val="clear" w:color="auto" w:fill="auto"/>
            <w:noWrap/>
            <w:hideMark/>
          </w:tcPr>
          <w:p w14:paraId="4DD3FD28" w14:textId="77777777" w:rsidR="00CE47B7" w:rsidRPr="00AA7997" w:rsidRDefault="00CE47B7" w:rsidP="00CE47B7">
            <w:pPr>
              <w:jc w:val="left"/>
              <w:rPr>
                <w:rFonts w:eastAsia="Times New Roman"/>
                <w:bCs/>
                <w:szCs w:val="24"/>
              </w:rPr>
            </w:pPr>
            <w:r w:rsidRPr="00AA7997">
              <w:rPr>
                <w:rFonts w:eastAsia="Times New Roman"/>
                <w:bCs/>
                <w:szCs w:val="24"/>
              </w:rPr>
              <w:t>MBN</w:t>
            </w:r>
          </w:p>
        </w:tc>
        <w:tc>
          <w:tcPr>
            <w:tcW w:w="1732" w:type="pct"/>
            <w:shd w:val="clear" w:color="auto" w:fill="auto"/>
            <w:noWrap/>
            <w:hideMark/>
          </w:tcPr>
          <w:p w14:paraId="58A3D899" w14:textId="3A48533E" w:rsidR="00CE47B7" w:rsidRPr="00AA7997" w:rsidRDefault="00CE47B7" w:rsidP="00CE47B7">
            <w:pPr>
              <w:jc w:val="left"/>
              <w:rPr>
                <w:szCs w:val="24"/>
              </w:rPr>
            </w:pPr>
            <w:r w:rsidRPr="00AA7997">
              <w:rPr>
                <w:rFonts w:eastAsia="Times New Roman"/>
                <w:szCs w:val="24"/>
              </w:rPr>
              <w:t xml:space="preserve">Microbe </w:t>
            </w:r>
            <w:r>
              <w:rPr>
                <w:rFonts w:eastAsia="Times New Roman"/>
                <w:szCs w:val="24"/>
              </w:rPr>
              <w:t>b</w:t>
            </w:r>
            <w:r w:rsidRPr="00AA7997">
              <w:rPr>
                <w:rFonts w:eastAsia="Times New Roman"/>
                <w:szCs w:val="24"/>
              </w:rPr>
              <w:t xml:space="preserve">iomass </w:t>
            </w:r>
            <w:r>
              <w:rPr>
                <w:rFonts w:eastAsia="Times New Roman"/>
                <w:szCs w:val="24"/>
              </w:rPr>
              <w:t>n</w:t>
            </w:r>
            <w:r w:rsidRPr="00AA7997">
              <w:rPr>
                <w:rFonts w:eastAsia="Times New Roman"/>
                <w:szCs w:val="24"/>
              </w:rPr>
              <w:t>itrogen</w:t>
            </w:r>
          </w:p>
        </w:tc>
        <w:tc>
          <w:tcPr>
            <w:tcW w:w="2008" w:type="pct"/>
            <w:shd w:val="clear" w:color="auto" w:fill="auto"/>
            <w:noWrap/>
            <w:hideMark/>
          </w:tcPr>
          <w:p w14:paraId="20B94318" w14:textId="03AE521C" w:rsidR="00CE47B7" w:rsidRPr="00AA7997" w:rsidRDefault="00CE47B7" w:rsidP="00CE47B7">
            <w:pPr>
              <w:jc w:val="left"/>
              <w:rPr>
                <w:szCs w:val="24"/>
              </w:rPr>
            </w:pPr>
            <w:r w:rsidRPr="00A07981">
              <w:rPr>
                <w:rFonts w:eastAsia="Times New Roman"/>
                <w:szCs w:val="24"/>
              </w:rPr>
              <w:t>Units vary</w:t>
            </w:r>
          </w:p>
        </w:tc>
      </w:tr>
      <w:tr w:rsidR="000F23D5" w:rsidRPr="00AA7997" w14:paraId="7386C15C" w14:textId="77777777" w:rsidTr="00833F60">
        <w:trPr>
          <w:trHeight w:val="300"/>
        </w:trPr>
        <w:tc>
          <w:tcPr>
            <w:tcW w:w="335" w:type="pct"/>
            <w:shd w:val="clear" w:color="auto" w:fill="auto"/>
            <w:noWrap/>
            <w:hideMark/>
          </w:tcPr>
          <w:p w14:paraId="54285950" w14:textId="77777777" w:rsidR="00D2538E" w:rsidRPr="00AA7997" w:rsidRDefault="00D2538E" w:rsidP="00DA3008">
            <w:pPr>
              <w:jc w:val="left"/>
              <w:rPr>
                <w:rFonts w:eastAsia="Times New Roman"/>
                <w:szCs w:val="24"/>
              </w:rPr>
            </w:pPr>
            <w:r w:rsidRPr="00AA7997">
              <w:rPr>
                <w:rFonts w:eastAsia="Times New Roman"/>
                <w:szCs w:val="24"/>
              </w:rPr>
              <w:t>39</w:t>
            </w:r>
          </w:p>
        </w:tc>
        <w:tc>
          <w:tcPr>
            <w:tcW w:w="925" w:type="pct"/>
            <w:shd w:val="clear" w:color="auto" w:fill="auto"/>
            <w:noWrap/>
            <w:hideMark/>
          </w:tcPr>
          <w:p w14:paraId="2AF732A6" w14:textId="77777777" w:rsidR="00D2538E" w:rsidRPr="00AA7997" w:rsidRDefault="00D2538E" w:rsidP="00DA3008">
            <w:pPr>
              <w:jc w:val="left"/>
              <w:rPr>
                <w:rFonts w:eastAsia="Times New Roman"/>
                <w:bCs/>
                <w:szCs w:val="24"/>
              </w:rPr>
            </w:pPr>
            <w:r w:rsidRPr="00AA7997">
              <w:rPr>
                <w:rFonts w:eastAsia="Times New Roman"/>
                <w:bCs/>
                <w:szCs w:val="24"/>
              </w:rPr>
              <w:t>Microelement</w:t>
            </w:r>
          </w:p>
        </w:tc>
        <w:tc>
          <w:tcPr>
            <w:tcW w:w="1732" w:type="pct"/>
            <w:shd w:val="clear" w:color="auto" w:fill="auto"/>
            <w:noWrap/>
            <w:hideMark/>
          </w:tcPr>
          <w:p w14:paraId="685EC2F3" w14:textId="77777777" w:rsidR="00D2538E" w:rsidRPr="00AA7997" w:rsidRDefault="00D2538E" w:rsidP="00DA3008">
            <w:pPr>
              <w:jc w:val="left"/>
              <w:rPr>
                <w:szCs w:val="24"/>
              </w:rPr>
            </w:pPr>
            <w:r w:rsidRPr="00AA7997">
              <w:rPr>
                <w:rFonts w:eastAsia="Times New Roman"/>
                <w:szCs w:val="24"/>
              </w:rPr>
              <w:t>Mn, Zn, Cu etc.</w:t>
            </w:r>
          </w:p>
        </w:tc>
        <w:tc>
          <w:tcPr>
            <w:tcW w:w="2008" w:type="pct"/>
            <w:shd w:val="clear" w:color="auto" w:fill="auto"/>
            <w:noWrap/>
            <w:hideMark/>
          </w:tcPr>
          <w:p w14:paraId="1669CA68" w14:textId="35F08EAB" w:rsidR="00D2538E" w:rsidRPr="00AA7997" w:rsidRDefault="00364EAE" w:rsidP="00364EAE">
            <w:pPr>
              <w:jc w:val="left"/>
              <w:rPr>
                <w:szCs w:val="24"/>
                <w:lang w:eastAsia="zh-CN"/>
              </w:rPr>
            </w:pPr>
            <w:r w:rsidRPr="00AA7997">
              <w:rPr>
                <w:szCs w:val="24"/>
                <w:lang w:eastAsia="zh-CN"/>
              </w:rPr>
              <w:t>W</w:t>
            </w:r>
            <w:r w:rsidR="00D2538E" w:rsidRPr="00AA7997">
              <w:rPr>
                <w:rFonts w:eastAsia="Times New Roman"/>
                <w:szCs w:val="24"/>
              </w:rPr>
              <w:t>e d</w:t>
            </w:r>
            <w:r w:rsidR="00CE47B7">
              <w:rPr>
                <w:rFonts w:eastAsia="Times New Roman"/>
                <w:szCs w:val="24"/>
              </w:rPr>
              <w:t>id</w:t>
            </w:r>
            <w:r w:rsidR="00D2538E"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 xml:space="preserve">with 9999 if a paper reported </w:t>
            </w:r>
            <w:r w:rsidR="00CE47B7">
              <w:rPr>
                <w:rFonts w:eastAsia="Times New Roman"/>
                <w:bCs/>
                <w:szCs w:val="24"/>
              </w:rPr>
              <w:t>m</w:t>
            </w:r>
            <w:r w:rsidRPr="00AA7997">
              <w:rPr>
                <w:rFonts w:eastAsia="Times New Roman"/>
                <w:bCs/>
                <w:szCs w:val="24"/>
              </w:rPr>
              <w:t>icroelement</w:t>
            </w:r>
            <w:r w:rsidR="00CE47B7">
              <w:rPr>
                <w:rFonts w:eastAsia="Times New Roman"/>
                <w:bCs/>
                <w:szCs w:val="24"/>
              </w:rPr>
              <w:t>s</w:t>
            </w:r>
          </w:p>
        </w:tc>
      </w:tr>
      <w:tr w:rsidR="000F23D5" w:rsidRPr="00AA7997" w14:paraId="50CC62B5" w14:textId="77777777" w:rsidTr="00833F60">
        <w:trPr>
          <w:trHeight w:val="300"/>
        </w:trPr>
        <w:tc>
          <w:tcPr>
            <w:tcW w:w="335" w:type="pct"/>
            <w:shd w:val="clear" w:color="auto" w:fill="auto"/>
            <w:noWrap/>
            <w:hideMark/>
          </w:tcPr>
          <w:p w14:paraId="13B4CE80" w14:textId="77777777" w:rsidR="00D2538E" w:rsidRPr="00AA7997" w:rsidRDefault="00D2538E" w:rsidP="00DA3008">
            <w:pPr>
              <w:jc w:val="left"/>
              <w:rPr>
                <w:rFonts w:eastAsia="Times New Roman"/>
                <w:szCs w:val="24"/>
              </w:rPr>
            </w:pPr>
            <w:r w:rsidRPr="00AA7997">
              <w:rPr>
                <w:rFonts w:eastAsia="Times New Roman"/>
                <w:szCs w:val="24"/>
              </w:rPr>
              <w:t>40</w:t>
            </w:r>
          </w:p>
        </w:tc>
        <w:tc>
          <w:tcPr>
            <w:tcW w:w="925" w:type="pct"/>
            <w:shd w:val="clear" w:color="auto" w:fill="auto"/>
            <w:noWrap/>
            <w:hideMark/>
          </w:tcPr>
          <w:p w14:paraId="1A62C384" w14:textId="77777777" w:rsidR="00D2538E" w:rsidRPr="00AA7997" w:rsidRDefault="00D2538E" w:rsidP="00DA3008">
            <w:pPr>
              <w:jc w:val="left"/>
              <w:rPr>
                <w:rFonts w:eastAsia="Times New Roman"/>
                <w:bCs/>
                <w:szCs w:val="24"/>
              </w:rPr>
            </w:pPr>
            <w:r w:rsidRPr="00AA7997">
              <w:rPr>
                <w:rFonts w:eastAsia="Times New Roman"/>
                <w:bCs/>
                <w:szCs w:val="24"/>
              </w:rPr>
              <w:t>SQI</w:t>
            </w:r>
          </w:p>
        </w:tc>
        <w:tc>
          <w:tcPr>
            <w:tcW w:w="1732" w:type="pct"/>
            <w:shd w:val="clear" w:color="auto" w:fill="auto"/>
            <w:noWrap/>
            <w:hideMark/>
          </w:tcPr>
          <w:p w14:paraId="59F36F93" w14:textId="77777777" w:rsidR="00D2538E" w:rsidRPr="00AA7997" w:rsidRDefault="00D2538E" w:rsidP="00DA3008">
            <w:pPr>
              <w:jc w:val="left"/>
              <w:rPr>
                <w:rFonts w:eastAsia="Times New Roman"/>
                <w:szCs w:val="24"/>
              </w:rPr>
            </w:pPr>
            <w:r w:rsidRPr="00AA7997">
              <w:rPr>
                <w:rFonts w:eastAsia="Times New Roman"/>
                <w:szCs w:val="24"/>
              </w:rPr>
              <w:t>Soil quality indicator, soil health indicator</w:t>
            </w:r>
          </w:p>
        </w:tc>
        <w:tc>
          <w:tcPr>
            <w:tcW w:w="2008" w:type="pct"/>
            <w:shd w:val="clear" w:color="auto" w:fill="auto"/>
            <w:noWrap/>
            <w:hideMark/>
          </w:tcPr>
          <w:p w14:paraId="6B0C4553" w14:textId="0F398BAF"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e d</w:t>
            </w:r>
            <w:r w:rsidR="00CE47B7">
              <w:rPr>
                <w:rFonts w:eastAsia="Times New Roman"/>
                <w:szCs w:val="24"/>
              </w:rPr>
              <w:t>id</w:t>
            </w:r>
            <w:r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 xml:space="preserve">with 9999 if a paper reported </w:t>
            </w:r>
            <w:r w:rsidRPr="00AA7997">
              <w:rPr>
                <w:bCs/>
                <w:szCs w:val="24"/>
                <w:lang w:eastAsia="zh-CN"/>
              </w:rPr>
              <w:t>SQI</w:t>
            </w:r>
          </w:p>
        </w:tc>
      </w:tr>
      <w:tr w:rsidR="000F23D5" w:rsidRPr="00AA7997" w14:paraId="3527A584" w14:textId="77777777" w:rsidTr="00833F60">
        <w:trPr>
          <w:trHeight w:val="300"/>
        </w:trPr>
        <w:tc>
          <w:tcPr>
            <w:tcW w:w="335" w:type="pct"/>
            <w:shd w:val="clear" w:color="auto" w:fill="auto"/>
            <w:noWrap/>
            <w:hideMark/>
          </w:tcPr>
          <w:p w14:paraId="4BF3A6A0" w14:textId="77777777" w:rsidR="00D2538E" w:rsidRPr="00AA7997" w:rsidRDefault="00D2538E" w:rsidP="00DA3008">
            <w:pPr>
              <w:jc w:val="left"/>
              <w:rPr>
                <w:rFonts w:eastAsia="Times New Roman"/>
                <w:szCs w:val="24"/>
              </w:rPr>
            </w:pPr>
            <w:r w:rsidRPr="00AA7997">
              <w:rPr>
                <w:rFonts w:eastAsia="Times New Roman"/>
                <w:szCs w:val="24"/>
              </w:rPr>
              <w:t>41</w:t>
            </w:r>
          </w:p>
        </w:tc>
        <w:tc>
          <w:tcPr>
            <w:tcW w:w="925" w:type="pct"/>
            <w:shd w:val="clear" w:color="auto" w:fill="auto"/>
            <w:noWrap/>
            <w:hideMark/>
          </w:tcPr>
          <w:p w14:paraId="5D4C1F0A" w14:textId="77777777" w:rsidR="00D2538E" w:rsidRPr="00AA7997" w:rsidRDefault="00D2538E" w:rsidP="00DA3008">
            <w:pPr>
              <w:jc w:val="left"/>
              <w:rPr>
                <w:rFonts w:eastAsia="Times New Roman"/>
                <w:bCs/>
                <w:szCs w:val="24"/>
              </w:rPr>
            </w:pPr>
            <w:r w:rsidRPr="00AA7997">
              <w:rPr>
                <w:rFonts w:eastAsia="Times New Roman"/>
                <w:bCs/>
                <w:szCs w:val="24"/>
              </w:rPr>
              <w:t>ESS</w:t>
            </w:r>
          </w:p>
        </w:tc>
        <w:tc>
          <w:tcPr>
            <w:tcW w:w="1732" w:type="pct"/>
            <w:shd w:val="clear" w:color="auto" w:fill="auto"/>
            <w:noWrap/>
            <w:hideMark/>
          </w:tcPr>
          <w:p w14:paraId="4C4FB772" w14:textId="77777777" w:rsidR="00D2538E" w:rsidRPr="00AA7997" w:rsidRDefault="00D2538E" w:rsidP="00DA3008">
            <w:pPr>
              <w:jc w:val="left"/>
              <w:rPr>
                <w:rFonts w:eastAsia="Times New Roman"/>
                <w:szCs w:val="24"/>
              </w:rPr>
            </w:pPr>
            <w:r w:rsidRPr="00AA7997">
              <w:rPr>
                <w:rFonts w:eastAsia="Times New Roman"/>
                <w:szCs w:val="24"/>
              </w:rPr>
              <w:t xml:space="preserve">Ecosystem services indicator </w:t>
            </w:r>
          </w:p>
        </w:tc>
        <w:tc>
          <w:tcPr>
            <w:tcW w:w="2008" w:type="pct"/>
            <w:shd w:val="clear" w:color="auto" w:fill="auto"/>
            <w:noWrap/>
            <w:hideMark/>
          </w:tcPr>
          <w:p w14:paraId="293D7113" w14:textId="6780DA1D"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e d</w:t>
            </w:r>
            <w:r w:rsidR="00CE47B7">
              <w:rPr>
                <w:rFonts w:eastAsia="Times New Roman"/>
                <w:szCs w:val="24"/>
              </w:rPr>
              <w:t>id</w:t>
            </w:r>
            <w:r w:rsidRPr="00AA7997">
              <w:rPr>
                <w:rFonts w:eastAsia="Times New Roman"/>
                <w:szCs w:val="24"/>
              </w:rPr>
              <w:t xml:space="preserve"> not record the actual </w:t>
            </w:r>
            <w:r w:rsidRPr="00AA7997">
              <w:rPr>
                <w:szCs w:val="24"/>
                <w:lang w:eastAsia="zh-CN"/>
              </w:rPr>
              <w:t>data</w:t>
            </w:r>
            <w:r w:rsidR="00CE47B7">
              <w:rPr>
                <w:szCs w:val="24"/>
                <w:lang w:eastAsia="zh-CN"/>
              </w:rPr>
              <w:t xml:space="preserve">; </w:t>
            </w:r>
            <w:r w:rsidRPr="00AA7997">
              <w:rPr>
                <w:szCs w:val="24"/>
                <w:lang w:eastAsia="zh-CN"/>
              </w:rPr>
              <w:t xml:space="preserve">instead, we labelled </w:t>
            </w:r>
            <w:r w:rsidRPr="00AA7997">
              <w:rPr>
                <w:rFonts w:eastAsia="Times New Roman"/>
                <w:szCs w:val="24"/>
              </w:rPr>
              <w:t>with 9999 if a paper reported</w:t>
            </w:r>
            <w:r w:rsidRPr="00AA7997">
              <w:rPr>
                <w:szCs w:val="24"/>
                <w:lang w:eastAsia="zh-CN"/>
              </w:rPr>
              <w:t xml:space="preserve"> ESS</w:t>
            </w:r>
          </w:p>
        </w:tc>
      </w:tr>
      <w:tr w:rsidR="000F23D5" w:rsidRPr="00AA7997" w14:paraId="594C86A6" w14:textId="77777777" w:rsidTr="00833F60">
        <w:trPr>
          <w:trHeight w:val="300"/>
        </w:trPr>
        <w:tc>
          <w:tcPr>
            <w:tcW w:w="335" w:type="pct"/>
            <w:shd w:val="clear" w:color="auto" w:fill="auto"/>
            <w:noWrap/>
            <w:hideMark/>
          </w:tcPr>
          <w:p w14:paraId="4D059AF5" w14:textId="77777777" w:rsidR="00D2538E" w:rsidRPr="00AA7997" w:rsidRDefault="00D2538E" w:rsidP="00DA3008">
            <w:pPr>
              <w:jc w:val="left"/>
              <w:rPr>
                <w:rFonts w:eastAsia="Times New Roman"/>
                <w:szCs w:val="24"/>
              </w:rPr>
            </w:pPr>
            <w:r w:rsidRPr="00AA7997">
              <w:rPr>
                <w:rFonts w:eastAsia="Times New Roman"/>
                <w:szCs w:val="24"/>
              </w:rPr>
              <w:t>42</w:t>
            </w:r>
          </w:p>
        </w:tc>
        <w:tc>
          <w:tcPr>
            <w:tcW w:w="925" w:type="pct"/>
            <w:shd w:val="clear" w:color="auto" w:fill="auto"/>
            <w:noWrap/>
            <w:hideMark/>
          </w:tcPr>
          <w:p w14:paraId="6B169952" w14:textId="77777777" w:rsidR="00D2538E" w:rsidRPr="00AA7997" w:rsidRDefault="00D2538E" w:rsidP="00DA3008">
            <w:pPr>
              <w:jc w:val="left"/>
              <w:rPr>
                <w:rFonts w:eastAsia="Times New Roman"/>
                <w:bCs/>
                <w:szCs w:val="24"/>
              </w:rPr>
            </w:pPr>
            <w:r w:rsidRPr="00AA7997">
              <w:rPr>
                <w:rFonts w:eastAsia="Times New Roman"/>
                <w:bCs/>
                <w:szCs w:val="24"/>
              </w:rPr>
              <w:t>Texture</w:t>
            </w:r>
          </w:p>
        </w:tc>
        <w:tc>
          <w:tcPr>
            <w:tcW w:w="1732" w:type="pct"/>
            <w:shd w:val="clear" w:color="auto" w:fill="auto"/>
            <w:noWrap/>
            <w:hideMark/>
          </w:tcPr>
          <w:p w14:paraId="5D04C357" w14:textId="2A460427" w:rsidR="00D2538E" w:rsidRPr="00AA7997" w:rsidRDefault="00D2538E" w:rsidP="00DA3008">
            <w:pPr>
              <w:jc w:val="left"/>
              <w:rPr>
                <w:rFonts w:eastAsia="Times New Roman"/>
                <w:szCs w:val="24"/>
              </w:rPr>
            </w:pPr>
            <w:r w:rsidRPr="00AA7997">
              <w:rPr>
                <w:rFonts w:eastAsia="Times New Roman"/>
                <w:szCs w:val="24"/>
              </w:rPr>
              <w:t>Cover crop effect on soil texture compare</w:t>
            </w:r>
            <w:r w:rsidR="00CE47B7">
              <w:rPr>
                <w:rFonts w:eastAsia="Times New Roman"/>
                <w:szCs w:val="24"/>
              </w:rPr>
              <w:t>d</w:t>
            </w:r>
            <w:r w:rsidRPr="00AA7997">
              <w:rPr>
                <w:rFonts w:eastAsia="Times New Roman"/>
                <w:szCs w:val="24"/>
              </w:rPr>
              <w:t xml:space="preserve"> with control</w:t>
            </w:r>
          </w:p>
        </w:tc>
        <w:tc>
          <w:tcPr>
            <w:tcW w:w="2008" w:type="pct"/>
            <w:shd w:val="clear" w:color="auto" w:fill="auto"/>
            <w:noWrap/>
            <w:hideMark/>
          </w:tcPr>
          <w:p w14:paraId="1AC6D7AB" w14:textId="553C6BB7" w:rsidR="00D2538E" w:rsidRPr="00AA7997" w:rsidRDefault="00364EAE" w:rsidP="00364EAE">
            <w:pPr>
              <w:jc w:val="left"/>
              <w:rPr>
                <w:szCs w:val="24"/>
                <w:lang w:eastAsia="zh-CN"/>
              </w:rPr>
            </w:pPr>
            <w:r w:rsidRPr="00AA7997">
              <w:rPr>
                <w:szCs w:val="24"/>
                <w:lang w:eastAsia="zh-CN"/>
              </w:rPr>
              <w:t>W</w:t>
            </w:r>
            <w:r w:rsidRPr="00AA7997">
              <w:rPr>
                <w:rFonts w:eastAsia="Times New Roman"/>
                <w:szCs w:val="24"/>
              </w:rPr>
              <w:t xml:space="preserve">e do not record the actual </w:t>
            </w:r>
            <w:r w:rsidRPr="00AA7997">
              <w:rPr>
                <w:szCs w:val="24"/>
                <w:lang w:eastAsia="zh-CN"/>
              </w:rPr>
              <w:t>data</w:t>
            </w:r>
            <w:r w:rsidR="00CE47B7">
              <w:rPr>
                <w:szCs w:val="24"/>
                <w:lang w:eastAsia="zh-CN"/>
              </w:rPr>
              <w:t>;</w:t>
            </w:r>
            <w:r w:rsidRPr="00AA7997">
              <w:rPr>
                <w:szCs w:val="24"/>
                <w:lang w:eastAsia="zh-CN"/>
              </w:rPr>
              <w:t xml:space="preserve"> instead, we labelled </w:t>
            </w:r>
            <w:r w:rsidRPr="00AA7997">
              <w:rPr>
                <w:rFonts w:eastAsia="Times New Roman"/>
                <w:szCs w:val="24"/>
              </w:rPr>
              <w:t xml:space="preserve">with 9999 if a paper reported </w:t>
            </w:r>
            <w:r w:rsidRPr="00AA7997">
              <w:rPr>
                <w:bCs/>
                <w:szCs w:val="24"/>
                <w:lang w:eastAsia="zh-CN"/>
              </w:rPr>
              <w:t>Texture</w:t>
            </w:r>
          </w:p>
        </w:tc>
      </w:tr>
      <w:tr w:rsidR="000F23D5" w:rsidRPr="00AA7997" w14:paraId="778E999D" w14:textId="77777777" w:rsidTr="00FC0B5D">
        <w:trPr>
          <w:trHeight w:val="300"/>
        </w:trPr>
        <w:tc>
          <w:tcPr>
            <w:tcW w:w="335" w:type="pct"/>
            <w:shd w:val="clear" w:color="auto" w:fill="auto"/>
            <w:noWrap/>
          </w:tcPr>
          <w:p w14:paraId="67D66BBD" w14:textId="77777777" w:rsidR="00D2538E" w:rsidRPr="00AA7997" w:rsidRDefault="00D2538E" w:rsidP="00DA3008">
            <w:pPr>
              <w:jc w:val="left"/>
              <w:rPr>
                <w:rFonts w:eastAsia="Times New Roman"/>
                <w:szCs w:val="24"/>
              </w:rPr>
            </w:pPr>
          </w:p>
        </w:tc>
        <w:tc>
          <w:tcPr>
            <w:tcW w:w="925" w:type="pct"/>
            <w:shd w:val="clear" w:color="auto" w:fill="auto"/>
            <w:noWrap/>
          </w:tcPr>
          <w:p w14:paraId="27F01EE8" w14:textId="09A3D6D4" w:rsidR="00D2538E" w:rsidRPr="009A0EFE" w:rsidRDefault="009A0EFE" w:rsidP="00DA3008">
            <w:pPr>
              <w:jc w:val="left"/>
              <w:rPr>
                <w:bCs/>
                <w:szCs w:val="24"/>
                <w:lang w:eastAsia="zh-CN"/>
              </w:rPr>
            </w:pPr>
            <w:proofErr w:type="spellStart"/>
            <w:r>
              <w:rPr>
                <w:rFonts w:hint="eastAsia"/>
                <w:bCs/>
                <w:szCs w:val="24"/>
                <w:lang w:eastAsia="zh-CN"/>
              </w:rPr>
              <w:t>Other_comments</w:t>
            </w:r>
            <w:proofErr w:type="spellEnd"/>
          </w:p>
        </w:tc>
        <w:tc>
          <w:tcPr>
            <w:tcW w:w="1732" w:type="pct"/>
            <w:shd w:val="clear" w:color="auto" w:fill="auto"/>
            <w:noWrap/>
          </w:tcPr>
          <w:p w14:paraId="41DE7DAD" w14:textId="0E576E03" w:rsidR="00D2538E" w:rsidRPr="009A0EFE" w:rsidRDefault="009A0EFE" w:rsidP="009A0EFE">
            <w:pPr>
              <w:jc w:val="left"/>
              <w:rPr>
                <w:szCs w:val="24"/>
                <w:lang w:eastAsia="zh-CN"/>
              </w:rPr>
            </w:pPr>
            <w:r>
              <w:rPr>
                <w:rFonts w:hint="eastAsia"/>
                <w:szCs w:val="24"/>
                <w:lang w:eastAsia="zh-CN"/>
              </w:rPr>
              <w:t>Other comments about soil health indicators (e.g., notes about indicators which currently not included in above 42 indicators)</w:t>
            </w:r>
          </w:p>
        </w:tc>
        <w:tc>
          <w:tcPr>
            <w:tcW w:w="2008" w:type="pct"/>
            <w:shd w:val="clear" w:color="auto" w:fill="auto"/>
            <w:noWrap/>
            <w:hideMark/>
          </w:tcPr>
          <w:p w14:paraId="0F88360F" w14:textId="77777777" w:rsidR="00D2538E" w:rsidRPr="00AA7997" w:rsidRDefault="00D2538E" w:rsidP="00DA3008">
            <w:pPr>
              <w:jc w:val="left"/>
              <w:rPr>
                <w:rFonts w:eastAsia="Times New Roman"/>
                <w:szCs w:val="24"/>
              </w:rPr>
            </w:pPr>
          </w:p>
        </w:tc>
      </w:tr>
    </w:tbl>
    <w:p w14:paraId="1B07D14F" w14:textId="77777777" w:rsidR="00D2538E" w:rsidRPr="00AA7997" w:rsidRDefault="00D2538E" w:rsidP="00EF1BCB">
      <w:pPr>
        <w:tabs>
          <w:tab w:val="right" w:pos="9360"/>
        </w:tabs>
        <w:spacing w:after="160" w:line="259" w:lineRule="auto"/>
        <w:rPr>
          <w:szCs w:val="24"/>
        </w:rPr>
      </w:pPr>
    </w:p>
    <w:p w14:paraId="6FD26CD5" w14:textId="77777777" w:rsidR="00725CF1" w:rsidRPr="00AA7997" w:rsidRDefault="00725CF1" w:rsidP="00EF1BCB">
      <w:pPr>
        <w:pStyle w:val="3"/>
        <w:spacing w:before="0" w:after="0"/>
        <w:rPr>
          <w:rFonts w:ascii="Times New Roman" w:hAnsi="Times New Roman" w:cs="Times New Roman"/>
          <w:sz w:val="24"/>
          <w:szCs w:val="24"/>
        </w:rPr>
        <w:sectPr w:rsidR="00725CF1" w:rsidRPr="00AA7997" w:rsidSect="002E320D">
          <w:pgSz w:w="11906" w:h="16838"/>
          <w:pgMar w:top="1361" w:right="1786" w:bottom="1361" w:left="1786" w:header="709" w:footer="709" w:gutter="0"/>
          <w:cols w:space="708"/>
          <w:docGrid w:linePitch="360"/>
        </w:sectPr>
      </w:pPr>
    </w:p>
    <w:p w14:paraId="72701CD3" w14:textId="56B4C410" w:rsidR="00C658AC" w:rsidRPr="00AA7997" w:rsidRDefault="00C658AC" w:rsidP="00EF1BCB">
      <w:pPr>
        <w:pStyle w:val="3"/>
        <w:spacing w:before="0" w:after="0"/>
        <w:rPr>
          <w:rFonts w:ascii="Times New Roman" w:hAnsi="Times New Roman" w:cs="Times New Roman"/>
          <w:sz w:val="24"/>
          <w:szCs w:val="24"/>
        </w:rPr>
      </w:pPr>
      <w:r w:rsidRPr="00AA7997">
        <w:rPr>
          <w:rFonts w:ascii="Times New Roman" w:hAnsi="Times New Roman" w:cs="Times New Roman"/>
          <w:sz w:val="24"/>
          <w:szCs w:val="24"/>
        </w:rPr>
        <w:lastRenderedPageBreak/>
        <w:t>References</w:t>
      </w:r>
    </w:p>
    <w:p w14:paraId="47FC0C70" w14:textId="77777777" w:rsidR="00095115" w:rsidRPr="00AA7997" w:rsidRDefault="00095115" w:rsidP="00EF1BCB">
      <w:pPr>
        <w:rPr>
          <w:szCs w:val="24"/>
          <w:lang w:eastAsia="zh-CN"/>
        </w:rPr>
      </w:pPr>
    </w:p>
    <w:p w14:paraId="760B75A2" w14:textId="72FE0DC8" w:rsidR="00413069" w:rsidRPr="00413069" w:rsidRDefault="00095115" w:rsidP="00413069">
      <w:pPr>
        <w:widowControl w:val="0"/>
        <w:autoSpaceDE w:val="0"/>
        <w:autoSpaceDN w:val="0"/>
        <w:adjustRightInd w:val="0"/>
        <w:ind w:left="640" w:hanging="640"/>
        <w:rPr>
          <w:noProof/>
          <w:szCs w:val="24"/>
        </w:rPr>
      </w:pPr>
      <w:r w:rsidRPr="00AA7997">
        <w:rPr>
          <w:szCs w:val="24"/>
          <w:lang w:eastAsia="zh-CN"/>
        </w:rPr>
        <w:fldChar w:fldCharType="begin" w:fldLock="1"/>
      </w:r>
      <w:r w:rsidRPr="00AA7997">
        <w:rPr>
          <w:szCs w:val="24"/>
          <w:lang w:eastAsia="zh-CN"/>
        </w:rPr>
        <w:instrText xml:space="preserve">ADDIN Mendeley Bibliography CSL_BIBLIOGRAPHY </w:instrText>
      </w:r>
      <w:r w:rsidRPr="00AA7997">
        <w:rPr>
          <w:szCs w:val="24"/>
          <w:lang w:eastAsia="zh-CN"/>
        </w:rPr>
        <w:fldChar w:fldCharType="separate"/>
      </w:r>
      <w:r w:rsidR="00413069" w:rsidRPr="00413069">
        <w:rPr>
          <w:noProof/>
          <w:szCs w:val="24"/>
        </w:rPr>
        <w:t>1.</w:t>
      </w:r>
      <w:r w:rsidR="00413069" w:rsidRPr="00413069">
        <w:rPr>
          <w:noProof/>
          <w:szCs w:val="24"/>
        </w:rPr>
        <w:tab/>
        <w:t xml:space="preserve">Cullum, R. F., McGregor, K. C., Mutchler, C. K., Johnson, J. R. &amp; Boykin, D. L. Soybean yield response to tillage, fragipan depth, and slope length. </w:t>
      </w:r>
      <w:r w:rsidR="00413069" w:rsidRPr="00413069">
        <w:rPr>
          <w:i/>
          <w:iCs/>
          <w:noProof/>
          <w:szCs w:val="24"/>
        </w:rPr>
        <w:t>Trans. ASAE</w:t>
      </w:r>
      <w:r w:rsidR="00413069" w:rsidRPr="00413069">
        <w:rPr>
          <w:noProof/>
          <w:szCs w:val="24"/>
        </w:rPr>
        <w:t xml:space="preserve"> </w:t>
      </w:r>
      <w:r w:rsidR="00413069" w:rsidRPr="00413069">
        <w:rPr>
          <w:b/>
          <w:bCs/>
          <w:noProof/>
          <w:szCs w:val="24"/>
        </w:rPr>
        <w:t>43</w:t>
      </w:r>
      <w:r w:rsidR="00413069" w:rsidRPr="00413069">
        <w:rPr>
          <w:noProof/>
          <w:szCs w:val="24"/>
        </w:rPr>
        <w:t>, 563–571 (2000).</w:t>
      </w:r>
    </w:p>
    <w:p w14:paraId="30ACB8EB"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w:t>
      </w:r>
      <w:r w:rsidRPr="00413069">
        <w:rPr>
          <w:noProof/>
          <w:szCs w:val="24"/>
        </w:rPr>
        <w:tab/>
        <w:t xml:space="preserve">Olson, K., Ebelhar, S. A. &amp; Lang, J. M. Long-Term Effects of Cover Crops on Crop Yields, Soil Organic Carbon Stocks and Sequestration. </w:t>
      </w:r>
      <w:r w:rsidRPr="00413069">
        <w:rPr>
          <w:i/>
          <w:iCs/>
          <w:noProof/>
          <w:szCs w:val="24"/>
        </w:rPr>
        <w:t>Open J. Soil Sci.</w:t>
      </w:r>
      <w:r w:rsidRPr="00413069">
        <w:rPr>
          <w:noProof/>
          <w:szCs w:val="24"/>
        </w:rPr>
        <w:t xml:space="preserve"> </w:t>
      </w:r>
      <w:r w:rsidRPr="00413069">
        <w:rPr>
          <w:b/>
          <w:bCs/>
          <w:noProof/>
          <w:szCs w:val="24"/>
        </w:rPr>
        <w:t>04</w:t>
      </w:r>
      <w:r w:rsidRPr="00413069">
        <w:rPr>
          <w:noProof/>
          <w:szCs w:val="24"/>
        </w:rPr>
        <w:t>, 284–292 (2014).</w:t>
      </w:r>
    </w:p>
    <w:p w14:paraId="6D3EECF4"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3.</w:t>
      </w:r>
      <w:r w:rsidRPr="00413069">
        <w:rPr>
          <w:noProof/>
          <w:szCs w:val="24"/>
        </w:rPr>
        <w:tab/>
        <w:t xml:space="preserve">Haruna, S. I., Nkongolo, N. V., Anderson, S. H., Eivazi, F. &amp; Zaibon, S. In situ infiltration as influenced by cover crop and tillage management. </w:t>
      </w:r>
      <w:r w:rsidRPr="00413069">
        <w:rPr>
          <w:i/>
          <w:iCs/>
          <w:noProof/>
          <w:szCs w:val="24"/>
        </w:rPr>
        <w:t>J. Soil Water Conserv.</w:t>
      </w:r>
      <w:r w:rsidRPr="00413069">
        <w:rPr>
          <w:noProof/>
          <w:szCs w:val="24"/>
        </w:rPr>
        <w:t xml:space="preserve"> </w:t>
      </w:r>
      <w:r w:rsidRPr="00413069">
        <w:rPr>
          <w:b/>
          <w:bCs/>
          <w:noProof/>
          <w:szCs w:val="24"/>
        </w:rPr>
        <w:t>73</w:t>
      </w:r>
      <w:r w:rsidRPr="00413069">
        <w:rPr>
          <w:noProof/>
          <w:szCs w:val="24"/>
        </w:rPr>
        <w:t>, 164–172 (2018).</w:t>
      </w:r>
    </w:p>
    <w:p w14:paraId="221547D3"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4.</w:t>
      </w:r>
      <w:r w:rsidRPr="00413069">
        <w:rPr>
          <w:noProof/>
          <w:szCs w:val="24"/>
        </w:rPr>
        <w:tab/>
        <w:t xml:space="preserve">FAO. </w:t>
      </w:r>
      <w:r w:rsidRPr="00413069">
        <w:rPr>
          <w:i/>
          <w:iCs/>
          <w:noProof/>
          <w:szCs w:val="24"/>
        </w:rPr>
        <w:t>The state of the world’s land and water resources for food and agriculture (SOLAW): managing systems at risk</w:t>
      </w:r>
      <w:r w:rsidRPr="00413069">
        <w:rPr>
          <w:noProof/>
          <w:szCs w:val="24"/>
        </w:rPr>
        <w:t>. (The Food and Agriculture Organization of the United Nations and Earthscan, 2011).</w:t>
      </w:r>
    </w:p>
    <w:p w14:paraId="257134C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5.</w:t>
      </w:r>
      <w:r w:rsidRPr="00413069">
        <w:rPr>
          <w:noProof/>
          <w:szCs w:val="24"/>
        </w:rPr>
        <w:tab/>
        <w:t xml:space="preserve">Gardner, J. C. &amp; Clancy, S. A. Impact of Farming Practices on Soil Quality in North Dakota. </w:t>
      </w:r>
      <w:r w:rsidRPr="00413069">
        <w:rPr>
          <w:i/>
          <w:iCs/>
          <w:noProof/>
          <w:szCs w:val="24"/>
        </w:rPr>
        <w:t>Methods Assess. soil Qual. methodsforasses</w:t>
      </w:r>
      <w:r w:rsidRPr="00413069">
        <w:rPr>
          <w:noProof/>
          <w:szCs w:val="24"/>
        </w:rPr>
        <w:t xml:space="preserve"> 337–343 (1996). doi:10.1017/S000748530002229X</w:t>
      </w:r>
    </w:p>
    <w:p w14:paraId="0303A3C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6.</w:t>
      </w:r>
      <w:r w:rsidRPr="00413069">
        <w:rPr>
          <w:noProof/>
          <w:szCs w:val="24"/>
        </w:rPr>
        <w:tab/>
        <w:t xml:space="preserve">Mbuthia, L. W. </w:t>
      </w:r>
      <w:r w:rsidRPr="00413069">
        <w:rPr>
          <w:i/>
          <w:iCs/>
          <w:noProof/>
          <w:szCs w:val="24"/>
        </w:rPr>
        <w:t>et al.</w:t>
      </w:r>
      <w:r w:rsidRPr="00413069">
        <w:rPr>
          <w:noProof/>
          <w:szCs w:val="24"/>
        </w:rPr>
        <w:t xml:space="preserve"> Long term tillage, cover crop, and fertilization effects on microbial community structure, activity: Implications for soil quality. </w:t>
      </w:r>
      <w:r w:rsidRPr="00413069">
        <w:rPr>
          <w:i/>
          <w:iCs/>
          <w:noProof/>
          <w:szCs w:val="24"/>
        </w:rPr>
        <w:t>Soil Biol. Biochem.</w:t>
      </w:r>
      <w:r w:rsidRPr="00413069">
        <w:rPr>
          <w:noProof/>
          <w:szCs w:val="24"/>
        </w:rPr>
        <w:t xml:space="preserve"> </w:t>
      </w:r>
      <w:r w:rsidRPr="00413069">
        <w:rPr>
          <w:b/>
          <w:bCs/>
          <w:noProof/>
          <w:szCs w:val="24"/>
        </w:rPr>
        <w:t>89</w:t>
      </w:r>
      <w:r w:rsidRPr="00413069">
        <w:rPr>
          <w:noProof/>
          <w:szCs w:val="24"/>
        </w:rPr>
        <w:t>, 24–34 (2015).</w:t>
      </w:r>
    </w:p>
    <w:p w14:paraId="3DAF7E3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7.</w:t>
      </w:r>
      <w:r w:rsidRPr="00413069">
        <w:rPr>
          <w:noProof/>
          <w:szCs w:val="24"/>
        </w:rPr>
        <w:tab/>
        <w:t xml:space="preserve">Kaye, J. P. &amp; Quemada, M. Using cover crops to mitigate and adapt to climate change. A review. </w:t>
      </w:r>
      <w:r w:rsidRPr="00413069">
        <w:rPr>
          <w:i/>
          <w:iCs/>
          <w:noProof/>
          <w:szCs w:val="24"/>
        </w:rPr>
        <w:t>Agron. Sustain. Dev.</w:t>
      </w:r>
      <w:r w:rsidRPr="00413069">
        <w:rPr>
          <w:noProof/>
          <w:szCs w:val="24"/>
        </w:rPr>
        <w:t xml:space="preserve"> </w:t>
      </w:r>
      <w:r w:rsidRPr="00413069">
        <w:rPr>
          <w:b/>
          <w:bCs/>
          <w:noProof/>
          <w:szCs w:val="24"/>
        </w:rPr>
        <w:t>37</w:t>
      </w:r>
      <w:r w:rsidRPr="00413069">
        <w:rPr>
          <w:noProof/>
          <w:szCs w:val="24"/>
        </w:rPr>
        <w:t>, (2017).</w:t>
      </w:r>
    </w:p>
    <w:p w14:paraId="108A9553"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8.</w:t>
      </w:r>
      <w:r w:rsidRPr="00413069">
        <w:rPr>
          <w:noProof/>
          <w:szCs w:val="24"/>
        </w:rPr>
        <w:tab/>
        <w:t xml:space="preserve">Bandick, A. K. &amp; Dick, R. P. Field management effects on soil enzyme activities. </w:t>
      </w:r>
      <w:r w:rsidRPr="00413069">
        <w:rPr>
          <w:i/>
          <w:iCs/>
          <w:noProof/>
          <w:szCs w:val="24"/>
        </w:rPr>
        <w:t>Soil Biol. Biochem.</w:t>
      </w:r>
      <w:r w:rsidRPr="00413069">
        <w:rPr>
          <w:noProof/>
          <w:szCs w:val="24"/>
        </w:rPr>
        <w:t xml:space="preserve"> </w:t>
      </w:r>
      <w:r w:rsidRPr="00413069">
        <w:rPr>
          <w:b/>
          <w:bCs/>
          <w:noProof/>
          <w:szCs w:val="24"/>
        </w:rPr>
        <w:t>31</w:t>
      </w:r>
      <w:r w:rsidRPr="00413069">
        <w:rPr>
          <w:noProof/>
          <w:szCs w:val="24"/>
        </w:rPr>
        <w:t>, 1471–1479 (1999).</w:t>
      </w:r>
    </w:p>
    <w:p w14:paraId="2F8F4D3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9.</w:t>
      </w:r>
      <w:r w:rsidRPr="00413069">
        <w:rPr>
          <w:noProof/>
          <w:szCs w:val="24"/>
        </w:rPr>
        <w:tab/>
        <w:t xml:space="preserve">Idowu, O. J. </w:t>
      </w:r>
      <w:r w:rsidRPr="00413069">
        <w:rPr>
          <w:i/>
          <w:iCs/>
          <w:noProof/>
          <w:szCs w:val="24"/>
        </w:rPr>
        <w:t>et al.</w:t>
      </w:r>
      <w:r w:rsidRPr="00413069">
        <w:rPr>
          <w:noProof/>
          <w:szCs w:val="24"/>
        </w:rPr>
        <w:t xml:space="preserve"> Use of an integrative soil health test for evaluation of soil management impacts. </w:t>
      </w:r>
      <w:r w:rsidRPr="00413069">
        <w:rPr>
          <w:i/>
          <w:iCs/>
          <w:noProof/>
          <w:szCs w:val="24"/>
        </w:rPr>
        <w:t>Renew. Agric. Food Syst.</w:t>
      </w:r>
      <w:r w:rsidRPr="00413069">
        <w:rPr>
          <w:noProof/>
          <w:szCs w:val="24"/>
        </w:rPr>
        <w:t xml:space="preserve"> </w:t>
      </w:r>
      <w:r w:rsidRPr="00413069">
        <w:rPr>
          <w:b/>
          <w:bCs/>
          <w:noProof/>
          <w:szCs w:val="24"/>
        </w:rPr>
        <w:t>24</w:t>
      </w:r>
      <w:r w:rsidRPr="00413069">
        <w:rPr>
          <w:noProof/>
          <w:szCs w:val="24"/>
        </w:rPr>
        <w:t>, 214–224 (2009).</w:t>
      </w:r>
    </w:p>
    <w:p w14:paraId="2793374A"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10.</w:t>
      </w:r>
      <w:r w:rsidRPr="00413069">
        <w:rPr>
          <w:noProof/>
          <w:szCs w:val="24"/>
        </w:rPr>
        <w:tab/>
        <w:t xml:space="preserve">Ndiaye, E. L., Sandeno, J. M., McGrath, D. &amp; Dick, R. P. Integrative biological indicators for detecting change in soil quality. </w:t>
      </w:r>
      <w:r w:rsidRPr="00413069">
        <w:rPr>
          <w:i/>
          <w:iCs/>
          <w:noProof/>
          <w:szCs w:val="24"/>
        </w:rPr>
        <w:t>Am. J. Altern. Agric.</w:t>
      </w:r>
      <w:r w:rsidRPr="00413069">
        <w:rPr>
          <w:noProof/>
          <w:szCs w:val="24"/>
        </w:rPr>
        <w:t xml:space="preserve"> </w:t>
      </w:r>
      <w:r w:rsidRPr="00413069">
        <w:rPr>
          <w:b/>
          <w:bCs/>
          <w:noProof/>
          <w:szCs w:val="24"/>
        </w:rPr>
        <w:t>15</w:t>
      </w:r>
      <w:r w:rsidRPr="00413069">
        <w:rPr>
          <w:noProof/>
          <w:szCs w:val="24"/>
        </w:rPr>
        <w:t>, 26 (2000).</w:t>
      </w:r>
    </w:p>
    <w:p w14:paraId="55BCDDB6"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11.</w:t>
      </w:r>
      <w:r w:rsidRPr="00413069">
        <w:rPr>
          <w:noProof/>
          <w:szCs w:val="24"/>
        </w:rPr>
        <w:tab/>
        <w:t xml:space="preserve">Poeplau, C. &amp; Don, A. Carbon sequestration in agricultural soils via cultivation of cover crops - A meta-analysis. </w:t>
      </w:r>
      <w:r w:rsidRPr="00413069">
        <w:rPr>
          <w:i/>
          <w:iCs/>
          <w:noProof/>
          <w:szCs w:val="24"/>
        </w:rPr>
        <w:t>Agric. Ecosyst. Environ.</w:t>
      </w:r>
      <w:r w:rsidRPr="00413069">
        <w:rPr>
          <w:noProof/>
          <w:szCs w:val="24"/>
        </w:rPr>
        <w:t xml:space="preserve"> </w:t>
      </w:r>
      <w:r w:rsidRPr="00413069">
        <w:rPr>
          <w:b/>
          <w:bCs/>
          <w:noProof/>
          <w:szCs w:val="24"/>
        </w:rPr>
        <w:t>200</w:t>
      </w:r>
      <w:r w:rsidRPr="00413069">
        <w:rPr>
          <w:noProof/>
          <w:szCs w:val="24"/>
        </w:rPr>
        <w:t>, 33–41 (2015).</w:t>
      </w:r>
    </w:p>
    <w:p w14:paraId="49926210"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12.</w:t>
      </w:r>
      <w:r w:rsidRPr="00413069">
        <w:rPr>
          <w:noProof/>
          <w:szCs w:val="24"/>
        </w:rPr>
        <w:tab/>
        <w:t xml:space="preserve">Cooper, J. </w:t>
      </w:r>
      <w:r w:rsidRPr="00413069">
        <w:rPr>
          <w:i/>
          <w:iCs/>
          <w:noProof/>
          <w:szCs w:val="24"/>
        </w:rPr>
        <w:t>et al.</w:t>
      </w:r>
      <w:r w:rsidRPr="00413069">
        <w:rPr>
          <w:noProof/>
          <w:szCs w:val="24"/>
        </w:rPr>
        <w:t xml:space="preserve"> Shallow non-inversion tillage in organic farming maintains crop yields and increases soil C stocks: a meta-analysis. </w:t>
      </w:r>
      <w:r w:rsidRPr="00413069">
        <w:rPr>
          <w:i/>
          <w:iCs/>
          <w:noProof/>
          <w:szCs w:val="24"/>
        </w:rPr>
        <w:t>Agron. Sustain. Dev.</w:t>
      </w:r>
      <w:r w:rsidRPr="00413069">
        <w:rPr>
          <w:noProof/>
          <w:szCs w:val="24"/>
        </w:rPr>
        <w:t xml:space="preserve"> </w:t>
      </w:r>
      <w:r w:rsidRPr="00413069">
        <w:rPr>
          <w:b/>
          <w:bCs/>
          <w:noProof/>
          <w:szCs w:val="24"/>
        </w:rPr>
        <w:t>36</w:t>
      </w:r>
      <w:r w:rsidRPr="00413069">
        <w:rPr>
          <w:noProof/>
          <w:szCs w:val="24"/>
        </w:rPr>
        <w:t>, (2016).</w:t>
      </w:r>
    </w:p>
    <w:p w14:paraId="0FC8DC94"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13.</w:t>
      </w:r>
      <w:r w:rsidRPr="00413069">
        <w:rPr>
          <w:noProof/>
          <w:szCs w:val="24"/>
        </w:rPr>
        <w:tab/>
        <w:t xml:space="preserve">Luo, Z., Wang, E. &amp; Sun, O. J. Can no-tillage stimulate carbon sequestration in agricultural soils? A meta-analysis of paired experiments. </w:t>
      </w:r>
      <w:r w:rsidRPr="00413069">
        <w:rPr>
          <w:i/>
          <w:iCs/>
          <w:noProof/>
          <w:szCs w:val="24"/>
        </w:rPr>
        <w:t>Agric. Ecosyst. Environ.</w:t>
      </w:r>
      <w:r w:rsidRPr="00413069">
        <w:rPr>
          <w:noProof/>
          <w:szCs w:val="24"/>
        </w:rPr>
        <w:t xml:space="preserve"> </w:t>
      </w:r>
      <w:r w:rsidRPr="00413069">
        <w:rPr>
          <w:b/>
          <w:bCs/>
          <w:noProof/>
          <w:szCs w:val="24"/>
        </w:rPr>
        <w:t>139</w:t>
      </w:r>
      <w:r w:rsidRPr="00413069">
        <w:rPr>
          <w:noProof/>
          <w:szCs w:val="24"/>
        </w:rPr>
        <w:t>, 224–231 (2010).</w:t>
      </w:r>
    </w:p>
    <w:p w14:paraId="27C2C84C"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14.</w:t>
      </w:r>
      <w:r w:rsidRPr="00413069">
        <w:rPr>
          <w:noProof/>
          <w:szCs w:val="24"/>
        </w:rPr>
        <w:tab/>
        <w:t xml:space="preserve">Gattinger, A. </w:t>
      </w:r>
      <w:r w:rsidRPr="00413069">
        <w:rPr>
          <w:i/>
          <w:iCs/>
          <w:noProof/>
          <w:szCs w:val="24"/>
        </w:rPr>
        <w:t>et al.</w:t>
      </w:r>
      <w:r w:rsidRPr="00413069">
        <w:rPr>
          <w:noProof/>
          <w:szCs w:val="24"/>
        </w:rPr>
        <w:t xml:space="preserve"> Enhanced top soil carbon stocks under organic farming. </w:t>
      </w:r>
      <w:r w:rsidRPr="00413069">
        <w:rPr>
          <w:i/>
          <w:iCs/>
          <w:noProof/>
          <w:szCs w:val="24"/>
        </w:rPr>
        <w:t>Proc. Natl. Acad. Sci.</w:t>
      </w:r>
      <w:r w:rsidRPr="00413069">
        <w:rPr>
          <w:noProof/>
          <w:szCs w:val="24"/>
        </w:rPr>
        <w:t xml:space="preserve"> </w:t>
      </w:r>
      <w:r w:rsidRPr="00413069">
        <w:rPr>
          <w:b/>
          <w:bCs/>
          <w:noProof/>
          <w:szCs w:val="24"/>
        </w:rPr>
        <w:t>109</w:t>
      </w:r>
      <w:r w:rsidRPr="00413069">
        <w:rPr>
          <w:noProof/>
          <w:szCs w:val="24"/>
        </w:rPr>
        <w:t>, 18226–18231 (2012).</w:t>
      </w:r>
    </w:p>
    <w:p w14:paraId="768ADDBA" w14:textId="77777777" w:rsidR="00413069" w:rsidRPr="00002E88" w:rsidRDefault="00413069" w:rsidP="00413069">
      <w:pPr>
        <w:widowControl w:val="0"/>
        <w:autoSpaceDE w:val="0"/>
        <w:autoSpaceDN w:val="0"/>
        <w:adjustRightInd w:val="0"/>
        <w:ind w:left="640" w:hanging="640"/>
        <w:rPr>
          <w:noProof/>
          <w:szCs w:val="24"/>
          <w:lang w:val="da-DK"/>
        </w:rPr>
      </w:pPr>
      <w:r w:rsidRPr="00413069">
        <w:rPr>
          <w:noProof/>
          <w:szCs w:val="24"/>
        </w:rPr>
        <w:t>15.</w:t>
      </w:r>
      <w:r w:rsidRPr="00413069">
        <w:rPr>
          <w:noProof/>
          <w:szCs w:val="24"/>
        </w:rPr>
        <w:tab/>
        <w:t xml:space="preserve">Shi, L., Feng, W., Xu, J. &amp; Kuzyakov, Y. Agroforestry systems: Meta-analysis of soil carbon stocks, sequestration processes, and future potentials. </w:t>
      </w:r>
      <w:r w:rsidRPr="00002E88">
        <w:rPr>
          <w:i/>
          <w:iCs/>
          <w:noProof/>
          <w:szCs w:val="24"/>
          <w:lang w:val="da-DK"/>
        </w:rPr>
        <w:t>L. Degrad. Dev.</w:t>
      </w:r>
      <w:r w:rsidRPr="00002E88">
        <w:rPr>
          <w:noProof/>
          <w:szCs w:val="24"/>
          <w:lang w:val="da-DK"/>
        </w:rPr>
        <w:t xml:space="preserve"> (2018). doi:10.1002/ldr.3136</w:t>
      </w:r>
    </w:p>
    <w:p w14:paraId="48692BC5" w14:textId="77777777" w:rsidR="00413069" w:rsidRPr="00413069" w:rsidRDefault="00413069" w:rsidP="00413069">
      <w:pPr>
        <w:widowControl w:val="0"/>
        <w:autoSpaceDE w:val="0"/>
        <w:autoSpaceDN w:val="0"/>
        <w:adjustRightInd w:val="0"/>
        <w:ind w:left="640" w:hanging="640"/>
        <w:rPr>
          <w:noProof/>
          <w:szCs w:val="24"/>
        </w:rPr>
      </w:pPr>
      <w:r w:rsidRPr="00002E88">
        <w:rPr>
          <w:noProof/>
          <w:szCs w:val="24"/>
          <w:lang w:val="da-DK"/>
        </w:rPr>
        <w:t>16.</w:t>
      </w:r>
      <w:r w:rsidRPr="00002E88">
        <w:rPr>
          <w:noProof/>
          <w:szCs w:val="24"/>
          <w:lang w:val="da-DK"/>
        </w:rPr>
        <w:tab/>
        <w:t xml:space="preserve">Stewart, R. D. </w:t>
      </w:r>
      <w:r w:rsidRPr="00002E88">
        <w:rPr>
          <w:i/>
          <w:iCs/>
          <w:noProof/>
          <w:szCs w:val="24"/>
          <w:lang w:val="da-DK"/>
        </w:rPr>
        <w:t>et al.</w:t>
      </w:r>
      <w:r w:rsidRPr="00002E88">
        <w:rPr>
          <w:noProof/>
          <w:szCs w:val="24"/>
          <w:lang w:val="da-DK"/>
        </w:rPr>
        <w:t xml:space="preserve"> </w:t>
      </w:r>
      <w:r w:rsidRPr="00413069">
        <w:rPr>
          <w:noProof/>
          <w:szCs w:val="24"/>
        </w:rPr>
        <w:t xml:space="preserve">What we talk about when we talk about soil health. </w:t>
      </w:r>
      <w:r w:rsidRPr="00413069">
        <w:rPr>
          <w:i/>
          <w:iCs/>
          <w:noProof/>
          <w:szCs w:val="24"/>
        </w:rPr>
        <w:t>Agric. Environ. Lett.</w:t>
      </w:r>
      <w:r w:rsidRPr="00413069">
        <w:rPr>
          <w:noProof/>
          <w:szCs w:val="24"/>
        </w:rPr>
        <w:t xml:space="preserve"> 5–9 (2018). doi:10.2134/ael2018.06.0033</w:t>
      </w:r>
    </w:p>
    <w:p w14:paraId="05C10082"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17.</w:t>
      </w:r>
      <w:r w:rsidRPr="00413069">
        <w:rPr>
          <w:noProof/>
          <w:szCs w:val="24"/>
        </w:rPr>
        <w:tab/>
        <w:t xml:space="preserve">Alvarez, R., Steinbach, H. S. &amp; De Paepe, J. L. Cover crop effects on soils and subsequent crops in the pampas: A meta-analysis. </w:t>
      </w:r>
      <w:r w:rsidRPr="00413069">
        <w:rPr>
          <w:i/>
          <w:iCs/>
          <w:noProof/>
          <w:szCs w:val="24"/>
        </w:rPr>
        <w:t>Soil Tillage Res.</w:t>
      </w:r>
      <w:r w:rsidRPr="00413069">
        <w:rPr>
          <w:noProof/>
          <w:szCs w:val="24"/>
        </w:rPr>
        <w:t xml:space="preserve"> </w:t>
      </w:r>
      <w:r w:rsidRPr="00413069">
        <w:rPr>
          <w:b/>
          <w:bCs/>
          <w:noProof/>
          <w:szCs w:val="24"/>
        </w:rPr>
        <w:t>170</w:t>
      </w:r>
      <w:r w:rsidRPr="00413069">
        <w:rPr>
          <w:noProof/>
          <w:szCs w:val="24"/>
        </w:rPr>
        <w:t>, 53–65 (2017).</w:t>
      </w:r>
    </w:p>
    <w:p w14:paraId="583D29D5"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18.</w:t>
      </w:r>
      <w:r w:rsidRPr="00413069">
        <w:rPr>
          <w:noProof/>
          <w:szCs w:val="24"/>
        </w:rPr>
        <w:tab/>
        <w:t xml:space="preserve">Sileshi, G. </w:t>
      </w:r>
      <w:r w:rsidRPr="00413069">
        <w:rPr>
          <w:i/>
          <w:iCs/>
          <w:noProof/>
          <w:szCs w:val="24"/>
        </w:rPr>
        <w:t>Evidence for impact of green fertilizers on maize production in sub-Saharan Africa</w:t>
      </w:r>
      <w:r w:rsidRPr="00413069">
        <w:rPr>
          <w:noProof/>
          <w:szCs w:val="24"/>
        </w:rPr>
        <w:t>. (2009).</w:t>
      </w:r>
    </w:p>
    <w:p w14:paraId="3D7AA978"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19.</w:t>
      </w:r>
      <w:r w:rsidRPr="00413069">
        <w:rPr>
          <w:noProof/>
          <w:szCs w:val="24"/>
        </w:rPr>
        <w:tab/>
        <w:t xml:space="preserve">Willmott, C. J., Matsuura, K. &amp; Legates, D. R. Terrestrial air temperature and precipitation: Monthly and annual time series (1950-1999). </w:t>
      </w:r>
      <w:r w:rsidRPr="00413069">
        <w:rPr>
          <w:i/>
          <w:iCs/>
          <w:noProof/>
          <w:szCs w:val="24"/>
        </w:rPr>
        <w:t xml:space="preserve">Cent. Clim. Res. </w:t>
      </w:r>
      <w:r w:rsidRPr="00413069">
        <w:rPr>
          <w:i/>
          <w:iCs/>
          <w:noProof/>
          <w:szCs w:val="24"/>
        </w:rPr>
        <w:lastRenderedPageBreak/>
        <w:t>version</w:t>
      </w:r>
      <w:r w:rsidRPr="00413069">
        <w:rPr>
          <w:noProof/>
          <w:szCs w:val="24"/>
        </w:rPr>
        <w:t xml:space="preserve"> </w:t>
      </w:r>
      <w:r w:rsidRPr="00413069">
        <w:rPr>
          <w:b/>
          <w:bCs/>
          <w:noProof/>
          <w:szCs w:val="24"/>
        </w:rPr>
        <w:t>1</w:t>
      </w:r>
      <w:r w:rsidRPr="00413069">
        <w:rPr>
          <w:noProof/>
          <w:szCs w:val="24"/>
        </w:rPr>
        <w:t>, (2001).</w:t>
      </w:r>
    </w:p>
    <w:p w14:paraId="25C43950"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20.</w:t>
      </w:r>
      <w:r w:rsidRPr="00413069">
        <w:rPr>
          <w:noProof/>
          <w:szCs w:val="24"/>
        </w:rPr>
        <w:tab/>
        <w:t xml:space="preserve">Moebius-Clune, B. N., D.J. Moebius-Clune, B.K. Gugino, O. J. I., R.R. Schindelbeck, A.J. Ristow, H.M. van Es, J.E. Thies, H. A. S. &amp; M.B. McBride, K.S.M. Kurtz, D.W. Wolfe,  and G. S. A. </w:t>
      </w:r>
      <w:r w:rsidRPr="00413069">
        <w:rPr>
          <w:i/>
          <w:iCs/>
          <w:noProof/>
          <w:szCs w:val="24"/>
        </w:rPr>
        <w:t>Comprehensive Assessment of Soil Health: The Cornell Framework Manual</w:t>
      </w:r>
      <w:r w:rsidRPr="00413069">
        <w:rPr>
          <w:noProof/>
          <w:szCs w:val="24"/>
        </w:rPr>
        <w:t>. (Cornell University, 2016).</w:t>
      </w:r>
    </w:p>
    <w:p w14:paraId="73D767EF"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21.</w:t>
      </w:r>
      <w:r w:rsidRPr="00413069">
        <w:rPr>
          <w:noProof/>
          <w:szCs w:val="24"/>
        </w:rPr>
        <w:tab/>
        <w:t xml:space="preserve">R, C. T. </w:t>
      </w:r>
      <w:r w:rsidRPr="00413069">
        <w:rPr>
          <w:i/>
          <w:iCs/>
          <w:noProof/>
          <w:szCs w:val="24"/>
        </w:rPr>
        <w:t>R: A language and environment for statistical computing. R Foundation for Statistical Computing, Vienna, Austria. 2013</w:t>
      </w:r>
      <w:r w:rsidRPr="00413069">
        <w:rPr>
          <w:noProof/>
          <w:szCs w:val="24"/>
        </w:rPr>
        <w:t>. (2014).</w:t>
      </w:r>
    </w:p>
    <w:p w14:paraId="29BB2CAB" w14:textId="77777777" w:rsidR="00413069" w:rsidRPr="00413069" w:rsidRDefault="00413069" w:rsidP="00413069">
      <w:pPr>
        <w:widowControl w:val="0"/>
        <w:autoSpaceDE w:val="0"/>
        <w:autoSpaceDN w:val="0"/>
        <w:adjustRightInd w:val="0"/>
        <w:ind w:left="640" w:hanging="640"/>
        <w:rPr>
          <w:noProof/>
          <w:szCs w:val="24"/>
        </w:rPr>
      </w:pPr>
      <w:r w:rsidRPr="00413069">
        <w:rPr>
          <w:noProof/>
          <w:szCs w:val="24"/>
        </w:rPr>
        <w:t>22.</w:t>
      </w:r>
      <w:r w:rsidRPr="00413069">
        <w:rPr>
          <w:noProof/>
          <w:szCs w:val="24"/>
        </w:rPr>
        <w:tab/>
        <w:t xml:space="preserve">Chander, K., Goyal, S., Mundra, M. C. &amp; Kapoor, K. K. Organic matter, microbial biomass and enzyme activity of soils under different crop rotations in the tropics. </w:t>
      </w:r>
      <w:r w:rsidRPr="00413069">
        <w:rPr>
          <w:i/>
          <w:iCs/>
          <w:noProof/>
          <w:szCs w:val="24"/>
        </w:rPr>
        <w:t>Biol. Fertil. Soils</w:t>
      </w:r>
      <w:r w:rsidRPr="00413069">
        <w:rPr>
          <w:noProof/>
          <w:szCs w:val="24"/>
        </w:rPr>
        <w:t xml:space="preserve"> </w:t>
      </w:r>
      <w:r w:rsidRPr="00413069">
        <w:rPr>
          <w:b/>
          <w:bCs/>
          <w:noProof/>
          <w:szCs w:val="24"/>
        </w:rPr>
        <w:t>24</w:t>
      </w:r>
      <w:r w:rsidRPr="00413069">
        <w:rPr>
          <w:noProof/>
          <w:szCs w:val="24"/>
        </w:rPr>
        <w:t>, 306–310 (1997).</w:t>
      </w:r>
    </w:p>
    <w:p w14:paraId="0CAD64BB" w14:textId="77777777" w:rsidR="00413069" w:rsidRPr="00413069" w:rsidRDefault="00413069" w:rsidP="00413069">
      <w:pPr>
        <w:widowControl w:val="0"/>
        <w:autoSpaceDE w:val="0"/>
        <w:autoSpaceDN w:val="0"/>
        <w:adjustRightInd w:val="0"/>
        <w:ind w:left="640" w:hanging="640"/>
        <w:rPr>
          <w:noProof/>
        </w:rPr>
      </w:pPr>
      <w:r w:rsidRPr="00413069">
        <w:rPr>
          <w:noProof/>
          <w:szCs w:val="24"/>
        </w:rPr>
        <w:t>23.</w:t>
      </w:r>
      <w:r w:rsidRPr="00413069">
        <w:rPr>
          <w:noProof/>
          <w:szCs w:val="24"/>
        </w:rPr>
        <w:tab/>
        <w:t xml:space="preserve">Alvares, C. A. </w:t>
      </w:r>
      <w:r w:rsidRPr="00413069">
        <w:rPr>
          <w:i/>
          <w:iCs/>
          <w:noProof/>
          <w:szCs w:val="24"/>
        </w:rPr>
        <w:t>et al.</w:t>
      </w:r>
      <w:r w:rsidRPr="00413069">
        <w:rPr>
          <w:noProof/>
          <w:szCs w:val="24"/>
        </w:rPr>
        <w:t xml:space="preserve"> Köppen’s climate classification map for Brazil. </w:t>
      </w:r>
      <w:r w:rsidRPr="00413069">
        <w:rPr>
          <w:i/>
          <w:iCs/>
          <w:noProof/>
          <w:szCs w:val="24"/>
        </w:rPr>
        <w:t>Meteorol. Zeitschrift</w:t>
      </w:r>
      <w:r w:rsidRPr="00413069">
        <w:rPr>
          <w:noProof/>
          <w:szCs w:val="24"/>
        </w:rPr>
        <w:t xml:space="preserve"> </w:t>
      </w:r>
      <w:r w:rsidRPr="00413069">
        <w:rPr>
          <w:b/>
          <w:bCs/>
          <w:noProof/>
          <w:szCs w:val="24"/>
        </w:rPr>
        <w:t>22</w:t>
      </w:r>
      <w:r w:rsidRPr="00413069">
        <w:rPr>
          <w:noProof/>
          <w:szCs w:val="24"/>
        </w:rPr>
        <w:t>, 711–728 (2013).</w:t>
      </w:r>
    </w:p>
    <w:p w14:paraId="60B61F86" w14:textId="0BA7C7BF" w:rsidR="00D2538E" w:rsidRPr="00AA7997" w:rsidRDefault="00095115" w:rsidP="00413069">
      <w:pPr>
        <w:widowControl w:val="0"/>
        <w:autoSpaceDE w:val="0"/>
        <w:autoSpaceDN w:val="0"/>
        <w:adjustRightInd w:val="0"/>
        <w:ind w:left="640" w:hanging="640"/>
        <w:rPr>
          <w:szCs w:val="24"/>
          <w:lang w:eastAsia="zh-CN"/>
        </w:rPr>
      </w:pPr>
      <w:r w:rsidRPr="00AA7997">
        <w:rPr>
          <w:szCs w:val="24"/>
          <w:lang w:eastAsia="zh-CN"/>
        </w:rPr>
        <w:fldChar w:fldCharType="end"/>
      </w:r>
    </w:p>
    <w:p w14:paraId="1ABA3A34" w14:textId="77777777" w:rsidR="006A42F1" w:rsidRPr="00AA7997" w:rsidRDefault="006A42F1" w:rsidP="00EF1BCB">
      <w:pPr>
        <w:rPr>
          <w:szCs w:val="24"/>
        </w:rPr>
      </w:pPr>
    </w:p>
    <w:sectPr w:rsidR="006A42F1" w:rsidRPr="00AA7997" w:rsidSect="002E320D">
      <w:pgSz w:w="11906" w:h="16838"/>
      <w:pgMar w:top="1361" w:right="1786" w:bottom="1361" w:left="178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542D0" w14:textId="77777777" w:rsidR="00FE60C6" w:rsidRDefault="00FE60C6" w:rsidP="007D356C">
      <w:r>
        <w:separator/>
      </w:r>
    </w:p>
  </w:endnote>
  <w:endnote w:type="continuationSeparator" w:id="0">
    <w:p w14:paraId="60530532" w14:textId="77777777" w:rsidR="00FE60C6" w:rsidRDefault="00FE60C6"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718099"/>
      <w:docPartObj>
        <w:docPartGallery w:val="Page Numbers (Bottom of Page)"/>
        <w:docPartUnique/>
      </w:docPartObj>
    </w:sdtPr>
    <w:sdtEndPr>
      <w:rPr>
        <w:noProof/>
      </w:rPr>
    </w:sdtEndPr>
    <w:sdtContent>
      <w:p w14:paraId="3F03652B" w14:textId="7E283A95" w:rsidR="00661336" w:rsidRDefault="00661336">
        <w:pPr>
          <w:pStyle w:val="ac"/>
          <w:jc w:val="right"/>
        </w:pPr>
        <w:r>
          <w:fldChar w:fldCharType="begin"/>
        </w:r>
        <w:r>
          <w:instrText xml:space="preserve"> PAGE   \* MERGEFORMAT </w:instrText>
        </w:r>
        <w:r>
          <w:fldChar w:fldCharType="separate"/>
        </w:r>
        <w:r w:rsidR="00C2527C">
          <w:rPr>
            <w:noProof/>
          </w:rPr>
          <w:t>1</w:t>
        </w:r>
        <w:r>
          <w:rPr>
            <w:noProof/>
          </w:rPr>
          <w:fldChar w:fldCharType="end"/>
        </w:r>
      </w:p>
    </w:sdtContent>
  </w:sdt>
  <w:p w14:paraId="21B52D0D" w14:textId="77777777" w:rsidR="00661336" w:rsidRDefault="0066133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EF0CA" w14:textId="77777777" w:rsidR="00FE60C6" w:rsidRDefault="00FE60C6" w:rsidP="007D356C">
      <w:r>
        <w:separator/>
      </w:r>
    </w:p>
  </w:footnote>
  <w:footnote w:type="continuationSeparator" w:id="0">
    <w:p w14:paraId="58586ECA" w14:textId="77777777" w:rsidR="00FE60C6" w:rsidRDefault="00FE60C6" w:rsidP="007D35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AA1AB6"/>
    <w:multiLevelType w:val="hybridMultilevel"/>
    <w:tmpl w:val="633A2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8AC"/>
    <w:rsid w:val="00000603"/>
    <w:rsid w:val="000008E8"/>
    <w:rsid w:val="000015A4"/>
    <w:rsid w:val="00002E88"/>
    <w:rsid w:val="00003141"/>
    <w:rsid w:val="0000442D"/>
    <w:rsid w:val="00013A55"/>
    <w:rsid w:val="000141E3"/>
    <w:rsid w:val="000153C3"/>
    <w:rsid w:val="00020DFB"/>
    <w:rsid w:val="00030A1F"/>
    <w:rsid w:val="0003160B"/>
    <w:rsid w:val="00031FD2"/>
    <w:rsid w:val="00034DC4"/>
    <w:rsid w:val="00036953"/>
    <w:rsid w:val="00043725"/>
    <w:rsid w:val="00044A1D"/>
    <w:rsid w:val="00047CB8"/>
    <w:rsid w:val="0005037B"/>
    <w:rsid w:val="000508F3"/>
    <w:rsid w:val="00052C22"/>
    <w:rsid w:val="00054F88"/>
    <w:rsid w:val="00060083"/>
    <w:rsid w:val="00070888"/>
    <w:rsid w:val="000748D4"/>
    <w:rsid w:val="0007569B"/>
    <w:rsid w:val="00076EE2"/>
    <w:rsid w:val="000811EF"/>
    <w:rsid w:val="00092A83"/>
    <w:rsid w:val="00095115"/>
    <w:rsid w:val="000969D0"/>
    <w:rsid w:val="000A5234"/>
    <w:rsid w:val="000A553F"/>
    <w:rsid w:val="000A62A0"/>
    <w:rsid w:val="000C0413"/>
    <w:rsid w:val="000C0591"/>
    <w:rsid w:val="000D2A0B"/>
    <w:rsid w:val="000E0C69"/>
    <w:rsid w:val="000E1133"/>
    <w:rsid w:val="000E142E"/>
    <w:rsid w:val="000E1517"/>
    <w:rsid w:val="000E1AD0"/>
    <w:rsid w:val="000F23D5"/>
    <w:rsid w:val="000F3084"/>
    <w:rsid w:val="000F3E48"/>
    <w:rsid w:val="000F73E3"/>
    <w:rsid w:val="000F7B00"/>
    <w:rsid w:val="001003C5"/>
    <w:rsid w:val="00102DB6"/>
    <w:rsid w:val="0010432E"/>
    <w:rsid w:val="00106F2A"/>
    <w:rsid w:val="00114EF9"/>
    <w:rsid w:val="00116593"/>
    <w:rsid w:val="001175A5"/>
    <w:rsid w:val="001234F4"/>
    <w:rsid w:val="00123748"/>
    <w:rsid w:val="00124BE3"/>
    <w:rsid w:val="00135A6B"/>
    <w:rsid w:val="00137B87"/>
    <w:rsid w:val="00140C1D"/>
    <w:rsid w:val="001418C4"/>
    <w:rsid w:val="00146C84"/>
    <w:rsid w:val="0015061D"/>
    <w:rsid w:val="00160DB8"/>
    <w:rsid w:val="001637A8"/>
    <w:rsid w:val="001669D7"/>
    <w:rsid w:val="00167179"/>
    <w:rsid w:val="00183032"/>
    <w:rsid w:val="00184D13"/>
    <w:rsid w:val="001A0D8C"/>
    <w:rsid w:val="001A42FD"/>
    <w:rsid w:val="001A7F7A"/>
    <w:rsid w:val="001B77CC"/>
    <w:rsid w:val="001B7A8D"/>
    <w:rsid w:val="001B7CEB"/>
    <w:rsid w:val="001C5C17"/>
    <w:rsid w:val="001D1D7A"/>
    <w:rsid w:val="001D210C"/>
    <w:rsid w:val="001D2448"/>
    <w:rsid w:val="001D3D7C"/>
    <w:rsid w:val="001D5C64"/>
    <w:rsid w:val="001D6348"/>
    <w:rsid w:val="001E0861"/>
    <w:rsid w:val="001E28FB"/>
    <w:rsid w:val="001E69D2"/>
    <w:rsid w:val="001F5B92"/>
    <w:rsid w:val="001F7478"/>
    <w:rsid w:val="00200EAE"/>
    <w:rsid w:val="002072A0"/>
    <w:rsid w:val="0020753E"/>
    <w:rsid w:val="002102A3"/>
    <w:rsid w:val="0021643A"/>
    <w:rsid w:val="0022668B"/>
    <w:rsid w:val="00230020"/>
    <w:rsid w:val="0023434C"/>
    <w:rsid w:val="0024086C"/>
    <w:rsid w:val="00245EC0"/>
    <w:rsid w:val="002503D2"/>
    <w:rsid w:val="00252E38"/>
    <w:rsid w:val="002549DA"/>
    <w:rsid w:val="00255BD9"/>
    <w:rsid w:val="00263416"/>
    <w:rsid w:val="00264AB3"/>
    <w:rsid w:val="002667E1"/>
    <w:rsid w:val="002671BD"/>
    <w:rsid w:val="00275068"/>
    <w:rsid w:val="00281EFD"/>
    <w:rsid w:val="0028389F"/>
    <w:rsid w:val="00291E7C"/>
    <w:rsid w:val="00294956"/>
    <w:rsid w:val="00296F14"/>
    <w:rsid w:val="002A595D"/>
    <w:rsid w:val="002A62DA"/>
    <w:rsid w:val="002A6F82"/>
    <w:rsid w:val="002A7805"/>
    <w:rsid w:val="002A7BB6"/>
    <w:rsid w:val="002B5B96"/>
    <w:rsid w:val="002C39B8"/>
    <w:rsid w:val="002C4A7E"/>
    <w:rsid w:val="002C508C"/>
    <w:rsid w:val="002C610B"/>
    <w:rsid w:val="002C70D9"/>
    <w:rsid w:val="002D6181"/>
    <w:rsid w:val="002D79CF"/>
    <w:rsid w:val="002E2DD7"/>
    <w:rsid w:val="002E320D"/>
    <w:rsid w:val="002E329C"/>
    <w:rsid w:val="002E48CE"/>
    <w:rsid w:val="002E6BBE"/>
    <w:rsid w:val="003007B5"/>
    <w:rsid w:val="00304E30"/>
    <w:rsid w:val="00311DC9"/>
    <w:rsid w:val="0031737B"/>
    <w:rsid w:val="00325DAC"/>
    <w:rsid w:val="0033109F"/>
    <w:rsid w:val="003335D9"/>
    <w:rsid w:val="0034453F"/>
    <w:rsid w:val="00351A29"/>
    <w:rsid w:val="00351F67"/>
    <w:rsid w:val="00352DFF"/>
    <w:rsid w:val="003618C0"/>
    <w:rsid w:val="00364EAE"/>
    <w:rsid w:val="00366FF6"/>
    <w:rsid w:val="00372CA8"/>
    <w:rsid w:val="00372ECC"/>
    <w:rsid w:val="00373089"/>
    <w:rsid w:val="003732C5"/>
    <w:rsid w:val="00384E9C"/>
    <w:rsid w:val="00386849"/>
    <w:rsid w:val="00387701"/>
    <w:rsid w:val="003909EB"/>
    <w:rsid w:val="00396F60"/>
    <w:rsid w:val="00397ADB"/>
    <w:rsid w:val="003A5F03"/>
    <w:rsid w:val="003B03E3"/>
    <w:rsid w:val="003B16FA"/>
    <w:rsid w:val="003B1FAC"/>
    <w:rsid w:val="003B5322"/>
    <w:rsid w:val="003C0C70"/>
    <w:rsid w:val="003C1EF7"/>
    <w:rsid w:val="003C3823"/>
    <w:rsid w:val="003C6819"/>
    <w:rsid w:val="003D3587"/>
    <w:rsid w:val="003F030F"/>
    <w:rsid w:val="003F346F"/>
    <w:rsid w:val="003F644D"/>
    <w:rsid w:val="003F6543"/>
    <w:rsid w:val="003F7BA6"/>
    <w:rsid w:val="0040551F"/>
    <w:rsid w:val="0040713D"/>
    <w:rsid w:val="00411EC2"/>
    <w:rsid w:val="00413069"/>
    <w:rsid w:val="004135E9"/>
    <w:rsid w:val="00414B81"/>
    <w:rsid w:val="00422717"/>
    <w:rsid w:val="00425027"/>
    <w:rsid w:val="00430082"/>
    <w:rsid w:val="00430EDF"/>
    <w:rsid w:val="00431DF3"/>
    <w:rsid w:val="004356F6"/>
    <w:rsid w:val="00436A53"/>
    <w:rsid w:val="00441C83"/>
    <w:rsid w:val="00442905"/>
    <w:rsid w:val="00444A60"/>
    <w:rsid w:val="00444D4E"/>
    <w:rsid w:val="00446EF1"/>
    <w:rsid w:val="0045193C"/>
    <w:rsid w:val="004646EC"/>
    <w:rsid w:val="00465259"/>
    <w:rsid w:val="00467ECA"/>
    <w:rsid w:val="00473386"/>
    <w:rsid w:val="004755B9"/>
    <w:rsid w:val="00481C6A"/>
    <w:rsid w:val="00483257"/>
    <w:rsid w:val="00483653"/>
    <w:rsid w:val="00490C26"/>
    <w:rsid w:val="00497DBF"/>
    <w:rsid w:val="004A2398"/>
    <w:rsid w:val="004A245E"/>
    <w:rsid w:val="004A5E4F"/>
    <w:rsid w:val="004B3341"/>
    <w:rsid w:val="004B5806"/>
    <w:rsid w:val="004B61C2"/>
    <w:rsid w:val="004B7E96"/>
    <w:rsid w:val="004C071B"/>
    <w:rsid w:val="004C6203"/>
    <w:rsid w:val="004D0F13"/>
    <w:rsid w:val="004D20F9"/>
    <w:rsid w:val="004D5479"/>
    <w:rsid w:val="004D7A3E"/>
    <w:rsid w:val="004E0130"/>
    <w:rsid w:val="004E059E"/>
    <w:rsid w:val="004E0C09"/>
    <w:rsid w:val="004E101E"/>
    <w:rsid w:val="004E4087"/>
    <w:rsid w:val="004E5289"/>
    <w:rsid w:val="004F287D"/>
    <w:rsid w:val="004F599F"/>
    <w:rsid w:val="005007F5"/>
    <w:rsid w:val="00503E06"/>
    <w:rsid w:val="00503E57"/>
    <w:rsid w:val="005072A3"/>
    <w:rsid w:val="00511A0C"/>
    <w:rsid w:val="00517E04"/>
    <w:rsid w:val="005223FB"/>
    <w:rsid w:val="00527683"/>
    <w:rsid w:val="005306ED"/>
    <w:rsid w:val="00530D37"/>
    <w:rsid w:val="005316F3"/>
    <w:rsid w:val="00534BA7"/>
    <w:rsid w:val="005355E4"/>
    <w:rsid w:val="0053715D"/>
    <w:rsid w:val="005420B5"/>
    <w:rsid w:val="00546BE5"/>
    <w:rsid w:val="00552AD9"/>
    <w:rsid w:val="00552FEB"/>
    <w:rsid w:val="00555BC9"/>
    <w:rsid w:val="00560EB6"/>
    <w:rsid w:val="00564FDD"/>
    <w:rsid w:val="00566F9E"/>
    <w:rsid w:val="005706E7"/>
    <w:rsid w:val="00571189"/>
    <w:rsid w:val="00575613"/>
    <w:rsid w:val="00581113"/>
    <w:rsid w:val="0058378D"/>
    <w:rsid w:val="00584A60"/>
    <w:rsid w:val="005866E5"/>
    <w:rsid w:val="005909CB"/>
    <w:rsid w:val="005938A2"/>
    <w:rsid w:val="00597389"/>
    <w:rsid w:val="0059758C"/>
    <w:rsid w:val="005A0BA8"/>
    <w:rsid w:val="005A1515"/>
    <w:rsid w:val="005C1A31"/>
    <w:rsid w:val="005C2AA3"/>
    <w:rsid w:val="005C5FF9"/>
    <w:rsid w:val="005D0131"/>
    <w:rsid w:val="005D0F7E"/>
    <w:rsid w:val="005D1A33"/>
    <w:rsid w:val="005D3D21"/>
    <w:rsid w:val="005D6663"/>
    <w:rsid w:val="005D7214"/>
    <w:rsid w:val="005E04D0"/>
    <w:rsid w:val="005E2890"/>
    <w:rsid w:val="005F2364"/>
    <w:rsid w:val="005F53F2"/>
    <w:rsid w:val="00600B6E"/>
    <w:rsid w:val="00603D74"/>
    <w:rsid w:val="006056B7"/>
    <w:rsid w:val="00607C97"/>
    <w:rsid w:val="0061183A"/>
    <w:rsid w:val="0061369F"/>
    <w:rsid w:val="0061670F"/>
    <w:rsid w:val="00616F1B"/>
    <w:rsid w:val="006218C7"/>
    <w:rsid w:val="006248C0"/>
    <w:rsid w:val="006266DD"/>
    <w:rsid w:val="0063307A"/>
    <w:rsid w:val="006360EA"/>
    <w:rsid w:val="00636864"/>
    <w:rsid w:val="00636B41"/>
    <w:rsid w:val="00637518"/>
    <w:rsid w:val="00640A40"/>
    <w:rsid w:val="0064160B"/>
    <w:rsid w:val="00650303"/>
    <w:rsid w:val="00650844"/>
    <w:rsid w:val="0065189F"/>
    <w:rsid w:val="00653261"/>
    <w:rsid w:val="00661336"/>
    <w:rsid w:val="006613B9"/>
    <w:rsid w:val="00663142"/>
    <w:rsid w:val="00667530"/>
    <w:rsid w:val="006716A2"/>
    <w:rsid w:val="006727A3"/>
    <w:rsid w:val="006742CD"/>
    <w:rsid w:val="0067463A"/>
    <w:rsid w:val="006760AD"/>
    <w:rsid w:val="00676E0A"/>
    <w:rsid w:val="00687D83"/>
    <w:rsid w:val="00696F35"/>
    <w:rsid w:val="00697CBC"/>
    <w:rsid w:val="006A16E9"/>
    <w:rsid w:val="006A42BA"/>
    <w:rsid w:val="006A42F1"/>
    <w:rsid w:val="006A4FFB"/>
    <w:rsid w:val="006A6356"/>
    <w:rsid w:val="006B338E"/>
    <w:rsid w:val="006B7A52"/>
    <w:rsid w:val="006C2EB6"/>
    <w:rsid w:val="006C4B68"/>
    <w:rsid w:val="006D039F"/>
    <w:rsid w:val="006D22CB"/>
    <w:rsid w:val="006D2C30"/>
    <w:rsid w:val="006D5196"/>
    <w:rsid w:val="006D6E76"/>
    <w:rsid w:val="006E20A6"/>
    <w:rsid w:val="006E2A84"/>
    <w:rsid w:val="006E6B46"/>
    <w:rsid w:val="006E7FF1"/>
    <w:rsid w:val="006F5237"/>
    <w:rsid w:val="0070478D"/>
    <w:rsid w:val="00706836"/>
    <w:rsid w:val="00711304"/>
    <w:rsid w:val="0071356F"/>
    <w:rsid w:val="00714085"/>
    <w:rsid w:val="00716890"/>
    <w:rsid w:val="007241D1"/>
    <w:rsid w:val="00725CF1"/>
    <w:rsid w:val="0072691E"/>
    <w:rsid w:val="007303DE"/>
    <w:rsid w:val="00730A5D"/>
    <w:rsid w:val="00733785"/>
    <w:rsid w:val="0073666A"/>
    <w:rsid w:val="00736E8E"/>
    <w:rsid w:val="00742A20"/>
    <w:rsid w:val="00742DCA"/>
    <w:rsid w:val="007436FC"/>
    <w:rsid w:val="007473EC"/>
    <w:rsid w:val="00753D2D"/>
    <w:rsid w:val="0075445D"/>
    <w:rsid w:val="00756F8D"/>
    <w:rsid w:val="00761FF4"/>
    <w:rsid w:val="007646AB"/>
    <w:rsid w:val="0076544C"/>
    <w:rsid w:val="0076649D"/>
    <w:rsid w:val="00767DAB"/>
    <w:rsid w:val="00771DC4"/>
    <w:rsid w:val="00774AFC"/>
    <w:rsid w:val="00782B10"/>
    <w:rsid w:val="007879D9"/>
    <w:rsid w:val="0079334F"/>
    <w:rsid w:val="007A037A"/>
    <w:rsid w:val="007A18F8"/>
    <w:rsid w:val="007A346B"/>
    <w:rsid w:val="007A423E"/>
    <w:rsid w:val="007A67B7"/>
    <w:rsid w:val="007A67E6"/>
    <w:rsid w:val="007B1936"/>
    <w:rsid w:val="007B73E0"/>
    <w:rsid w:val="007C1435"/>
    <w:rsid w:val="007C5057"/>
    <w:rsid w:val="007C67DB"/>
    <w:rsid w:val="007C6F6D"/>
    <w:rsid w:val="007D356C"/>
    <w:rsid w:val="007D689D"/>
    <w:rsid w:val="007E05B3"/>
    <w:rsid w:val="007E3D72"/>
    <w:rsid w:val="007E5B05"/>
    <w:rsid w:val="007F17E1"/>
    <w:rsid w:val="007F1AE9"/>
    <w:rsid w:val="007F29EB"/>
    <w:rsid w:val="007F520A"/>
    <w:rsid w:val="007F7FD8"/>
    <w:rsid w:val="00800284"/>
    <w:rsid w:val="00800FBC"/>
    <w:rsid w:val="00801022"/>
    <w:rsid w:val="00803D20"/>
    <w:rsid w:val="00804CFC"/>
    <w:rsid w:val="00805AB9"/>
    <w:rsid w:val="008068CF"/>
    <w:rsid w:val="00811FC3"/>
    <w:rsid w:val="008144EA"/>
    <w:rsid w:val="00815CEA"/>
    <w:rsid w:val="008167FA"/>
    <w:rsid w:val="00822B1F"/>
    <w:rsid w:val="00823018"/>
    <w:rsid w:val="00824783"/>
    <w:rsid w:val="0082628F"/>
    <w:rsid w:val="00831161"/>
    <w:rsid w:val="00833F60"/>
    <w:rsid w:val="008521C8"/>
    <w:rsid w:val="00852C29"/>
    <w:rsid w:val="008542B7"/>
    <w:rsid w:val="0085667F"/>
    <w:rsid w:val="00856948"/>
    <w:rsid w:val="0085790D"/>
    <w:rsid w:val="00860676"/>
    <w:rsid w:val="00860FE4"/>
    <w:rsid w:val="00863B89"/>
    <w:rsid w:val="008645F5"/>
    <w:rsid w:val="00876370"/>
    <w:rsid w:val="008837BE"/>
    <w:rsid w:val="008854B7"/>
    <w:rsid w:val="00893B8C"/>
    <w:rsid w:val="008A1ED0"/>
    <w:rsid w:val="008A3258"/>
    <w:rsid w:val="008B68D8"/>
    <w:rsid w:val="008B7890"/>
    <w:rsid w:val="008C064C"/>
    <w:rsid w:val="008D03B7"/>
    <w:rsid w:val="008D064E"/>
    <w:rsid w:val="008D1211"/>
    <w:rsid w:val="008D2D06"/>
    <w:rsid w:val="008E1C7D"/>
    <w:rsid w:val="008E59C7"/>
    <w:rsid w:val="008F1207"/>
    <w:rsid w:val="008F428A"/>
    <w:rsid w:val="0090119F"/>
    <w:rsid w:val="00921650"/>
    <w:rsid w:val="009230E3"/>
    <w:rsid w:val="0092347A"/>
    <w:rsid w:val="009251C7"/>
    <w:rsid w:val="0093082D"/>
    <w:rsid w:val="00937117"/>
    <w:rsid w:val="0094243F"/>
    <w:rsid w:val="009429BB"/>
    <w:rsid w:val="00955024"/>
    <w:rsid w:val="0095698C"/>
    <w:rsid w:val="00957A42"/>
    <w:rsid w:val="00964B4B"/>
    <w:rsid w:val="009669CA"/>
    <w:rsid w:val="00976127"/>
    <w:rsid w:val="00976D02"/>
    <w:rsid w:val="009808C6"/>
    <w:rsid w:val="00980D0E"/>
    <w:rsid w:val="009843B5"/>
    <w:rsid w:val="00997AD9"/>
    <w:rsid w:val="00997EFF"/>
    <w:rsid w:val="009A0EFE"/>
    <w:rsid w:val="009A1643"/>
    <w:rsid w:val="009A282C"/>
    <w:rsid w:val="009A2F40"/>
    <w:rsid w:val="009A47C1"/>
    <w:rsid w:val="009A49DC"/>
    <w:rsid w:val="009A6616"/>
    <w:rsid w:val="009B1655"/>
    <w:rsid w:val="009B1A17"/>
    <w:rsid w:val="009B23D6"/>
    <w:rsid w:val="009B4A40"/>
    <w:rsid w:val="009C0966"/>
    <w:rsid w:val="009C53AA"/>
    <w:rsid w:val="009D1D00"/>
    <w:rsid w:val="009D7198"/>
    <w:rsid w:val="009E0E50"/>
    <w:rsid w:val="009E2858"/>
    <w:rsid w:val="009E3366"/>
    <w:rsid w:val="009F03E1"/>
    <w:rsid w:val="009F25D4"/>
    <w:rsid w:val="009F7F17"/>
    <w:rsid w:val="00A00156"/>
    <w:rsid w:val="00A00CD4"/>
    <w:rsid w:val="00A0273D"/>
    <w:rsid w:val="00A03682"/>
    <w:rsid w:val="00A11498"/>
    <w:rsid w:val="00A1343F"/>
    <w:rsid w:val="00A26D7B"/>
    <w:rsid w:val="00A326A7"/>
    <w:rsid w:val="00A32DF3"/>
    <w:rsid w:val="00A3377F"/>
    <w:rsid w:val="00A339B8"/>
    <w:rsid w:val="00A36799"/>
    <w:rsid w:val="00A37510"/>
    <w:rsid w:val="00A40B34"/>
    <w:rsid w:val="00A50262"/>
    <w:rsid w:val="00A65BC5"/>
    <w:rsid w:val="00A67A14"/>
    <w:rsid w:val="00A73A2A"/>
    <w:rsid w:val="00A73C20"/>
    <w:rsid w:val="00A7506A"/>
    <w:rsid w:val="00A77B0A"/>
    <w:rsid w:val="00A821A4"/>
    <w:rsid w:val="00A82495"/>
    <w:rsid w:val="00A83E45"/>
    <w:rsid w:val="00A931E1"/>
    <w:rsid w:val="00A97C46"/>
    <w:rsid w:val="00AA7997"/>
    <w:rsid w:val="00AB16E4"/>
    <w:rsid w:val="00AB27D6"/>
    <w:rsid w:val="00AB73AC"/>
    <w:rsid w:val="00AC15AB"/>
    <w:rsid w:val="00AC22A8"/>
    <w:rsid w:val="00AD0AFB"/>
    <w:rsid w:val="00AD360D"/>
    <w:rsid w:val="00AD794C"/>
    <w:rsid w:val="00AE37C9"/>
    <w:rsid w:val="00AE4119"/>
    <w:rsid w:val="00AE5804"/>
    <w:rsid w:val="00AE5982"/>
    <w:rsid w:val="00AE6687"/>
    <w:rsid w:val="00AF37DC"/>
    <w:rsid w:val="00AF4BE9"/>
    <w:rsid w:val="00B02D43"/>
    <w:rsid w:val="00B03B74"/>
    <w:rsid w:val="00B053B2"/>
    <w:rsid w:val="00B066EB"/>
    <w:rsid w:val="00B1088D"/>
    <w:rsid w:val="00B1140D"/>
    <w:rsid w:val="00B12463"/>
    <w:rsid w:val="00B2161C"/>
    <w:rsid w:val="00B22309"/>
    <w:rsid w:val="00B23FA1"/>
    <w:rsid w:val="00B31AED"/>
    <w:rsid w:val="00B32218"/>
    <w:rsid w:val="00B332E4"/>
    <w:rsid w:val="00B336A8"/>
    <w:rsid w:val="00B36C9B"/>
    <w:rsid w:val="00B3777E"/>
    <w:rsid w:val="00B37882"/>
    <w:rsid w:val="00B43653"/>
    <w:rsid w:val="00B46248"/>
    <w:rsid w:val="00B5098F"/>
    <w:rsid w:val="00B50ACB"/>
    <w:rsid w:val="00B538E5"/>
    <w:rsid w:val="00B5502C"/>
    <w:rsid w:val="00B555E3"/>
    <w:rsid w:val="00B558ED"/>
    <w:rsid w:val="00B5663A"/>
    <w:rsid w:val="00B60457"/>
    <w:rsid w:val="00B608FC"/>
    <w:rsid w:val="00B6277C"/>
    <w:rsid w:val="00B726F4"/>
    <w:rsid w:val="00B74693"/>
    <w:rsid w:val="00B84297"/>
    <w:rsid w:val="00B85E68"/>
    <w:rsid w:val="00B91DC8"/>
    <w:rsid w:val="00B92269"/>
    <w:rsid w:val="00B95C2D"/>
    <w:rsid w:val="00B966BB"/>
    <w:rsid w:val="00BA2504"/>
    <w:rsid w:val="00BB1062"/>
    <w:rsid w:val="00BB1A66"/>
    <w:rsid w:val="00BB1D57"/>
    <w:rsid w:val="00BB4B66"/>
    <w:rsid w:val="00BB4E86"/>
    <w:rsid w:val="00BB679C"/>
    <w:rsid w:val="00BB6A25"/>
    <w:rsid w:val="00BB6CBE"/>
    <w:rsid w:val="00BC0D40"/>
    <w:rsid w:val="00BC619F"/>
    <w:rsid w:val="00BD02C8"/>
    <w:rsid w:val="00BD07A9"/>
    <w:rsid w:val="00BD213E"/>
    <w:rsid w:val="00BD3AE6"/>
    <w:rsid w:val="00BE0389"/>
    <w:rsid w:val="00BE6FFC"/>
    <w:rsid w:val="00BF0DA3"/>
    <w:rsid w:val="00BF2894"/>
    <w:rsid w:val="00BF5E1A"/>
    <w:rsid w:val="00BF662B"/>
    <w:rsid w:val="00C00950"/>
    <w:rsid w:val="00C01764"/>
    <w:rsid w:val="00C124D9"/>
    <w:rsid w:val="00C13084"/>
    <w:rsid w:val="00C20A8C"/>
    <w:rsid w:val="00C21428"/>
    <w:rsid w:val="00C21B28"/>
    <w:rsid w:val="00C23631"/>
    <w:rsid w:val="00C24C65"/>
    <w:rsid w:val="00C2527C"/>
    <w:rsid w:val="00C31F50"/>
    <w:rsid w:val="00C34270"/>
    <w:rsid w:val="00C36537"/>
    <w:rsid w:val="00C42B78"/>
    <w:rsid w:val="00C5058C"/>
    <w:rsid w:val="00C52C11"/>
    <w:rsid w:val="00C52D2E"/>
    <w:rsid w:val="00C551D4"/>
    <w:rsid w:val="00C5698D"/>
    <w:rsid w:val="00C56CAB"/>
    <w:rsid w:val="00C658AC"/>
    <w:rsid w:val="00C7476B"/>
    <w:rsid w:val="00C84D34"/>
    <w:rsid w:val="00C87465"/>
    <w:rsid w:val="00C90A60"/>
    <w:rsid w:val="00C91F00"/>
    <w:rsid w:val="00CA23CB"/>
    <w:rsid w:val="00CA3DD9"/>
    <w:rsid w:val="00CA4C97"/>
    <w:rsid w:val="00CB3BE9"/>
    <w:rsid w:val="00CB432E"/>
    <w:rsid w:val="00CB5D65"/>
    <w:rsid w:val="00CC14DE"/>
    <w:rsid w:val="00CC487F"/>
    <w:rsid w:val="00CC7282"/>
    <w:rsid w:val="00CD12A1"/>
    <w:rsid w:val="00CD2405"/>
    <w:rsid w:val="00CD6037"/>
    <w:rsid w:val="00CE1898"/>
    <w:rsid w:val="00CE2779"/>
    <w:rsid w:val="00CE2DDE"/>
    <w:rsid w:val="00CE3CB3"/>
    <w:rsid w:val="00CE40D3"/>
    <w:rsid w:val="00CE47B7"/>
    <w:rsid w:val="00CE6118"/>
    <w:rsid w:val="00CF5515"/>
    <w:rsid w:val="00D03CB9"/>
    <w:rsid w:val="00D04A0E"/>
    <w:rsid w:val="00D160B6"/>
    <w:rsid w:val="00D160BE"/>
    <w:rsid w:val="00D1675F"/>
    <w:rsid w:val="00D2538E"/>
    <w:rsid w:val="00D266A9"/>
    <w:rsid w:val="00D27ADC"/>
    <w:rsid w:val="00D351ED"/>
    <w:rsid w:val="00D35B3A"/>
    <w:rsid w:val="00D404A6"/>
    <w:rsid w:val="00D4679D"/>
    <w:rsid w:val="00D4743C"/>
    <w:rsid w:val="00D504D4"/>
    <w:rsid w:val="00D5193F"/>
    <w:rsid w:val="00D53511"/>
    <w:rsid w:val="00D540B9"/>
    <w:rsid w:val="00D54F42"/>
    <w:rsid w:val="00D556B2"/>
    <w:rsid w:val="00D604B3"/>
    <w:rsid w:val="00D66597"/>
    <w:rsid w:val="00D66648"/>
    <w:rsid w:val="00D72658"/>
    <w:rsid w:val="00D8045D"/>
    <w:rsid w:val="00D80C81"/>
    <w:rsid w:val="00D81988"/>
    <w:rsid w:val="00D82FEC"/>
    <w:rsid w:val="00D909B2"/>
    <w:rsid w:val="00D9210B"/>
    <w:rsid w:val="00D960D6"/>
    <w:rsid w:val="00D96307"/>
    <w:rsid w:val="00DA037F"/>
    <w:rsid w:val="00DA2845"/>
    <w:rsid w:val="00DA3008"/>
    <w:rsid w:val="00DA30BE"/>
    <w:rsid w:val="00DA7014"/>
    <w:rsid w:val="00DB25F0"/>
    <w:rsid w:val="00DB3707"/>
    <w:rsid w:val="00DB41C6"/>
    <w:rsid w:val="00DB4B1D"/>
    <w:rsid w:val="00DB6878"/>
    <w:rsid w:val="00DC5E42"/>
    <w:rsid w:val="00DC6455"/>
    <w:rsid w:val="00DC66A3"/>
    <w:rsid w:val="00DC6CE7"/>
    <w:rsid w:val="00DC798B"/>
    <w:rsid w:val="00DD23B1"/>
    <w:rsid w:val="00DD2605"/>
    <w:rsid w:val="00DD4938"/>
    <w:rsid w:val="00DD52DE"/>
    <w:rsid w:val="00DD5AC0"/>
    <w:rsid w:val="00DD705B"/>
    <w:rsid w:val="00DE1A88"/>
    <w:rsid w:val="00DE26C2"/>
    <w:rsid w:val="00DE4ADF"/>
    <w:rsid w:val="00DF5193"/>
    <w:rsid w:val="00DF5885"/>
    <w:rsid w:val="00DF602F"/>
    <w:rsid w:val="00E000E6"/>
    <w:rsid w:val="00E004E8"/>
    <w:rsid w:val="00E04D6F"/>
    <w:rsid w:val="00E06D27"/>
    <w:rsid w:val="00E07AE3"/>
    <w:rsid w:val="00E12231"/>
    <w:rsid w:val="00E159ED"/>
    <w:rsid w:val="00E2089F"/>
    <w:rsid w:val="00E23AFA"/>
    <w:rsid w:val="00E255C0"/>
    <w:rsid w:val="00E35D7C"/>
    <w:rsid w:val="00E362DA"/>
    <w:rsid w:val="00E40B20"/>
    <w:rsid w:val="00E40F21"/>
    <w:rsid w:val="00E4175E"/>
    <w:rsid w:val="00E425D5"/>
    <w:rsid w:val="00E43DC9"/>
    <w:rsid w:val="00E445A9"/>
    <w:rsid w:val="00E44C75"/>
    <w:rsid w:val="00E4581E"/>
    <w:rsid w:val="00E52678"/>
    <w:rsid w:val="00E63869"/>
    <w:rsid w:val="00E678F5"/>
    <w:rsid w:val="00E76AF2"/>
    <w:rsid w:val="00E77DF8"/>
    <w:rsid w:val="00E87F40"/>
    <w:rsid w:val="00E907FD"/>
    <w:rsid w:val="00E973C2"/>
    <w:rsid w:val="00EB5AB9"/>
    <w:rsid w:val="00EC30C6"/>
    <w:rsid w:val="00EC5954"/>
    <w:rsid w:val="00ED2F46"/>
    <w:rsid w:val="00ED574A"/>
    <w:rsid w:val="00EE009F"/>
    <w:rsid w:val="00EE7B82"/>
    <w:rsid w:val="00EF1408"/>
    <w:rsid w:val="00EF1BCB"/>
    <w:rsid w:val="00EF41E5"/>
    <w:rsid w:val="00EF605B"/>
    <w:rsid w:val="00EF6BAF"/>
    <w:rsid w:val="00F01A79"/>
    <w:rsid w:val="00F03454"/>
    <w:rsid w:val="00F03A65"/>
    <w:rsid w:val="00F11218"/>
    <w:rsid w:val="00F13E4E"/>
    <w:rsid w:val="00F1469F"/>
    <w:rsid w:val="00F15FCA"/>
    <w:rsid w:val="00F163C5"/>
    <w:rsid w:val="00F16822"/>
    <w:rsid w:val="00F16881"/>
    <w:rsid w:val="00F213DB"/>
    <w:rsid w:val="00F23B50"/>
    <w:rsid w:val="00F30851"/>
    <w:rsid w:val="00F33D25"/>
    <w:rsid w:val="00F34FD5"/>
    <w:rsid w:val="00F3623E"/>
    <w:rsid w:val="00F3784F"/>
    <w:rsid w:val="00F41CFD"/>
    <w:rsid w:val="00F41D06"/>
    <w:rsid w:val="00F41ED6"/>
    <w:rsid w:val="00F421E3"/>
    <w:rsid w:val="00F43C24"/>
    <w:rsid w:val="00F45418"/>
    <w:rsid w:val="00F50ABF"/>
    <w:rsid w:val="00F5224F"/>
    <w:rsid w:val="00F574C4"/>
    <w:rsid w:val="00F6289B"/>
    <w:rsid w:val="00F6719F"/>
    <w:rsid w:val="00F70335"/>
    <w:rsid w:val="00F77721"/>
    <w:rsid w:val="00F83E01"/>
    <w:rsid w:val="00F87199"/>
    <w:rsid w:val="00F8747B"/>
    <w:rsid w:val="00F91553"/>
    <w:rsid w:val="00F92876"/>
    <w:rsid w:val="00F92E2A"/>
    <w:rsid w:val="00F95A11"/>
    <w:rsid w:val="00FB2B38"/>
    <w:rsid w:val="00FB37DF"/>
    <w:rsid w:val="00FB6EE6"/>
    <w:rsid w:val="00FB7486"/>
    <w:rsid w:val="00FC0B5D"/>
    <w:rsid w:val="00FC15F4"/>
    <w:rsid w:val="00FC18AB"/>
    <w:rsid w:val="00FD3761"/>
    <w:rsid w:val="00FD38A9"/>
    <w:rsid w:val="00FD5D4C"/>
    <w:rsid w:val="00FE60C6"/>
    <w:rsid w:val="00FF1419"/>
    <w:rsid w:val="00FF289F"/>
    <w:rsid w:val="00FF4A08"/>
    <w:rsid w:val="00FF528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88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997"/>
    <w:pPr>
      <w:jc w:val="both"/>
    </w:pPr>
    <w:rPr>
      <w:sz w:val="24"/>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eastAsiaTheme="minorEastAsia"/>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eastAsiaTheme="minorEastAsia"/>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eastAsiaTheme="minorEastAsia"/>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eastAsiaTheme="minorEastAsia"/>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eastAsiaTheme="minorEastAsia"/>
      <w:noProof/>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eastAsiaTheme="minorEastAsia"/>
      <w:noProof/>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3B1FA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annotation reference" w:uiPriority="99"/>
    <w:lsdException w:name="line number" w:uiPriority="99"/>
    <w:lsdException w:name="List Number" w:semiHidden="0" w:unhideWhenUsed="0"/>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iPriority="20" w:unhideWhenUsed="0" w:qFormat="1"/>
    <w:lsdException w:name="Normal (Web)"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7997"/>
    <w:pPr>
      <w:jc w:val="both"/>
    </w:pPr>
    <w:rPr>
      <w:sz w:val="24"/>
      <w:szCs w:val="22"/>
    </w:rPr>
  </w:style>
  <w:style w:type="paragraph" w:styleId="1">
    <w:name w:val="heading 1"/>
    <w:basedOn w:val="a"/>
    <w:next w:val="a"/>
    <w:link w:val="1Char"/>
    <w:qFormat/>
    <w:rsid w:val="00C658AC"/>
    <w:pPr>
      <w:keepNext/>
      <w:spacing w:before="240" w:after="60"/>
      <w:outlineLvl w:val="0"/>
    </w:pPr>
    <w:rPr>
      <w:rFonts w:ascii="Arial" w:hAnsi="Arial" w:cs="Arial"/>
      <w:b/>
      <w:bCs/>
      <w:kern w:val="32"/>
      <w:sz w:val="32"/>
      <w:szCs w:val="32"/>
    </w:rPr>
  </w:style>
  <w:style w:type="paragraph" w:styleId="2">
    <w:name w:val="heading 2"/>
    <w:basedOn w:val="a"/>
    <w:next w:val="a"/>
    <w:link w:val="2Char"/>
    <w:qFormat/>
    <w:rsid w:val="007F1AE9"/>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C658AC"/>
    <w:pPr>
      <w:keepNext/>
      <w:spacing w:before="240" w:after="60"/>
      <w:outlineLvl w:val="2"/>
    </w:pPr>
    <w:rPr>
      <w:rFonts w:ascii="Arial" w:hAnsi="Arial" w:cs="Arial"/>
      <w:b/>
      <w:bCs/>
      <w:sz w:val="26"/>
      <w:szCs w:val="26"/>
    </w:rPr>
  </w:style>
  <w:style w:type="paragraph" w:styleId="4">
    <w:name w:val="heading 4"/>
    <w:basedOn w:val="a"/>
    <w:next w:val="a"/>
    <w:link w:val="4Char"/>
    <w:rsid w:val="00D2538E"/>
    <w:pPr>
      <w:keepNext/>
      <w:keepLines/>
      <w:spacing w:after="120" w:line="480" w:lineRule="auto"/>
      <w:jc w:val="left"/>
      <w:outlineLvl w:val="3"/>
    </w:pPr>
    <w:rPr>
      <w:rFonts w:eastAsiaTheme="minorEastAsia"/>
      <w:lang w:val="en-US" w:eastAsia="zh-CN"/>
    </w:rPr>
  </w:style>
  <w:style w:type="paragraph" w:styleId="5">
    <w:name w:val="heading 5"/>
    <w:basedOn w:val="a"/>
    <w:next w:val="a"/>
    <w:link w:val="5Char"/>
    <w:rsid w:val="00D2538E"/>
    <w:pPr>
      <w:keepNext/>
      <w:keepLines/>
      <w:spacing w:before="220" w:after="40" w:line="480" w:lineRule="auto"/>
      <w:jc w:val="left"/>
      <w:outlineLvl w:val="4"/>
    </w:pPr>
    <w:rPr>
      <w:rFonts w:eastAsiaTheme="minorEastAsia"/>
      <w:b/>
      <w:lang w:val="en-US" w:eastAsia="zh-CN"/>
    </w:rPr>
  </w:style>
  <w:style w:type="paragraph" w:styleId="6">
    <w:name w:val="heading 6"/>
    <w:basedOn w:val="a"/>
    <w:next w:val="a"/>
    <w:link w:val="6Char"/>
    <w:rsid w:val="00D2538E"/>
    <w:pPr>
      <w:keepNext/>
      <w:keepLines/>
      <w:spacing w:before="200" w:after="40" w:line="480" w:lineRule="auto"/>
      <w:jc w:val="left"/>
      <w:outlineLvl w:val="5"/>
    </w:pPr>
    <w:rPr>
      <w:rFonts w:eastAsiaTheme="minorEastAsia"/>
      <w:b/>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rsid w:val="00C658AC"/>
    <w:rPr>
      <w:sz w:val="16"/>
      <w:szCs w:val="16"/>
    </w:rPr>
  </w:style>
  <w:style w:type="paragraph" w:styleId="a4">
    <w:name w:val="annotation text"/>
    <w:basedOn w:val="a"/>
    <w:link w:val="Char"/>
    <w:uiPriority w:val="99"/>
    <w:rsid w:val="00C658AC"/>
    <w:rPr>
      <w:sz w:val="20"/>
      <w:szCs w:val="20"/>
    </w:rPr>
  </w:style>
  <w:style w:type="character" w:customStyle="1" w:styleId="Char">
    <w:name w:val="批注文字 Char"/>
    <w:link w:val="a4"/>
    <w:uiPriority w:val="99"/>
    <w:rsid w:val="00C658AC"/>
    <w:rPr>
      <w:lang w:val="en-GB" w:eastAsia="en-GB" w:bidi="ar-SA"/>
    </w:rPr>
  </w:style>
  <w:style w:type="paragraph" w:styleId="a5">
    <w:name w:val="Balloon Text"/>
    <w:basedOn w:val="a"/>
    <w:link w:val="Char0"/>
    <w:uiPriority w:val="99"/>
    <w:semiHidden/>
    <w:rsid w:val="00C658AC"/>
    <w:rPr>
      <w:rFonts w:ascii="Tahoma" w:hAnsi="Tahoma" w:cs="Tahoma"/>
      <w:sz w:val="16"/>
      <w:szCs w:val="16"/>
    </w:rPr>
  </w:style>
  <w:style w:type="character" w:styleId="a6">
    <w:name w:val="Hyperlink"/>
    <w:uiPriority w:val="99"/>
    <w:rsid w:val="00CB5D65"/>
    <w:rPr>
      <w:color w:val="0000FF"/>
      <w:u w:val="single"/>
    </w:rPr>
  </w:style>
  <w:style w:type="paragraph" w:styleId="a7">
    <w:name w:val="Normal (Web)"/>
    <w:basedOn w:val="a"/>
    <w:uiPriority w:val="99"/>
    <w:rsid w:val="007F1AE9"/>
    <w:pPr>
      <w:spacing w:before="100" w:beforeAutospacing="1" w:after="100" w:afterAutospacing="1"/>
    </w:pPr>
  </w:style>
  <w:style w:type="character" w:styleId="a8">
    <w:name w:val="Strong"/>
    <w:qFormat/>
    <w:rsid w:val="009C53AA"/>
    <w:rPr>
      <w:b/>
      <w:bCs/>
    </w:rPr>
  </w:style>
  <w:style w:type="character" w:customStyle="1" w:styleId="journal-title">
    <w:name w:val="journal-title"/>
    <w:rsid w:val="00FC18AB"/>
  </w:style>
  <w:style w:type="paragraph" w:styleId="a9">
    <w:name w:val="annotation subject"/>
    <w:basedOn w:val="a4"/>
    <w:next w:val="a4"/>
    <w:link w:val="Char1"/>
    <w:uiPriority w:val="99"/>
    <w:rsid w:val="007879D9"/>
    <w:rPr>
      <w:b/>
      <w:bCs/>
    </w:rPr>
  </w:style>
  <w:style w:type="character" w:customStyle="1" w:styleId="Char1">
    <w:name w:val="批注主题 Char"/>
    <w:link w:val="a9"/>
    <w:uiPriority w:val="99"/>
    <w:rsid w:val="007879D9"/>
    <w:rPr>
      <w:rFonts w:ascii="Calibri" w:hAnsi="Calibri"/>
      <w:b/>
      <w:bCs/>
      <w:lang w:val="en-GB" w:eastAsia="en-GB" w:bidi="ar-SA"/>
    </w:rPr>
  </w:style>
  <w:style w:type="paragraph" w:customStyle="1" w:styleId="ColorfulList-Accent11">
    <w:name w:val="Colorful List - Accent 11"/>
    <w:basedOn w:val="a"/>
    <w:uiPriority w:val="34"/>
    <w:qFormat/>
    <w:rsid w:val="00742A20"/>
    <w:pPr>
      <w:ind w:left="720"/>
      <w:contextualSpacing/>
    </w:pPr>
  </w:style>
  <w:style w:type="character" w:customStyle="1" w:styleId="fn">
    <w:name w:val="fn"/>
    <w:basedOn w:val="a0"/>
    <w:rsid w:val="00742A20"/>
  </w:style>
  <w:style w:type="character" w:customStyle="1" w:styleId="year">
    <w:name w:val="year"/>
    <w:basedOn w:val="a0"/>
    <w:rsid w:val="00742A20"/>
  </w:style>
  <w:style w:type="character" w:styleId="aa">
    <w:name w:val="FollowedHyperlink"/>
    <w:rsid w:val="00396F60"/>
    <w:rPr>
      <w:color w:val="800080"/>
      <w:u w:val="single"/>
    </w:rPr>
  </w:style>
  <w:style w:type="paragraph" w:styleId="ab">
    <w:name w:val="header"/>
    <w:basedOn w:val="a"/>
    <w:link w:val="Char2"/>
    <w:uiPriority w:val="99"/>
    <w:rsid w:val="007D356C"/>
    <w:pPr>
      <w:tabs>
        <w:tab w:val="center" w:pos="4513"/>
        <w:tab w:val="right" w:pos="9026"/>
      </w:tabs>
    </w:pPr>
  </w:style>
  <w:style w:type="character" w:customStyle="1" w:styleId="Char2">
    <w:name w:val="页眉 Char"/>
    <w:basedOn w:val="a0"/>
    <w:link w:val="ab"/>
    <w:uiPriority w:val="99"/>
    <w:rsid w:val="007D356C"/>
    <w:rPr>
      <w:rFonts w:ascii="Calibri" w:hAnsi="Calibri"/>
      <w:sz w:val="22"/>
      <w:szCs w:val="22"/>
    </w:rPr>
  </w:style>
  <w:style w:type="paragraph" w:styleId="ac">
    <w:name w:val="footer"/>
    <w:basedOn w:val="a"/>
    <w:link w:val="Char3"/>
    <w:uiPriority w:val="99"/>
    <w:rsid w:val="007D356C"/>
    <w:pPr>
      <w:tabs>
        <w:tab w:val="center" w:pos="4513"/>
        <w:tab w:val="right" w:pos="9026"/>
      </w:tabs>
    </w:pPr>
  </w:style>
  <w:style w:type="character" w:customStyle="1" w:styleId="Char3">
    <w:name w:val="页脚 Char"/>
    <w:basedOn w:val="a0"/>
    <w:link w:val="ac"/>
    <w:uiPriority w:val="99"/>
    <w:rsid w:val="007D356C"/>
    <w:rPr>
      <w:rFonts w:ascii="Calibri" w:hAnsi="Calibri"/>
      <w:sz w:val="22"/>
      <w:szCs w:val="22"/>
    </w:rPr>
  </w:style>
  <w:style w:type="character" w:styleId="ad">
    <w:name w:val="Emphasis"/>
    <w:basedOn w:val="a0"/>
    <w:uiPriority w:val="20"/>
    <w:qFormat/>
    <w:rsid w:val="00663142"/>
    <w:rPr>
      <w:i/>
      <w:iCs/>
    </w:rPr>
  </w:style>
  <w:style w:type="paragraph" w:styleId="ae">
    <w:name w:val="List Paragraph"/>
    <w:basedOn w:val="a"/>
    <w:uiPriority w:val="34"/>
    <w:qFormat/>
    <w:rsid w:val="00552FEB"/>
    <w:pPr>
      <w:ind w:left="720"/>
      <w:contextualSpacing/>
    </w:pPr>
  </w:style>
  <w:style w:type="character" w:customStyle="1" w:styleId="4Char">
    <w:name w:val="标题 4 Char"/>
    <w:basedOn w:val="a0"/>
    <w:link w:val="4"/>
    <w:rsid w:val="00D2538E"/>
    <w:rPr>
      <w:rFonts w:eastAsiaTheme="minorEastAsia"/>
      <w:sz w:val="22"/>
      <w:szCs w:val="22"/>
      <w:lang w:val="en-US" w:eastAsia="zh-CN"/>
    </w:rPr>
  </w:style>
  <w:style w:type="character" w:customStyle="1" w:styleId="5Char">
    <w:name w:val="标题 5 Char"/>
    <w:basedOn w:val="a0"/>
    <w:link w:val="5"/>
    <w:rsid w:val="00D2538E"/>
    <w:rPr>
      <w:rFonts w:eastAsiaTheme="minorEastAsia"/>
      <w:b/>
      <w:sz w:val="22"/>
      <w:szCs w:val="22"/>
      <w:lang w:val="en-US" w:eastAsia="zh-CN"/>
    </w:rPr>
  </w:style>
  <w:style w:type="character" w:customStyle="1" w:styleId="6Char">
    <w:name w:val="标题 6 Char"/>
    <w:basedOn w:val="a0"/>
    <w:link w:val="6"/>
    <w:rsid w:val="00D2538E"/>
    <w:rPr>
      <w:rFonts w:eastAsiaTheme="minorEastAsia"/>
      <w:b/>
      <w:lang w:val="en-US" w:eastAsia="zh-CN"/>
    </w:rPr>
  </w:style>
  <w:style w:type="character" w:customStyle="1" w:styleId="1Char">
    <w:name w:val="标题 1 Char"/>
    <w:basedOn w:val="a0"/>
    <w:link w:val="1"/>
    <w:rsid w:val="00D2538E"/>
    <w:rPr>
      <w:rFonts w:ascii="Arial" w:hAnsi="Arial" w:cs="Arial"/>
      <w:b/>
      <w:bCs/>
      <w:kern w:val="32"/>
      <w:sz w:val="32"/>
      <w:szCs w:val="32"/>
    </w:rPr>
  </w:style>
  <w:style w:type="character" w:customStyle="1" w:styleId="2Char">
    <w:name w:val="标题 2 Char"/>
    <w:basedOn w:val="a0"/>
    <w:link w:val="2"/>
    <w:rsid w:val="00D2538E"/>
    <w:rPr>
      <w:rFonts w:ascii="Arial" w:hAnsi="Arial" w:cs="Arial"/>
      <w:b/>
      <w:bCs/>
      <w:i/>
      <w:iCs/>
      <w:sz w:val="28"/>
      <w:szCs w:val="28"/>
    </w:rPr>
  </w:style>
  <w:style w:type="character" w:customStyle="1" w:styleId="3Char">
    <w:name w:val="标题 3 Char"/>
    <w:basedOn w:val="a0"/>
    <w:link w:val="3"/>
    <w:rsid w:val="00D2538E"/>
    <w:rPr>
      <w:rFonts w:ascii="Arial" w:hAnsi="Arial" w:cs="Arial"/>
      <w:b/>
      <w:bCs/>
      <w:sz w:val="26"/>
      <w:szCs w:val="26"/>
    </w:rPr>
  </w:style>
  <w:style w:type="table" w:customStyle="1" w:styleId="TableNormal1">
    <w:name w:val="Table Normal1"/>
    <w:rsid w:val="00D2538E"/>
    <w:pPr>
      <w:spacing w:line="480" w:lineRule="auto"/>
    </w:pPr>
    <w:rPr>
      <w:rFonts w:eastAsiaTheme="minorEastAsia"/>
      <w:sz w:val="24"/>
      <w:szCs w:val="24"/>
      <w:lang w:val="en-US" w:eastAsia="zh-CN"/>
    </w:rPr>
    <w:tblPr>
      <w:tblCellMar>
        <w:top w:w="0" w:type="dxa"/>
        <w:left w:w="0" w:type="dxa"/>
        <w:bottom w:w="0" w:type="dxa"/>
        <w:right w:w="0" w:type="dxa"/>
      </w:tblCellMar>
    </w:tblPr>
  </w:style>
  <w:style w:type="paragraph" w:styleId="af">
    <w:name w:val="Title"/>
    <w:basedOn w:val="a"/>
    <w:next w:val="a"/>
    <w:link w:val="Char4"/>
    <w:rsid w:val="00D2538E"/>
    <w:pPr>
      <w:keepNext/>
      <w:keepLines/>
      <w:spacing w:before="480" w:after="120" w:line="480" w:lineRule="auto"/>
      <w:jc w:val="left"/>
    </w:pPr>
    <w:rPr>
      <w:rFonts w:eastAsiaTheme="minorEastAsia"/>
      <w:b/>
      <w:sz w:val="72"/>
      <w:szCs w:val="72"/>
      <w:lang w:val="en-US" w:eastAsia="zh-CN"/>
    </w:rPr>
  </w:style>
  <w:style w:type="character" w:customStyle="1" w:styleId="Char4">
    <w:name w:val="标题 Char"/>
    <w:basedOn w:val="a0"/>
    <w:link w:val="af"/>
    <w:rsid w:val="00D2538E"/>
    <w:rPr>
      <w:rFonts w:eastAsiaTheme="minorEastAsia"/>
      <w:b/>
      <w:sz w:val="72"/>
      <w:szCs w:val="72"/>
      <w:lang w:val="en-US" w:eastAsia="zh-CN"/>
    </w:rPr>
  </w:style>
  <w:style w:type="paragraph" w:styleId="af0">
    <w:name w:val="Subtitle"/>
    <w:basedOn w:val="a"/>
    <w:next w:val="a"/>
    <w:link w:val="Char5"/>
    <w:rsid w:val="00D2538E"/>
    <w:pPr>
      <w:keepNext/>
      <w:keepLines/>
      <w:spacing w:before="360" w:after="80" w:line="480" w:lineRule="auto"/>
      <w:jc w:val="left"/>
    </w:pPr>
    <w:rPr>
      <w:rFonts w:ascii="Georgia" w:eastAsia="Georgia" w:hAnsi="Georgia" w:cs="Georgia"/>
      <w:i/>
      <w:color w:val="666666"/>
      <w:sz w:val="48"/>
      <w:szCs w:val="48"/>
      <w:lang w:val="en-US" w:eastAsia="zh-CN"/>
    </w:rPr>
  </w:style>
  <w:style w:type="character" w:customStyle="1" w:styleId="Char5">
    <w:name w:val="副标题 Char"/>
    <w:basedOn w:val="a0"/>
    <w:link w:val="af0"/>
    <w:rsid w:val="00D2538E"/>
    <w:rPr>
      <w:rFonts w:ascii="Georgia" w:eastAsia="Georgia" w:hAnsi="Georgia" w:cs="Georgia"/>
      <w:i/>
      <w:color w:val="666666"/>
      <w:sz w:val="48"/>
      <w:szCs w:val="48"/>
      <w:lang w:val="en-US" w:eastAsia="zh-CN"/>
    </w:rPr>
  </w:style>
  <w:style w:type="character" w:customStyle="1" w:styleId="Char0">
    <w:name w:val="批注框文本 Char"/>
    <w:basedOn w:val="a0"/>
    <w:link w:val="a5"/>
    <w:uiPriority w:val="99"/>
    <w:semiHidden/>
    <w:rsid w:val="00D2538E"/>
    <w:rPr>
      <w:rFonts w:ascii="Tahoma" w:hAnsi="Tahoma" w:cs="Tahoma"/>
      <w:sz w:val="16"/>
      <w:szCs w:val="16"/>
    </w:rPr>
  </w:style>
  <w:style w:type="paragraph" w:customStyle="1" w:styleId="EndNoteBibliographyTitle">
    <w:name w:val="EndNote Bibliography Title"/>
    <w:basedOn w:val="a"/>
    <w:link w:val="EndNoteBibliographyTitleChar"/>
    <w:rsid w:val="00D2538E"/>
    <w:pPr>
      <w:spacing w:line="480" w:lineRule="auto"/>
      <w:jc w:val="center"/>
    </w:pPr>
    <w:rPr>
      <w:rFonts w:eastAsiaTheme="minorEastAsia"/>
      <w:noProof/>
      <w:szCs w:val="24"/>
      <w:lang w:val="en-US" w:eastAsia="zh-CN"/>
    </w:rPr>
  </w:style>
  <w:style w:type="character" w:customStyle="1" w:styleId="EndNoteBibliographyTitleChar">
    <w:name w:val="EndNote Bibliography Title Char"/>
    <w:basedOn w:val="a0"/>
    <w:link w:val="EndNoteBibliographyTitle"/>
    <w:rsid w:val="00D2538E"/>
    <w:rPr>
      <w:rFonts w:eastAsiaTheme="minorEastAsia"/>
      <w:noProof/>
      <w:sz w:val="24"/>
      <w:szCs w:val="24"/>
      <w:lang w:val="en-US" w:eastAsia="zh-CN"/>
    </w:rPr>
  </w:style>
  <w:style w:type="paragraph" w:customStyle="1" w:styleId="EndNoteBibliography">
    <w:name w:val="EndNote Bibliography"/>
    <w:basedOn w:val="a"/>
    <w:link w:val="EndNoteBibliographyChar"/>
    <w:rsid w:val="00D2538E"/>
    <w:pPr>
      <w:jc w:val="left"/>
    </w:pPr>
    <w:rPr>
      <w:rFonts w:eastAsiaTheme="minorEastAsia"/>
      <w:noProof/>
      <w:szCs w:val="24"/>
      <w:lang w:val="en-US" w:eastAsia="zh-CN"/>
    </w:rPr>
  </w:style>
  <w:style w:type="character" w:customStyle="1" w:styleId="EndNoteBibliographyChar">
    <w:name w:val="EndNote Bibliography Char"/>
    <w:basedOn w:val="a0"/>
    <w:link w:val="EndNoteBibliography"/>
    <w:rsid w:val="00D2538E"/>
    <w:rPr>
      <w:rFonts w:eastAsiaTheme="minorEastAsia"/>
      <w:noProof/>
      <w:sz w:val="24"/>
      <w:szCs w:val="24"/>
      <w:lang w:val="en-US" w:eastAsia="zh-CN"/>
    </w:rPr>
  </w:style>
  <w:style w:type="paragraph" w:styleId="af1">
    <w:name w:val="Revision"/>
    <w:hidden/>
    <w:uiPriority w:val="99"/>
    <w:semiHidden/>
    <w:rsid w:val="00D2538E"/>
    <w:rPr>
      <w:rFonts w:eastAsiaTheme="minorEastAsia"/>
      <w:sz w:val="24"/>
      <w:szCs w:val="24"/>
      <w:lang w:val="en-US" w:eastAsia="zh-CN"/>
    </w:rPr>
  </w:style>
  <w:style w:type="character" w:styleId="af2">
    <w:name w:val="line number"/>
    <w:basedOn w:val="a0"/>
    <w:uiPriority w:val="99"/>
    <w:semiHidden/>
    <w:unhideWhenUsed/>
    <w:rsid w:val="00D2538E"/>
  </w:style>
  <w:style w:type="table" w:styleId="af3">
    <w:name w:val="Table Grid"/>
    <w:basedOn w:val="a1"/>
    <w:uiPriority w:val="59"/>
    <w:rsid w:val="00D2538E"/>
    <w:rPr>
      <w:rFonts w:eastAsiaTheme="minorEastAsia"/>
      <w:sz w:val="24"/>
      <w:szCs w:val="24"/>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3B1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228813673">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219900291">
      <w:bodyDiv w:val="1"/>
      <w:marLeft w:val="0"/>
      <w:marRight w:val="0"/>
      <w:marTop w:val="0"/>
      <w:marBottom w:val="0"/>
      <w:divBdr>
        <w:top w:val="none" w:sz="0" w:space="0" w:color="auto"/>
        <w:left w:val="none" w:sz="0" w:space="0" w:color="auto"/>
        <w:bottom w:val="none" w:sz="0" w:space="0" w:color="auto"/>
        <w:right w:val="none" w:sz="0" w:space="0" w:color="auto"/>
      </w:divBdr>
    </w:div>
    <w:div w:id="1223297022">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01874506">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tif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soilhealthinstituteresearc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CCB78-FA1B-4DB2-B84E-1CAB3F025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16095</Words>
  <Characters>91748</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107628</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Windows User</cp:lastModifiedBy>
  <cp:revision>7</cp:revision>
  <dcterms:created xsi:type="dcterms:W3CDTF">2019-06-10T15:59:00Z</dcterms:created>
  <dcterms:modified xsi:type="dcterms:W3CDTF">2019-06-10T20:08:00Z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b3a01fdd-e448-3928-b564-6cd7e718c3cf</vt:lpwstr>
  </property>
  <property fmtid="{D5CDD505-2E9C-101B-9397-08002B2CF9AE}" pid="4" name="Mendeley Citation Style_1">
    <vt:lpwstr>http://www.zotero.org/styles/nature</vt:lpwstr>
  </property>
  <property fmtid="{D5CDD505-2E9C-101B-9397-08002B2CF9AE}" pid="5" name="Mendeley Recent Style Id 0_1">
    <vt:lpwstr>http://www.zotero.org/styles/agronomy-for-sustainable-development</vt:lpwstr>
  </property>
  <property fmtid="{D5CDD505-2E9C-101B-9397-08002B2CF9AE}" pid="6" name="Mendeley Recent Style Name 0_1">
    <vt:lpwstr>Agronomy for Sustainable Development</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http://www.zotero.org/styles/global-biogeochemical-cycles</vt:lpwstr>
  </property>
  <property fmtid="{D5CDD505-2E9C-101B-9397-08002B2CF9AE}" pid="14" name="Mendeley Recent Style Name 4_1">
    <vt:lpwstr>Global Biogeochemical Cycles</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http://www.zotero.org/styles/land-degradation-and-development</vt:lpwstr>
  </property>
  <property fmtid="{D5CDD505-2E9C-101B-9397-08002B2CF9AE}" pid="18" name="Mendeley Recent Style Name 6_1">
    <vt:lpwstr>Land Degradation &amp; Development</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